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D91B" w14:textId="058950FD" w:rsidR="002317D9" w:rsidRPr="00C777A9" w:rsidRDefault="0004628C" w:rsidP="00E6105E">
      <w:pPr>
        <w:pStyle w:val="Title"/>
      </w:pPr>
      <w:r w:rsidRPr="00C777A9">
        <w:t xml:space="preserve">Assessing the ability of probabilistic point-scale rainfall forecasts in the prediction of flash floods in Ecuador: using historical </w:t>
      </w:r>
      <w:r w:rsidR="00FA3336" w:rsidRPr="00C777A9">
        <w:t xml:space="preserve">flash flood </w:t>
      </w:r>
      <w:r w:rsidRPr="00C777A9">
        <w:t xml:space="preserve">reports to refine </w:t>
      </w:r>
      <w:r w:rsidR="00C16C48" w:rsidRPr="00C777A9">
        <w:t>predictions</w:t>
      </w:r>
    </w:p>
    <w:p w14:paraId="022AD91C" w14:textId="77777777" w:rsidR="002317D9" w:rsidRPr="00C777A9" w:rsidRDefault="00EE5237">
      <w:pPr>
        <w:spacing w:before="0" w:line="240" w:lineRule="auto"/>
        <w:ind w:firstLine="0"/>
        <w:jc w:val="left"/>
        <w:rPr>
          <w:vertAlign w:val="superscript"/>
        </w:rPr>
      </w:pPr>
      <w:r w:rsidRPr="00C777A9">
        <w:t>Fatima M. Pillosu</w:t>
      </w:r>
      <w:r w:rsidRPr="00C777A9">
        <w:rPr>
          <w:vertAlign w:val="superscript"/>
        </w:rPr>
        <w:t>1,2</w:t>
      </w:r>
      <w:r w:rsidRPr="00C777A9">
        <w:t>, Calum Baugh</w:t>
      </w:r>
      <w:r w:rsidRPr="00C777A9">
        <w:rPr>
          <w:vertAlign w:val="superscript"/>
        </w:rPr>
        <w:t>2</w:t>
      </w:r>
      <w:r w:rsidRPr="00C777A9">
        <w:t>, Agathe Bucherie</w:t>
      </w:r>
      <w:r w:rsidRPr="00C777A9">
        <w:rPr>
          <w:vertAlign w:val="superscript"/>
        </w:rPr>
        <w:t>3</w:t>
      </w:r>
      <w:r w:rsidRPr="00C777A9">
        <w:t>, Andrew Kruczkiewicz</w:t>
      </w:r>
      <w:r w:rsidRPr="00C777A9">
        <w:rPr>
          <w:vertAlign w:val="superscript"/>
        </w:rPr>
        <w:t>3,4</w:t>
      </w:r>
      <w:r w:rsidRPr="00C777A9">
        <w:t>, Carolynne Hultquist</w:t>
      </w:r>
      <w:r w:rsidRPr="00C777A9">
        <w:rPr>
          <w:vertAlign w:val="superscript"/>
        </w:rPr>
        <w:t>5</w:t>
      </w:r>
      <w:r w:rsidRPr="00C777A9">
        <w:t>, Humberto Vergara</w:t>
      </w:r>
      <w:r w:rsidRPr="00C777A9">
        <w:rPr>
          <w:vertAlign w:val="superscript"/>
        </w:rPr>
        <w:t>6,7</w:t>
      </w:r>
      <w:r w:rsidRPr="00C777A9">
        <w:t>, Florian Pappenberger</w:t>
      </w:r>
      <w:r w:rsidRPr="00C777A9">
        <w:rPr>
          <w:vertAlign w:val="superscript"/>
        </w:rPr>
        <w:t>2</w:t>
      </w:r>
      <w:r w:rsidRPr="00C777A9">
        <w:t>, Elisabeth Stephens</w:t>
      </w:r>
      <w:r w:rsidRPr="00C777A9">
        <w:rPr>
          <w:vertAlign w:val="superscript"/>
        </w:rPr>
        <w:t>1,4,8</w:t>
      </w:r>
      <w:r w:rsidRPr="00C777A9">
        <w:t>, Christel Prudhomme</w:t>
      </w:r>
      <w:r w:rsidRPr="00C777A9">
        <w:rPr>
          <w:vertAlign w:val="superscript"/>
        </w:rPr>
        <w:t>2,9,10</w:t>
      </w:r>
      <w:r w:rsidRPr="00C777A9">
        <w:t>, Hannah L. Cloke</w:t>
      </w:r>
      <w:r w:rsidRPr="00C777A9">
        <w:rPr>
          <w:vertAlign w:val="superscript"/>
        </w:rPr>
        <w:t>1,8,11,12</w:t>
      </w:r>
    </w:p>
    <w:p w14:paraId="022AD91D" w14:textId="77777777" w:rsidR="002317D9" w:rsidRPr="00C777A9" w:rsidRDefault="00EE5237">
      <w:pPr>
        <w:spacing w:before="120" w:line="240" w:lineRule="auto"/>
        <w:ind w:firstLine="0"/>
        <w:jc w:val="left"/>
        <w:rPr>
          <w:sz w:val="16"/>
          <w:szCs w:val="16"/>
        </w:rPr>
      </w:pPr>
      <w:r w:rsidRPr="00C777A9">
        <w:rPr>
          <w:sz w:val="16"/>
          <w:szCs w:val="16"/>
          <w:vertAlign w:val="superscript"/>
        </w:rPr>
        <w:t xml:space="preserve">1 </w:t>
      </w:r>
      <w:r w:rsidRPr="00C777A9">
        <w:rPr>
          <w:sz w:val="16"/>
          <w:szCs w:val="16"/>
        </w:rPr>
        <w:t>Department of Geography and Environmental Science, University of Reading, Reading, UK</w:t>
      </w:r>
    </w:p>
    <w:p w14:paraId="022AD91E" w14:textId="77777777" w:rsidR="002317D9" w:rsidRPr="00C777A9" w:rsidRDefault="00EE5237">
      <w:pPr>
        <w:spacing w:before="0" w:line="240" w:lineRule="auto"/>
        <w:ind w:firstLine="0"/>
        <w:jc w:val="left"/>
        <w:rPr>
          <w:sz w:val="16"/>
          <w:szCs w:val="16"/>
        </w:rPr>
      </w:pPr>
      <w:r w:rsidRPr="00C777A9">
        <w:rPr>
          <w:sz w:val="16"/>
          <w:szCs w:val="16"/>
          <w:vertAlign w:val="superscript"/>
        </w:rPr>
        <w:t xml:space="preserve">2 </w:t>
      </w:r>
      <w:r w:rsidRPr="00C777A9">
        <w:rPr>
          <w:sz w:val="16"/>
          <w:szCs w:val="16"/>
        </w:rPr>
        <w:t>Forecast Department, European Centre for Medium-range Weather Forecasts, Reading, UK</w:t>
      </w:r>
    </w:p>
    <w:p w14:paraId="022AD91F" w14:textId="77777777" w:rsidR="002317D9" w:rsidRPr="00C777A9" w:rsidRDefault="00EE5237">
      <w:pPr>
        <w:spacing w:before="0" w:line="240" w:lineRule="auto"/>
        <w:ind w:firstLine="0"/>
        <w:jc w:val="left"/>
        <w:rPr>
          <w:sz w:val="16"/>
          <w:szCs w:val="16"/>
        </w:rPr>
      </w:pPr>
      <w:r w:rsidRPr="00C777A9">
        <w:rPr>
          <w:sz w:val="16"/>
          <w:szCs w:val="16"/>
          <w:vertAlign w:val="superscript"/>
        </w:rPr>
        <w:t>3</w:t>
      </w:r>
      <w:r w:rsidRPr="00C777A9">
        <w:rPr>
          <w:sz w:val="16"/>
          <w:szCs w:val="16"/>
        </w:rPr>
        <w:t xml:space="preserve"> International Research Institute for Climate and Society (IRI), Columbia Climate School, New York, USA</w:t>
      </w:r>
    </w:p>
    <w:p w14:paraId="022AD920" w14:textId="77777777" w:rsidR="002317D9" w:rsidRPr="00C777A9" w:rsidRDefault="00EE5237">
      <w:pPr>
        <w:spacing w:before="0" w:line="240" w:lineRule="auto"/>
        <w:ind w:firstLine="0"/>
        <w:jc w:val="left"/>
        <w:rPr>
          <w:sz w:val="16"/>
          <w:szCs w:val="16"/>
        </w:rPr>
      </w:pPr>
      <w:r w:rsidRPr="00C777A9">
        <w:rPr>
          <w:sz w:val="16"/>
          <w:szCs w:val="16"/>
          <w:vertAlign w:val="superscript"/>
        </w:rPr>
        <w:t>4</w:t>
      </w:r>
      <w:r w:rsidRPr="00C777A9">
        <w:rPr>
          <w:sz w:val="16"/>
          <w:szCs w:val="16"/>
        </w:rPr>
        <w:t xml:space="preserve"> Red Cross Red Crescent Climate Centre, The Hague, The Netherlands</w:t>
      </w:r>
    </w:p>
    <w:p w14:paraId="022AD921" w14:textId="77777777" w:rsidR="002317D9" w:rsidRPr="00C777A9" w:rsidRDefault="00EE5237">
      <w:pPr>
        <w:spacing w:before="0" w:line="240" w:lineRule="auto"/>
        <w:ind w:firstLine="0"/>
        <w:jc w:val="left"/>
        <w:rPr>
          <w:sz w:val="16"/>
          <w:szCs w:val="16"/>
        </w:rPr>
      </w:pPr>
      <w:r w:rsidRPr="00C777A9">
        <w:rPr>
          <w:sz w:val="16"/>
          <w:szCs w:val="16"/>
          <w:vertAlign w:val="superscript"/>
        </w:rPr>
        <w:t>5</w:t>
      </w:r>
      <w:r w:rsidRPr="00C777A9">
        <w:rPr>
          <w:sz w:val="16"/>
          <w:szCs w:val="16"/>
        </w:rPr>
        <w:t xml:space="preserve"> Center for International Earth Science Information Network (CIESIN), Columbia Climate School, New York, USA</w:t>
      </w:r>
    </w:p>
    <w:p w14:paraId="022AD922" w14:textId="77777777" w:rsidR="002317D9" w:rsidRPr="00C777A9" w:rsidRDefault="00EE5237">
      <w:pPr>
        <w:spacing w:before="0" w:line="240" w:lineRule="auto"/>
        <w:ind w:firstLine="0"/>
        <w:jc w:val="left"/>
        <w:rPr>
          <w:sz w:val="16"/>
          <w:szCs w:val="16"/>
        </w:rPr>
      </w:pPr>
      <w:r w:rsidRPr="00C777A9">
        <w:rPr>
          <w:sz w:val="16"/>
          <w:szCs w:val="16"/>
          <w:vertAlign w:val="superscript"/>
        </w:rPr>
        <w:t>6</w:t>
      </w:r>
      <w:r w:rsidRPr="00C777A9">
        <w:rPr>
          <w:sz w:val="16"/>
          <w:szCs w:val="16"/>
        </w:rPr>
        <w:t xml:space="preserve"> Cooperative Institute for Mesoscale Meteorological Studies (CIMMS), The University of Oklahoma, Norman, OK</w:t>
      </w:r>
    </w:p>
    <w:p w14:paraId="022AD923" w14:textId="77777777" w:rsidR="002317D9" w:rsidRPr="00C777A9" w:rsidRDefault="00EE5237">
      <w:pPr>
        <w:spacing w:before="0" w:line="240" w:lineRule="auto"/>
        <w:ind w:firstLine="0"/>
        <w:jc w:val="left"/>
        <w:rPr>
          <w:sz w:val="16"/>
          <w:szCs w:val="16"/>
        </w:rPr>
      </w:pPr>
      <w:r w:rsidRPr="00C777A9">
        <w:rPr>
          <w:sz w:val="16"/>
          <w:szCs w:val="16"/>
          <w:vertAlign w:val="superscript"/>
        </w:rPr>
        <w:t>7</w:t>
      </w:r>
      <w:r w:rsidRPr="00C777A9">
        <w:rPr>
          <w:sz w:val="16"/>
          <w:szCs w:val="16"/>
        </w:rPr>
        <w:t xml:space="preserve"> NOAA National Severe Storms Laboratory (NSSL), Norman, OK</w:t>
      </w:r>
    </w:p>
    <w:p w14:paraId="022AD924" w14:textId="77777777" w:rsidR="002317D9" w:rsidRPr="00C777A9" w:rsidRDefault="00EE5237">
      <w:pPr>
        <w:spacing w:before="0" w:line="240" w:lineRule="auto"/>
        <w:ind w:firstLine="0"/>
        <w:jc w:val="left"/>
        <w:rPr>
          <w:sz w:val="16"/>
          <w:szCs w:val="16"/>
        </w:rPr>
      </w:pPr>
      <w:r w:rsidRPr="00C777A9">
        <w:rPr>
          <w:sz w:val="16"/>
          <w:szCs w:val="16"/>
          <w:vertAlign w:val="superscript"/>
        </w:rPr>
        <w:t xml:space="preserve">8 </w:t>
      </w:r>
      <w:r w:rsidRPr="00C777A9">
        <w:rPr>
          <w:sz w:val="16"/>
          <w:szCs w:val="16"/>
        </w:rPr>
        <w:t>Department of Meteorology, University of Reading, Reading, UK</w:t>
      </w:r>
    </w:p>
    <w:p w14:paraId="022AD925" w14:textId="77777777" w:rsidR="002317D9" w:rsidRPr="00C777A9" w:rsidRDefault="00EE5237">
      <w:pPr>
        <w:spacing w:before="0" w:line="240" w:lineRule="auto"/>
        <w:ind w:firstLine="0"/>
        <w:jc w:val="left"/>
        <w:rPr>
          <w:sz w:val="16"/>
          <w:szCs w:val="16"/>
        </w:rPr>
      </w:pPr>
      <w:r w:rsidRPr="00C777A9">
        <w:rPr>
          <w:sz w:val="16"/>
          <w:szCs w:val="16"/>
          <w:vertAlign w:val="superscript"/>
        </w:rPr>
        <w:t xml:space="preserve">9 </w:t>
      </w:r>
      <w:r w:rsidRPr="00C777A9">
        <w:rPr>
          <w:sz w:val="16"/>
          <w:szCs w:val="16"/>
        </w:rPr>
        <w:t>Department of Geography and Environment, University of Loughborough, Loughborough, UK</w:t>
      </w:r>
    </w:p>
    <w:p w14:paraId="022AD926" w14:textId="77777777" w:rsidR="002317D9" w:rsidRPr="00C777A9" w:rsidRDefault="00EE5237">
      <w:pPr>
        <w:spacing w:before="0" w:line="240" w:lineRule="auto"/>
        <w:ind w:firstLine="0"/>
        <w:jc w:val="left"/>
        <w:rPr>
          <w:sz w:val="16"/>
          <w:szCs w:val="16"/>
        </w:rPr>
      </w:pPr>
      <w:r w:rsidRPr="00C777A9">
        <w:rPr>
          <w:sz w:val="16"/>
          <w:szCs w:val="16"/>
          <w:vertAlign w:val="superscript"/>
        </w:rPr>
        <w:t xml:space="preserve">10 </w:t>
      </w:r>
      <w:r w:rsidRPr="00C777A9">
        <w:rPr>
          <w:sz w:val="16"/>
          <w:szCs w:val="16"/>
        </w:rPr>
        <w:t>UK Centre for Ecology and Hydrology, Wallingford, United Kingdom</w:t>
      </w:r>
    </w:p>
    <w:p w14:paraId="022AD927" w14:textId="77777777" w:rsidR="002317D9" w:rsidRPr="00C777A9" w:rsidRDefault="00EE5237">
      <w:pPr>
        <w:spacing w:before="0" w:line="240" w:lineRule="auto"/>
        <w:ind w:firstLine="0"/>
        <w:jc w:val="left"/>
        <w:rPr>
          <w:sz w:val="16"/>
          <w:szCs w:val="16"/>
        </w:rPr>
      </w:pPr>
      <w:r w:rsidRPr="00C777A9">
        <w:rPr>
          <w:sz w:val="16"/>
          <w:szCs w:val="16"/>
          <w:vertAlign w:val="superscript"/>
        </w:rPr>
        <w:t xml:space="preserve">11 </w:t>
      </w:r>
      <w:r w:rsidRPr="00C777A9">
        <w:rPr>
          <w:sz w:val="16"/>
          <w:szCs w:val="16"/>
        </w:rPr>
        <w:t>Department of Earth Sciences, Air, Water and Landscape Science, Uppsala University, Sweden</w:t>
      </w:r>
    </w:p>
    <w:p w14:paraId="022AD928" w14:textId="77777777" w:rsidR="002317D9" w:rsidRPr="00C777A9" w:rsidRDefault="00EE5237">
      <w:pPr>
        <w:spacing w:before="0" w:line="240" w:lineRule="auto"/>
        <w:ind w:firstLine="0"/>
        <w:jc w:val="left"/>
        <w:rPr>
          <w:b/>
          <w:sz w:val="16"/>
          <w:szCs w:val="16"/>
          <w:vertAlign w:val="superscript"/>
        </w:rPr>
      </w:pPr>
      <w:r w:rsidRPr="00C777A9">
        <w:rPr>
          <w:sz w:val="16"/>
          <w:szCs w:val="16"/>
          <w:vertAlign w:val="superscript"/>
        </w:rPr>
        <w:t xml:space="preserve">12 </w:t>
      </w:r>
      <w:r w:rsidRPr="00C777A9">
        <w:rPr>
          <w:sz w:val="16"/>
          <w:szCs w:val="16"/>
        </w:rPr>
        <w:t>Centre of Natural Hazards and Disaster Science, CNDS, Sweden</w:t>
      </w:r>
    </w:p>
    <w:p w14:paraId="022AD929" w14:textId="77777777" w:rsidR="002317D9" w:rsidRPr="00C777A9" w:rsidRDefault="00EE5237">
      <w:pPr>
        <w:pBdr>
          <w:top w:val="nil"/>
          <w:left w:val="nil"/>
          <w:bottom w:val="nil"/>
          <w:right w:val="nil"/>
          <w:between w:val="nil"/>
        </w:pBdr>
        <w:spacing w:before="120" w:line="240" w:lineRule="auto"/>
        <w:ind w:firstLine="0"/>
        <w:rPr>
          <w:color w:val="000000"/>
        </w:rPr>
      </w:pPr>
      <w:r w:rsidRPr="00C777A9">
        <w:rPr>
          <w:b/>
          <w:color w:val="000000"/>
        </w:rPr>
        <w:t xml:space="preserve">Correspondence: </w:t>
      </w:r>
      <w:r w:rsidRPr="00C777A9">
        <w:rPr>
          <w:color w:val="000000"/>
        </w:rPr>
        <w:t>Fatima M. Pillosu</w:t>
      </w:r>
      <w:r w:rsidRPr="00C777A9">
        <w:rPr>
          <w:b/>
          <w:color w:val="000000"/>
        </w:rPr>
        <w:t xml:space="preserve"> </w:t>
      </w:r>
      <w:r w:rsidRPr="00C777A9">
        <w:rPr>
          <w:color w:val="000000"/>
        </w:rPr>
        <w:t>(</w:t>
      </w:r>
      <w:hyperlink r:id="rId8">
        <w:r w:rsidRPr="00C777A9">
          <w:rPr>
            <w:color w:val="0563C1"/>
            <w:u w:val="single"/>
          </w:rPr>
          <w:t>fatima.pillosu@ecmwf.int</w:t>
        </w:r>
      </w:hyperlink>
      <w:r w:rsidRPr="00C777A9">
        <w:rPr>
          <w:color w:val="000000"/>
        </w:rPr>
        <w:t>)</w:t>
      </w:r>
    </w:p>
    <w:p w14:paraId="022AD92A" w14:textId="77777777" w:rsidR="002317D9" w:rsidRPr="00C777A9" w:rsidRDefault="00EE5237">
      <w:pPr>
        <w:spacing w:before="120" w:line="240" w:lineRule="auto"/>
        <w:ind w:firstLine="0"/>
        <w:rPr>
          <w:b/>
        </w:rPr>
      </w:pPr>
      <w:r w:rsidRPr="00C777A9">
        <w:rPr>
          <w:b/>
        </w:rPr>
        <w:t xml:space="preserve">Abstract. </w:t>
      </w:r>
    </w:p>
    <w:p w14:paraId="022AD92B" w14:textId="77777777" w:rsidR="002317D9" w:rsidRPr="00C777A9" w:rsidRDefault="00EE5237">
      <w:pPr>
        <w:spacing w:before="120" w:line="240" w:lineRule="auto"/>
        <w:ind w:firstLine="0"/>
      </w:pPr>
      <w:bookmarkStart w:id="0" w:name="_gjdgxs" w:colFirst="0" w:colLast="0"/>
      <w:bookmarkEnd w:id="0"/>
      <w:r w:rsidRPr="00C777A9">
        <w:rPr>
          <w:b/>
        </w:rPr>
        <w:t xml:space="preserve">Keywords. </w:t>
      </w:r>
      <w:r w:rsidRPr="00C777A9">
        <w:t>Flash flood forecasting, flash flood observations, ecPoint.</w:t>
      </w:r>
    </w:p>
    <w:p w14:paraId="6D7E87DA" w14:textId="68C202C2" w:rsidR="00C959F4" w:rsidRPr="00C777A9" w:rsidRDefault="00EE5237" w:rsidP="00C959F4">
      <w:pPr>
        <w:pStyle w:val="Title"/>
        <w:rPr>
          <w:b w:val="0"/>
          <w:sz w:val="20"/>
          <w:szCs w:val="20"/>
        </w:rPr>
      </w:pPr>
      <w:r w:rsidRPr="00C777A9">
        <w:rPr>
          <w:b w:val="0"/>
          <w:sz w:val="20"/>
          <w:szCs w:val="20"/>
        </w:rPr>
        <w:t>_______________________________________________________________________________________________</w:t>
      </w:r>
      <w:r w:rsidR="00C16C48" w:rsidRPr="00C777A9">
        <w:rPr>
          <w:b w:val="0"/>
          <w:sz w:val="20"/>
          <w:szCs w:val="20"/>
        </w:rPr>
        <w:t>_</w:t>
      </w:r>
    </w:p>
    <w:p w14:paraId="022AD92D" w14:textId="4900E65A" w:rsidR="002317D9" w:rsidRPr="00C777A9" w:rsidRDefault="00EE5237" w:rsidP="00232F0C">
      <w:pPr>
        <w:pStyle w:val="Heading1"/>
        <w:numPr>
          <w:ilvl w:val="0"/>
          <w:numId w:val="6"/>
        </w:numPr>
      </w:pPr>
      <w:bookmarkStart w:id="1" w:name="_30j0zll" w:colFirst="0" w:colLast="0"/>
      <w:bookmarkEnd w:id="1"/>
      <w:r w:rsidRPr="00C777A9">
        <w:t>Introduction</w:t>
      </w:r>
    </w:p>
    <w:p w14:paraId="1F6DE180" w14:textId="129B417C" w:rsidR="00825DAF" w:rsidRPr="00C777A9" w:rsidRDefault="00EE5237" w:rsidP="00825DAF">
      <w:r w:rsidRPr="00C777A9">
        <w:t xml:space="preserve">Flash floods </w:t>
      </w:r>
      <w:r w:rsidR="00B51485" w:rsidRPr="00C777A9">
        <w:t xml:space="preserve">are one of the most </w:t>
      </w:r>
      <w:r w:rsidR="00CE2F7A" w:rsidRPr="00C777A9">
        <w:t xml:space="preserve">concerning types of natural </w:t>
      </w:r>
      <w:r w:rsidR="00015462" w:rsidRPr="00C777A9">
        <w:t>hazards</w:t>
      </w:r>
      <w:r w:rsidR="00B7498D" w:rsidRPr="00C777A9">
        <w:t xml:space="preserve"> in Ecuador</w:t>
      </w:r>
      <w:r w:rsidR="00382251" w:rsidRPr="00C777A9">
        <w:t xml:space="preserve"> </w:t>
      </w:r>
      <w:r w:rsidR="000746FD" w:rsidRPr="00C777A9">
        <w:t>as the</w:t>
      </w:r>
      <w:r w:rsidR="00E34FB5" w:rsidRPr="00C777A9">
        <w:t>ir</w:t>
      </w:r>
      <w:r w:rsidR="000746FD" w:rsidRPr="00C777A9">
        <w:t xml:space="preserve"> unexpected</w:t>
      </w:r>
      <w:r w:rsidR="00AE5FDA" w:rsidRPr="00C777A9">
        <w:t xml:space="preserve">, </w:t>
      </w:r>
      <w:r w:rsidR="000746FD" w:rsidRPr="00C777A9">
        <w:t>rapidly evolving</w:t>
      </w:r>
      <w:r w:rsidR="00AE5FDA" w:rsidRPr="00C777A9">
        <w:t>, and difficult to predict</w:t>
      </w:r>
      <w:r w:rsidR="000746FD" w:rsidRPr="00C777A9">
        <w:t xml:space="preserve"> </w:t>
      </w:r>
      <w:r w:rsidR="00E34FB5" w:rsidRPr="00C777A9">
        <w:t>features</w:t>
      </w:r>
      <w:r w:rsidR="000746FD" w:rsidRPr="00C777A9">
        <w:t xml:space="preserve"> </w:t>
      </w:r>
      <w:r w:rsidR="003E562B" w:rsidRPr="00C777A9">
        <w:t>can</w:t>
      </w:r>
      <w:r w:rsidR="00537D68" w:rsidRPr="00C777A9">
        <w:t xml:space="preserve"> cause</w:t>
      </w:r>
      <w:r w:rsidR="003E562B" w:rsidRPr="00C777A9">
        <w:t xml:space="preserve"> </w:t>
      </w:r>
      <w:r w:rsidR="000746FD" w:rsidRPr="00C777A9">
        <w:t xml:space="preserve">severe </w:t>
      </w:r>
      <w:r w:rsidR="00537D68" w:rsidRPr="00C777A9">
        <w:t>distress in</w:t>
      </w:r>
      <w:r w:rsidR="000746FD" w:rsidRPr="00C777A9">
        <w:t xml:space="preserve"> </w:t>
      </w:r>
      <w:r w:rsidR="003E562B" w:rsidRPr="00C777A9">
        <w:t xml:space="preserve">the </w:t>
      </w:r>
      <w:r w:rsidR="00537D68" w:rsidRPr="00C777A9">
        <w:t>affected</w:t>
      </w:r>
      <w:r w:rsidR="003E562B" w:rsidRPr="00C777A9">
        <w:t xml:space="preserve"> areas</w:t>
      </w:r>
      <w:r w:rsidR="00846BF9" w:rsidRPr="00C777A9">
        <w:t>.</w:t>
      </w:r>
      <w:r w:rsidR="00825DAF" w:rsidRPr="00C777A9">
        <w:t xml:space="preserve"> While there are no official statistics describing the occurrence of flash floods in Ecuador, a recent study analysing historical disaster reports has shown that about 60% of flood reports could represent flash flood events </w:t>
      </w:r>
      <w:r w:rsidR="00825DAF" w:rsidRPr="00C777A9">
        <w:fldChar w:fldCharType="begin" w:fldLock="1"/>
      </w:r>
      <w:r w:rsidR="002D777B" w:rsidRPr="00C777A9">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et al. 2021b)","plainTextFormattedCitation":"(Kruczkiewicz et al. 2021b)","previouslyFormattedCitation":"(Kruczkiewicz et al. 2021b)"},"properties":{"noteIndex":0},"schema":"https://github.com/citation-style-language/schema/raw/master/csl-citation.json"}</w:instrText>
      </w:r>
      <w:r w:rsidR="00825DAF" w:rsidRPr="00C777A9">
        <w:fldChar w:fldCharType="separate"/>
      </w:r>
      <w:r w:rsidR="00486BB0" w:rsidRPr="00C777A9">
        <w:rPr>
          <w:noProof/>
        </w:rPr>
        <w:t>(Kruczkiewicz et al. 2021b)</w:t>
      </w:r>
      <w:r w:rsidR="00825DAF" w:rsidRPr="00C777A9">
        <w:fldChar w:fldCharType="end"/>
      </w:r>
      <w:r w:rsidR="00825DAF" w:rsidRPr="00C777A9">
        <w:t>. Furthermore, humanitarian and news reports from specialized websites such as FloodList</w:t>
      </w:r>
      <w:r w:rsidR="00825DAF" w:rsidRPr="00C777A9">
        <w:rPr>
          <w:rStyle w:val="FootnoteReference"/>
        </w:rPr>
        <w:footnoteReference w:id="2"/>
      </w:r>
      <w:r w:rsidR="00825DAF" w:rsidRPr="00C777A9">
        <w:t xml:space="preserve"> and Reliefweb</w:t>
      </w:r>
      <w:r w:rsidR="00825DAF" w:rsidRPr="00C777A9">
        <w:rPr>
          <w:rStyle w:val="FootnoteReference"/>
        </w:rPr>
        <w:footnoteReference w:id="3"/>
      </w:r>
      <w:r w:rsidR="00825DAF" w:rsidRPr="00C777A9">
        <w:t xml:space="preserve"> suggest that flash floods are one of the most recurrent and damaging type of floods in the country. </w:t>
      </w:r>
      <w:r w:rsidR="00846BF9" w:rsidRPr="00C777A9">
        <w:t xml:space="preserve">Ecuador is one of many countries that face flash flood risk. </w:t>
      </w:r>
      <w:r w:rsidRPr="00C777A9">
        <w:t>Globally, flash floods account for ~85% of all types of floods</w:t>
      </w:r>
      <w:r w:rsidR="001E1A6C" w:rsidRPr="00C777A9">
        <w:t>. With more than</w:t>
      </w:r>
      <w:r w:rsidR="00867609" w:rsidRPr="00C777A9">
        <w:t xml:space="preserve"> 5000 fatalities every year </w:t>
      </w:r>
      <w:r w:rsidR="006A6D30" w:rsidRPr="00C777A9">
        <w:fldChar w:fldCharType="begin" w:fldLock="1"/>
      </w:r>
      <w:r w:rsidR="002D777B" w:rsidRPr="00C777A9">
        <w:instrText>ADDIN CSL_CITATION {"citationItems":[{"id":"ITEM-1","itemData":{"ISSN":"00368075","author":[{"dropping-particle":"","family":"Dordevic","given":"Milica","non-dropping-particle":"","parse-names":false,"suffix":""},{"dropping-particle":"","family":"Mutic","given":"Petra","non-dropping-particle":"","parse-names":false,"suffix":""},{"dropping-particle":"","family":"Kim","given":"Hwirin","non-dropping-particle":"","parse-names":false,"suffix":""}],"container-title":"WMO Bulletin","id":"ITEM-1","issue":"1","issued":{"date-parts":[["2020"]]},"page":"29-33","title":"Flash Flood Guidance System: Response to one of the deadliest hazards","type":"article-journal","volume":"69"},"uris":["http://www.mendeley.com/documents/?uuid=3dd0bbf9-65f0-4540-bfe8-1415d77c5013"]}],"mendeley":{"formattedCitation":"(Dordevic et al. 2020)","plainTextFormattedCitation":"(Dordevic et al. 2020)","previouslyFormattedCitation":"(Dordevic et al. 2020)"},"properties":{"noteIndex":0},"schema":"https://github.com/citation-style-language/schema/raw/master/csl-citation.json"}</w:instrText>
      </w:r>
      <w:r w:rsidR="006A6D30" w:rsidRPr="00C777A9">
        <w:fldChar w:fldCharType="separate"/>
      </w:r>
      <w:r w:rsidR="00486BB0" w:rsidRPr="00C777A9">
        <w:rPr>
          <w:noProof/>
        </w:rPr>
        <w:t>(Dordevic et al. 2020)</w:t>
      </w:r>
      <w:r w:rsidR="006A6D30" w:rsidRPr="00C777A9">
        <w:fldChar w:fldCharType="end"/>
      </w:r>
      <w:r w:rsidR="001E1A6C" w:rsidRPr="00C777A9">
        <w:t xml:space="preserve">, </w:t>
      </w:r>
      <w:r w:rsidR="00676ABD" w:rsidRPr="00C777A9">
        <w:t>flash floods</w:t>
      </w:r>
      <w:r w:rsidR="004159B0" w:rsidRPr="00C777A9">
        <w:t xml:space="preserve"> </w:t>
      </w:r>
      <w:r w:rsidR="00FA07C7" w:rsidRPr="00C777A9">
        <w:t xml:space="preserve">also </w:t>
      </w:r>
      <w:r w:rsidR="003D3FF5" w:rsidRPr="00C777A9">
        <w:t>have the highest mortality rate</w:t>
      </w:r>
      <w:r w:rsidR="004E7828" w:rsidRPr="00C777A9">
        <w:t xml:space="preserve"> amongst other types of flood</w:t>
      </w:r>
      <w:r w:rsidR="00FC7216" w:rsidRPr="00C777A9">
        <w:t xml:space="preserve"> </w:t>
      </w:r>
      <w:r w:rsidR="003D3FF5" w:rsidRPr="00C777A9">
        <w:fldChar w:fldCharType="begin" w:fldLock="1"/>
      </w:r>
      <w:r w:rsidR="002D777B" w:rsidRPr="00C777A9">
        <w:instrText>ADDIN CSL_CITATION {"citationItems":[{"id":"ITEM-1","itemData":{"DOI":"10.1111/j.1753-318x.2008.00006.x","author":[{"dropping-particle":"","family":"Jonkman","given":"S.N.","non-dropping-particle":"","parse-names":false,"suffix":""},{"dropping-particle":"","family":"Vrijling","given":"J.K.","non-dropping-particle":"","parse-names":false,"suffix":""}],"container-title":"Journal of Flood Risk Management","id":"ITEM-1","issue":"1","issued":{"date-parts":[["2008"]]},"page":"43-56","title":"Loss of life due to floods","type":"article-journal","volume":"1"},"uris":["http://www.mendeley.com/documents/?uuid=24bc3e8e-179f-463b-aaaa-39243329fabc"]}],"mendeley":{"formattedCitation":"(Jonkman and Vrijling 2008)","plainTextFormattedCitation":"(Jonkman and Vrijling 2008)","previouslyFormattedCitation":"(Jonkman and Vrijling 2008)"},"properties":{"noteIndex":0},"schema":"https://github.com/citation-style-language/schema/raw/master/csl-citation.json"}</w:instrText>
      </w:r>
      <w:r w:rsidR="003D3FF5" w:rsidRPr="00C777A9">
        <w:fldChar w:fldCharType="separate"/>
      </w:r>
      <w:r w:rsidR="00486BB0" w:rsidRPr="00C777A9">
        <w:rPr>
          <w:noProof/>
        </w:rPr>
        <w:t>(Jonkman and Vrijling 2008)</w:t>
      </w:r>
      <w:r w:rsidR="003D3FF5" w:rsidRPr="00C777A9">
        <w:fldChar w:fldCharType="end"/>
      </w:r>
      <w:r w:rsidR="00867609" w:rsidRPr="00C777A9">
        <w:t>.</w:t>
      </w:r>
      <w:r w:rsidR="00F40EC0" w:rsidRPr="00C777A9">
        <w:t xml:space="preserve"> </w:t>
      </w:r>
      <w:r w:rsidRPr="00C777A9">
        <w:t xml:space="preserve">Flash floods also have severe social, economic, and environmental impacts due to the increased vulnerability of people living and having economic activities in flood-prone areas and cities </w:t>
      </w:r>
      <w:r w:rsidR="00B711D4" w:rsidRPr="00C777A9">
        <w:fldChar w:fldCharType="begin" w:fldLock="1"/>
      </w:r>
      <w:r w:rsidR="002D777B" w:rsidRPr="00C777A9">
        <w:instrText>ADDIN CSL_CITATION {"citationItems":[{"id":"ITEM-1","itemData":{"ISSN":"00368075","author":[{"dropping-particle":"","family":"Dordevic","given":"Milica","non-dropping-particle":"","parse-names":false,"suffix":""},{"dropping-particle":"","family":"Mutic","given":"Petra","non-dropping-particle":"","parse-names":false,"suffix":""},{"dropping-particle":"","family":"Kim","given":"Hwirin","non-dropping-particle":"","parse-names":false,"suffix":""}],"container-title":"WMO Bulletin","id":"ITEM-1","issue":"1","issued":{"date-parts":[["2020"]]},"page":"29-33","title":"Flash Flood Guidance System: Response to one of the deadliest hazards","type":"article-journal","volume":"69"},"uris":["http://www.mendeley.com/documents/?uuid=3dd0bbf9-65f0-4540-bfe8-1415d77c5013"]}],"mendeley":{"formattedCitation":"(Dordevic et al. 2020)","plainTextFormattedCitation":"(Dordevic et al. 2020)","previouslyFormattedCitation":"(Dordevic et al. 2020)"},"properties":{"noteIndex":0},"schema":"https://github.com/citation-style-language/schema/raw/master/csl-citation.json"}</w:instrText>
      </w:r>
      <w:r w:rsidR="00B711D4" w:rsidRPr="00C777A9">
        <w:fldChar w:fldCharType="separate"/>
      </w:r>
      <w:r w:rsidR="00486BB0" w:rsidRPr="00C777A9">
        <w:rPr>
          <w:noProof/>
        </w:rPr>
        <w:t>(Dordevic et al. 2020)</w:t>
      </w:r>
      <w:r w:rsidR="00B711D4" w:rsidRPr="00C777A9">
        <w:fldChar w:fldCharType="end"/>
      </w:r>
      <w:r w:rsidR="00B711D4" w:rsidRPr="00C777A9">
        <w:t>.</w:t>
      </w:r>
      <w:r w:rsidRPr="00C777A9">
        <w:t xml:space="preserve"> Such impacts are exacerbated in </w:t>
      </w:r>
      <w:r w:rsidR="008F78DA" w:rsidRPr="00C777A9">
        <w:t>low-income</w:t>
      </w:r>
      <w:r w:rsidRPr="00C777A9">
        <w:t xml:space="preserve"> countries that have few</w:t>
      </w:r>
      <w:r w:rsidR="008F78DA" w:rsidRPr="00C777A9">
        <w:t>er</w:t>
      </w:r>
      <w:r w:rsidRPr="00C777A9">
        <w:t xml:space="preserve"> resources to recover from the impacts of extreme natural hazards </w:t>
      </w:r>
      <w:r w:rsidR="00B711D4" w:rsidRPr="00C777A9">
        <w:fldChar w:fldCharType="begin" w:fldLock="1"/>
      </w:r>
      <w:r w:rsidR="002D777B" w:rsidRPr="00C777A9">
        <w:instrText>ADDIN CSL_CITATION {"citationItems":[{"id":"ITEM-1","itemData":{"DOI":"10.1017/S1355770X17000444","author":[{"dropping-particle":"","family":"Winsemius","given":"Hessel C.","non-dropping-particle":"","parse-names":false,"suffix":""},{"dropping-particle":"","family":"Jongman","given":"Brenden","non-dropping-particle":"","parse-names":false,"suffix":""},{"dropping-particle":"","family":"Veldkamp","given":"Ted I.E.","non-dropping-particle":"","parse-names":false,"suffix":""},{"dropping-particle":"","family":"Hallegatte","given":"Stephane","non-dropping-particle":"","parse-names":false,"suffix":""},{"dropping-particle":"","family":"Bangalore","given":"Mook","non-dropping-particle":"","parse-names":false,"suffix":""},{"dropping-particle":"","family":"Ward","given":"Philip J.","non-dropping-particle":"","parse-names":false,"suffix":""}],"container-title":"Environment and Development Economics","id":"ITEM-1","issue":"3","issued":{"date-parts":[["2018"]]},"page":"328-348","title":"Disaster risk, climate change, and poverty: Assessing the global exposure of poor people to floods and droughts","type":"article-journal","volume":"23"},"uris":["http://www.mendeley.com/documents/?uuid=ca86eaf1-7ef8-3f23-990a-a798c1b9203e"]}],"mendeley":{"formattedCitation":"(Winsemius et al. 2018)","plainTextFormattedCitation":"(Winsemius et al. 2018)","previouslyFormattedCitation":"(Winsemius et al. 2018)"},"properties":{"noteIndex":0},"schema":"https://github.com/citation-style-language/schema/raw/master/csl-citation.json"}</w:instrText>
      </w:r>
      <w:r w:rsidR="00B711D4" w:rsidRPr="00C777A9">
        <w:fldChar w:fldCharType="separate"/>
      </w:r>
      <w:r w:rsidR="00486BB0" w:rsidRPr="00C777A9">
        <w:rPr>
          <w:noProof/>
        </w:rPr>
        <w:t>(Winsemius et al. 2018)</w:t>
      </w:r>
      <w:r w:rsidR="00B711D4" w:rsidRPr="00C777A9">
        <w:fldChar w:fldCharType="end"/>
      </w:r>
      <w:r w:rsidRPr="00C777A9">
        <w:t>. In Latin America, floods cause severe impacts due to exponential, unregulated urbanization of floodplains, human-triggered catchment degradation, lack of preparedness and resilience for emergency response, the persistence of poverty, inefficient public policies, and infrastructural problems</w:t>
      </w:r>
      <w:r w:rsidR="00B711D4" w:rsidRPr="00C777A9">
        <w:t xml:space="preserve"> </w:t>
      </w:r>
      <w:r w:rsidR="00B711D4" w:rsidRPr="00C777A9">
        <w:fldChar w:fldCharType="begin" w:fldLock="1"/>
      </w:r>
      <w:r w:rsidR="002D777B" w:rsidRPr="00C777A9">
        <w:instrText>ADDIN CSL_CITATION {"citationItems":[{"id":"ITEM-1","itemData":{"DOI":"10.3390/w14010010","author":[{"dropping-particle":"","family":"Pinos","given":"Juan","non-dropping-particle":"","parse-names":false,"suffix":""},{"dropping-particle":"","family":"Quesada-Román","given":"Adolfo","non-dropping-particle":"","parse-names":false,"suffix":""}],"container-title":"Water (Switzerland)","id":"ITEM-1","issue":"1","issued":{"date-parts":[["2022"]]},"page":"10","title":"Flood risk-related research trends in Latin America and the Caribbean","type":"article","volume":"14"},"uris":["http://www.mendeley.com/documents/?uuid=3d8979a1-3330-3734-91e9-09981f63c90b"]}],"mendeley":{"formattedCitation":"(Pinos and Quesada-Román 2022)","plainTextFormattedCitation":"(Pinos and Quesada-Román 2022)","previouslyFormattedCitation":"(Pinos and Quesada-Román 2022)"},"properties":{"noteIndex":0},"schema":"https://github.com/citation-style-language/schema/raw/master/csl-citation.json"}</w:instrText>
      </w:r>
      <w:r w:rsidR="00B711D4" w:rsidRPr="00C777A9">
        <w:fldChar w:fldCharType="separate"/>
      </w:r>
      <w:r w:rsidR="00486BB0" w:rsidRPr="00C777A9">
        <w:rPr>
          <w:noProof/>
        </w:rPr>
        <w:t>(Pinos and Quesada-Román 2022)</w:t>
      </w:r>
      <w:r w:rsidR="00B711D4" w:rsidRPr="00C777A9">
        <w:fldChar w:fldCharType="end"/>
      </w:r>
      <w:r w:rsidR="00B711D4" w:rsidRPr="00C777A9">
        <w:t xml:space="preserve">. </w:t>
      </w:r>
      <w:r w:rsidR="005C6AC4" w:rsidRPr="00C777A9">
        <w:t>F</w:t>
      </w:r>
      <w:r w:rsidRPr="00C777A9">
        <w:t xml:space="preserve">lash floods in Ecuador cause severe, long-term impacts such as damages to infrastructure and agriculture, interruptions to business and education, disruption of healthcare services, and outbursts of waterborne diseases </w:t>
      </w:r>
      <w:r w:rsidR="00B711D4" w:rsidRPr="00C777A9">
        <w:fldChar w:fldCharType="begin" w:fldLock="1"/>
      </w:r>
      <w:r w:rsidR="002D777B" w:rsidRPr="00C777A9">
        <w:instrText>ADDIN CSL_CITATION {"citationItems":[{"id":"ITEM-1","itemData":{"DOI":"10.1016/j.ijdrr.2018.08.009","author":[{"dropping-particle":"","family":"Galarza-Villamar","given":"Julissa Alexandra","non-dropping-particle":"","parse-names":false,"suffix":""},{"dropping-particle":"","family":"Leeuwis","given":"Cees","non-dropping-particle":"","parse-names":false,"suffix":""},{"dropping-particle":"","family":"Pila-Quinga","given":"Geovanna Maribel","non-dropping-particle":"","parse-names":false,"suffix":""},{"dropping-particle":"","family":"Cecchi","given":"Francesco","non-dropping-particle":"","parse-names":false,"suffix":""},{"dropping-particle":"","family":"Párraga-Lema","given":"Cinthia Mariela","non-dropping-particle":"","parse-names":false,"suffix":""}],"container-title":"International Journal of Disaster Risk Reduction","id":"ITEM-1","issued":{"date-parts":[["2018"]]},"page":"1107-1120","title":"Local understanding of disaster risk and livelihood resilience: The case of rice smallholders and floods in Ecuador","type":"article-journal","volume":"31"},"uris":["http://www.mendeley.com/documents/?uuid=d78f43bf-70ce-3521-9311-e101a4078446"]}],"mendeley":{"formattedCitation":"(Galarza-Villamar et al. 2018)","plainTextFormattedCitation":"(Galarza-Villamar et al. 2018)","previouslyFormattedCitation":"(Galarza-Villamar et al. 2018)"},"properties":{"noteIndex":0},"schema":"https://github.com/citation-style-language/schema/raw/master/csl-citation.json"}</w:instrText>
      </w:r>
      <w:r w:rsidR="00B711D4" w:rsidRPr="00C777A9">
        <w:fldChar w:fldCharType="separate"/>
      </w:r>
      <w:r w:rsidR="00486BB0" w:rsidRPr="00C777A9">
        <w:rPr>
          <w:noProof/>
        </w:rPr>
        <w:t>(Galarza-Villamar et al. 2018)</w:t>
      </w:r>
      <w:r w:rsidR="00B711D4" w:rsidRPr="00C777A9">
        <w:fldChar w:fldCharType="end"/>
      </w:r>
      <w:r w:rsidRPr="00C777A9">
        <w:t>. Ecuador’s vulnerability to flash flooding is also worrying in the context of climate change</w:t>
      </w:r>
      <w:r w:rsidR="00825DAF" w:rsidRPr="00C777A9">
        <w:t xml:space="preserve"> as the frequency of floods is expected to increase in South America in the coming decades </w:t>
      </w:r>
      <w:r w:rsidR="00825DAF" w:rsidRPr="00C777A9">
        <w:fldChar w:fldCharType="begin" w:fldLock="1"/>
      </w:r>
      <w:r w:rsidR="002D777B" w:rsidRPr="00C777A9">
        <w:instrText>ADDIN CSL_CITATION {"citationItems":[{"id":"ITEM-1","itemData":{"DOI":"10.1038/s41598-021-83279-w","author":[{"dropping-particle":"","family":"Hirabayashi","given":"Yukiko","non-dropping-particle":"","parse-names":false,"suffix":""},{"dropping-particle":"","family":"Tanoue","given":"Masahiro","non-dropping-particle":"","parse-names":false,"suffix":""},{"dropping-particle":"","family":"Sasaki","given":"Orie","non-dropping-particle":"","parse-names":false,"suffix":""},{"dropping-particle":"","family":"Zhou","given":"Xudong","non-dropping-particle":"","parse-names":false,"suffix":""},{"dropping-particle":"","family":"Yamazaki","given":"Dai","non-dropping-particle":"","parse-names":false,"suffix":""}],"container-title":"Scientific Reports","id":"ITEM-1","issue":"1","issued":{"date-parts":[["2021"]]},"page":"1-7","title":"Global exposure to flooding from the new CMIP6 climate model projections","type":"article-journal","volume":"11"},"uris":["http://www.mendeley.com/documents/?uuid=84ab5aa9-e717-3b47-a4b7-ba4634fe73a1"]}],"mendeley":{"formattedCitation":"(Hirabayashi et al. 2021)","plainTextFormattedCitation":"(Hirabayashi et al. 2021)","previouslyFormattedCitation":"(Hirabayashi et al. 2021)"},"properties":{"noteIndex":0},"schema":"https://github.com/citation-style-language/schema/raw/master/csl-citation.json"}</w:instrText>
      </w:r>
      <w:r w:rsidR="00825DAF" w:rsidRPr="00C777A9">
        <w:fldChar w:fldCharType="separate"/>
      </w:r>
      <w:r w:rsidR="00486BB0" w:rsidRPr="00C777A9">
        <w:rPr>
          <w:noProof/>
        </w:rPr>
        <w:t>(Hirabayashi et al. 2021)</w:t>
      </w:r>
      <w:r w:rsidR="00825DAF" w:rsidRPr="00C777A9">
        <w:fldChar w:fldCharType="end"/>
      </w:r>
      <w:r w:rsidR="00825DAF" w:rsidRPr="00C777A9">
        <w:t>.</w:t>
      </w:r>
    </w:p>
    <w:p w14:paraId="264E13D4" w14:textId="6AF425DA" w:rsidR="00723763" w:rsidRPr="00C777A9" w:rsidRDefault="00EE5237" w:rsidP="00AE251C">
      <w:r w:rsidRPr="00C777A9">
        <w:t xml:space="preserve">Forecast-triggered strategies for flood risk reduction </w:t>
      </w:r>
      <w:r w:rsidR="00F6233A" w:rsidRPr="00C777A9">
        <w:t>such as “early warning systems</w:t>
      </w:r>
      <w:r w:rsidR="005F32CD" w:rsidRPr="00C777A9">
        <w:t xml:space="preserve">, </w:t>
      </w:r>
      <w:r w:rsidR="00F6233A" w:rsidRPr="00C777A9">
        <w:t>EWSs</w:t>
      </w:r>
      <w:r w:rsidR="005F32CD" w:rsidRPr="00C777A9">
        <w:t xml:space="preserve">” </w:t>
      </w:r>
      <w:r w:rsidR="005F32CD" w:rsidRPr="00C777A9">
        <w:fldChar w:fldCharType="begin" w:fldLock="1"/>
      </w:r>
      <w:r w:rsidR="002D777B" w:rsidRPr="00C777A9">
        <w: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instrText>
      </w:r>
      <w:r w:rsidR="005F32CD" w:rsidRPr="00C777A9">
        <w:fldChar w:fldCharType="separate"/>
      </w:r>
      <w:r w:rsidR="00486BB0" w:rsidRPr="00C777A9">
        <w:rPr>
          <w:noProof/>
        </w:rPr>
        <w:t>(Golnaraghi 2012)</w:t>
      </w:r>
      <w:r w:rsidR="005F32CD" w:rsidRPr="00C777A9">
        <w:fldChar w:fldCharType="end"/>
      </w:r>
      <w:r w:rsidR="005F32CD" w:rsidRPr="00C777A9">
        <w:t xml:space="preserve"> </w:t>
      </w:r>
      <w:r w:rsidR="00F6233A" w:rsidRPr="00C777A9">
        <w:t xml:space="preserve">and </w:t>
      </w:r>
      <w:r w:rsidR="00983DAC" w:rsidRPr="00C777A9">
        <w:rPr>
          <w:color w:val="000000"/>
        </w:rPr>
        <w:t>“</w:t>
      </w:r>
      <w:r w:rsidR="00F6233A" w:rsidRPr="00C777A9">
        <w:rPr>
          <w:color w:val="000000"/>
        </w:rPr>
        <w:t>forecast-based financing</w:t>
      </w:r>
      <w:r w:rsidR="005F32CD" w:rsidRPr="00C777A9">
        <w:rPr>
          <w:color w:val="000000"/>
        </w:rPr>
        <w:t xml:space="preserve">, </w:t>
      </w:r>
      <w:r w:rsidR="005F32CD" w:rsidRPr="00C777A9">
        <w:t>FbF</w:t>
      </w:r>
      <w:r w:rsidR="00983DAC" w:rsidRPr="00C777A9">
        <w:rPr>
          <w:color w:val="000000"/>
        </w:rPr>
        <w:t>”</w:t>
      </w:r>
      <w:r w:rsidR="00F6233A" w:rsidRPr="00C777A9">
        <w:t xml:space="preserve"> protocols</w:t>
      </w:r>
      <w:r w:rsidR="005F32CD" w:rsidRPr="00C777A9">
        <w:t xml:space="preserve"> </w:t>
      </w:r>
      <w:r w:rsidR="005F32CD" w:rsidRPr="00C777A9">
        <w:fldChar w:fldCharType="begin" w:fldLock="1"/>
      </w:r>
      <w:r w:rsidR="002D777B" w:rsidRPr="00C777A9">
        <w:instrText>ADDIN CSL_CITATION {"citationItems":[{"id":"ITEM-1","itemData":{"DOI":"https://doi.org/10.5194/nhess-15-895-2015","author":[{"dropping-particle":"","family":"Coughlan De Perez","given":"E.","non-dropping-particle":"","parse-names":false,"suffix":""},{"dropping-particle":"","family":"Hurk","given":"B.","non-dropping-particle":"Van Den","parse-names":false,"suffix":""},{"dropping-particle":"","family":"Aalst","given":"M. K.","non-dropping-particle":"Van","parse-names":false,"suffix":""},{"dropping-particle":"","family":"Jongman","given":"B.","non-dropping-particle":"","parse-names":false,"suffix":""},{"dropping-particle":"","family":"Klose","given":"T.","non-dropping-particle":"","parse-names":false,"suffix":""},{"dropping-particle":"","family":"Suarez","given":"P.","non-dropping-particle":"","parse-names":false,"suffix":""}],"container-title":"Natural Hazards and Earth System Sciences","id":"ITEM-1","issue":"4","issued":{"date-parts":[["2015"]]},"page":"895-904","title":"Forecast-based financing: An approach for catalyzing humanitarian action based on extreme weather and climate forecasts","type":"article-journal","volume":"15"},"uris":["http://www.mendeley.com/documents/?uuid=1cc406db-e489-3208-aa31-116d10a0f693"]}],"mendeley":{"formattedCitation":"(Coughlan De Perez et al. 2015)","plainTextFormattedCitation":"(Coughlan De Perez et al. 2015)","previouslyFormattedCitation":"(Coughlan De Perez et al. 2015)"},"properties":{"noteIndex":0},"schema":"https://github.com/citation-style-language/schema/raw/master/csl-citation.json"}</w:instrText>
      </w:r>
      <w:r w:rsidR="005F32CD" w:rsidRPr="00C777A9">
        <w:fldChar w:fldCharType="separate"/>
      </w:r>
      <w:r w:rsidR="00486BB0" w:rsidRPr="00C777A9">
        <w:rPr>
          <w:noProof/>
        </w:rPr>
        <w:t>(Coughlan De Perez et al. 2015)</w:t>
      </w:r>
      <w:r w:rsidR="005F32CD" w:rsidRPr="00C777A9">
        <w:fldChar w:fldCharType="end"/>
      </w:r>
      <w:r w:rsidR="005F32CD" w:rsidRPr="00C777A9">
        <w:t xml:space="preserve"> </w:t>
      </w:r>
      <w:r w:rsidRPr="00C777A9">
        <w:t>can increase resilience, reduce mortality, and reduce recovery costs</w:t>
      </w:r>
      <w:r w:rsidR="005F32CD" w:rsidRPr="00C777A9">
        <w:t xml:space="preserve"> </w:t>
      </w:r>
      <w:r w:rsidR="006165C6" w:rsidRPr="00C777A9">
        <w:fldChar w:fldCharType="begin" w:fldLock="1"/>
      </w:r>
      <w:r w:rsidR="002D777B" w:rsidRPr="00C777A9">
        <w:instrText>ADDIN CSL_CITATION {"citationItems":[{"id":"ITEM-1","itemData":{"author":[{"dropping-particle":"","family":"UNICEF","given":"","non-dropping-particle":"","parse-names":false,"suffix":""},{"dropping-particle":"","family":"WFP","given":"","non-dropping-particle":"","parse-names":false,"suffix":""}],"id":"ITEM-1","issued":{"date-parts":[["2015"]]},"page":"34","title":"UNICEF/WFP Return on Investment for Emergency Preparedness Study","type":"article-journal"},"uris":["http://www.mendeley.com/documents/?uuid=803751b8-1e8e-4118-8f14-2549c4bdb279"]}],"mendeley":{"formattedCitation":"(UNICEF and WFP 2015)","plainTextFormattedCitation":"(UNICEF and WFP 2015)","previouslyFormattedCitation":"(UNICEF and WFP 2015)"},"properties":{"noteIndex":0},"schema":"https://github.com/citation-style-language/schema/raw/master/csl-citation.json"}</w:instrText>
      </w:r>
      <w:r w:rsidR="006165C6" w:rsidRPr="00C777A9">
        <w:fldChar w:fldCharType="separate"/>
      </w:r>
      <w:r w:rsidR="00486BB0" w:rsidRPr="00C777A9">
        <w:rPr>
          <w:noProof/>
        </w:rPr>
        <w:t>(UNICEF and WFP 2015)</w:t>
      </w:r>
      <w:r w:rsidR="006165C6" w:rsidRPr="00C777A9">
        <w:fldChar w:fldCharType="end"/>
      </w:r>
      <w:r w:rsidR="0008799E" w:rsidRPr="00C777A9">
        <w:t>, especially i</w:t>
      </w:r>
      <w:r w:rsidRPr="00C777A9">
        <w:t>n low-income countries with poor or no alternative solutions for flood protection</w:t>
      </w:r>
      <w:r w:rsidR="00356323" w:rsidRPr="00C777A9">
        <w:t xml:space="preserve"> </w:t>
      </w:r>
      <w:r w:rsidR="00356323" w:rsidRPr="00C777A9">
        <w:fldChar w:fldCharType="begin" w:fldLock="1"/>
      </w:r>
      <w:r w:rsidR="002D777B" w:rsidRPr="00C777A9">
        <w:instrText>ADDIN CSL_CITATION {"citationItems":[{"id":"ITEM-1","itemData":{"DOI":"10.1007/978-3-642-25373-7","author":[{"dropping-particle":"","family":"Golnaraghi","given":"Maryam","non-dropping-particle":"","parse-names":false,"suffix":""}],"id":"ITEM-1","issued":{"date-parts":[["2012"]]},"publisher":"Springer","title":"Institutional partnerships in multi-hazard early warning systems: a compilation of seven national good practices and guiding principles","type":"book"},"uris":["http://www.mendeley.com/documents/?uuid=1689af1e-3b8f-3114-a511-b2775a970bd5"]}],"mendeley":{"formattedCitation":"(Golnaraghi 2012)","plainTextFormattedCitation":"(Golnaraghi 2012)","previouslyFormattedCitation":"(Golnaraghi 2012)"},"properties":{"noteIndex":0},"schema":"https://github.com/citation-style-language/schema/raw/master/csl-citation.json"}</w:instrText>
      </w:r>
      <w:r w:rsidR="00356323" w:rsidRPr="00C777A9">
        <w:fldChar w:fldCharType="separate"/>
      </w:r>
      <w:r w:rsidR="00486BB0" w:rsidRPr="00C777A9">
        <w:rPr>
          <w:noProof/>
        </w:rPr>
        <w:t>(Golnaraghi 2012)</w:t>
      </w:r>
      <w:r w:rsidR="00356323" w:rsidRPr="00C777A9">
        <w:fldChar w:fldCharType="end"/>
      </w:r>
      <w:r w:rsidRPr="00C777A9">
        <w:t xml:space="preserve">. </w:t>
      </w:r>
      <w:r w:rsidR="007D4B5F" w:rsidRPr="00C777A9">
        <w:t>T</w:t>
      </w:r>
      <w:r w:rsidRPr="00C777A9">
        <w:t xml:space="preserve">he success of forecast-triggered strategies relies on forecasting systems able to produce accurate predictions with sufficient lead time to help flood risk </w:t>
      </w:r>
      <w:r w:rsidRPr="00C777A9">
        <w:rPr>
          <w:color w:val="000000"/>
        </w:rPr>
        <w:t>managers</w:t>
      </w:r>
      <w:r w:rsidRPr="00C777A9">
        <w:t xml:space="preserve"> act in a timely manner </w:t>
      </w:r>
      <w:r w:rsidR="005865FF" w:rsidRPr="00C777A9">
        <w:fldChar w:fldCharType="begin" w:fldLock="1"/>
      </w:r>
      <w:r w:rsidR="002D777B" w:rsidRPr="00C777A9">
        <w:instrText>ADDIN CSL_CITATION {"citationItems":[{"id":"ITEM-1","itemData":{"author":[{"dropping-particle":"","family":"UNICEF","given":"","non-dropping-particle":"","parse-names":false,"suffix":""},{"dropping-particle":"","family":"WFP","given":"","non-dropping-particle":"","parse-names":false,"suffix":""}],"id":"ITEM-1","issued":{"date-parts":[["2015"]]},"page":"34","title":"UNICEF/WFP Return on Investment for Emergency Preparedness Study","type":"article-journal"},"uris":["http://www.mendeley.com/documents/?uuid=803751b8-1e8e-4118-8f14-2549c4bdb279"]}],"mendeley":{"formattedCitation":"(UNICEF and WFP 2015)","plainTextFormattedCitation":"(UNICEF and WFP 2015)","previouslyFormattedCitation":"(UNICEF and WFP 2015)"},"properties":{"noteIndex":0},"schema":"https://github.com/citation-style-language/schema/raw/master/csl-citation.json"}</w:instrText>
      </w:r>
      <w:r w:rsidR="005865FF" w:rsidRPr="00C777A9">
        <w:fldChar w:fldCharType="separate"/>
      </w:r>
      <w:r w:rsidR="00486BB0" w:rsidRPr="00C777A9">
        <w:rPr>
          <w:noProof/>
        </w:rPr>
        <w:t>(UNICEF and WFP 2015)</w:t>
      </w:r>
      <w:r w:rsidR="005865FF" w:rsidRPr="00C777A9">
        <w:fldChar w:fldCharType="end"/>
      </w:r>
      <w:r w:rsidR="0077198B" w:rsidRPr="00C777A9">
        <w:t>,</w:t>
      </w:r>
      <w:r w:rsidRPr="00C777A9">
        <w:t xml:space="preserve"> especially </w:t>
      </w:r>
      <w:r w:rsidR="0077198B" w:rsidRPr="00C777A9">
        <w:t xml:space="preserve">in </w:t>
      </w:r>
      <w:r w:rsidRPr="00C777A9">
        <w:t xml:space="preserve">low-income countries where longer preparation times </w:t>
      </w:r>
      <w:r w:rsidR="0077198B" w:rsidRPr="00C777A9">
        <w:t>might be</w:t>
      </w:r>
      <w:r w:rsidRPr="00C777A9">
        <w:t xml:space="preserve"> needed</w:t>
      </w:r>
      <w:r w:rsidR="005865FF" w:rsidRPr="00C777A9">
        <w:t xml:space="preserve"> </w:t>
      </w:r>
      <w:r w:rsidR="005865FF" w:rsidRPr="00C777A9">
        <w:fldChar w:fldCharType="begin" w:fldLock="1"/>
      </w:r>
      <w:r w:rsidR="002D777B" w:rsidRPr="00C777A9">
        <w:instrText>ADDIN CSL_CITATION {"citationItems":[{"id":"ITEM-1","itemData":{"DOI":"10.1016/B978-0-12-811714-9.00018-8","author":[{"dropping-particle":"","family":"Bazo","given":"Juan","non-dropping-particle":"","parse-names":false,"suffix":""},{"dropping-particle":"","family":"Singh","given":"Roop","non-dropping-particle":"","parse-names":false,"suffix":""},{"dropping-particle":"","family":"Destrooper","given":"Mathieu","non-dropping-particle":"","parse-names":false,"suffix":""},{"dropping-particle":"","family":"Perez","given":"Erin Coughlan","non-dropping-particle":"De","parse-names":false,"suffix":""}],"container-title":"Sub-seasonal to Seasonal Prediction: The Gap Between Weather and Climate Forecasting","id":"ITEM-1","issued":{"date-parts":[["2018"]]},"page":"387-398","title":"Pilot experiences in using seamless forecasts for early action: The “ready-set-go!\" approach in the red cross","type":"chapter"},"uris":["http://www.mendeley.com/documents/?uuid=434f0e42-30aa-38a1-a3f7-3b7ffba78c32"]}],"mendeley":{"formattedCitation":"(Bazo et al. 2018)","plainTextFormattedCitation":"(Bazo et al. 2018)","previouslyFormattedCitation":"(Bazo et al. 2018)"},"properties":{"noteIndex":0},"schema":"https://github.com/citation-style-language/schema/raw/master/csl-citation.json"}</w:instrText>
      </w:r>
      <w:r w:rsidR="005865FF" w:rsidRPr="00C777A9">
        <w:fldChar w:fldCharType="separate"/>
      </w:r>
      <w:r w:rsidR="00486BB0" w:rsidRPr="00C777A9">
        <w:rPr>
          <w:noProof/>
        </w:rPr>
        <w:t>(Bazo et al. 2018)</w:t>
      </w:r>
      <w:r w:rsidR="005865FF" w:rsidRPr="00C777A9">
        <w:fldChar w:fldCharType="end"/>
      </w:r>
      <w:r w:rsidR="005865FF" w:rsidRPr="00C777A9">
        <w:t>.</w:t>
      </w:r>
      <w:r w:rsidRPr="00C777A9">
        <w:t xml:space="preserve"> </w:t>
      </w:r>
      <w:r w:rsidR="00BD3044" w:rsidRPr="00C777A9">
        <w:t>F</w:t>
      </w:r>
      <w:r w:rsidRPr="00C777A9">
        <w:t xml:space="preserve">lash flood forecasting systems are developed at regional </w:t>
      </w:r>
      <w:r w:rsidR="00F51C18" w:rsidRPr="00C777A9">
        <w:fldChar w:fldCharType="begin" w:fldLock="1"/>
      </w:r>
      <w:r w:rsidR="002D777B" w:rsidRPr="00C777A9">
        <w:instrText>ADDIN CSL_CITATION {"citationItems":[{"id":"ITEM-1","itemData":{"DOI":"10.1111/jfr3.12281","ISSN":"1753318X","author":[{"dropping-particle":"","family":"Speight","given":"L.","non-dropping-particle":"","parse-names":false,"suffix":""},{"dropping-particle":"","family":"Cole","given":"S. J.","non-dropping-particle":"","parse-names":false,"suffix":""},{"dropping-particle":"","family":"Moore","given":"R. J.","non-dropping-particle":"","parse-names":false,"suffix":""},{"dropping-particle":"","family":"Pierce","given":"C.","non-dropping-particle":"","parse-names":false,"suffix":""},{"dropping-particle":"","family":"Wright","given":"B.","non-dropping-particle":"","parse-names":false,"suffix":""},{"dropping-particle":"","family":"Golding","given":"B.","non-dropping-particle":"","parse-names":false,"suffix":""},{"dropping-particle":"","family":"Cranston","given":"M.","non-dropping-particle":"","parse-names":false,"suffix":""},{"dropping-particle":"","family":"Tavendale","given":"A.","non-dropping-particle":"","parse-names":false,"suffix":""},{"dropping-particle":"","family":"Dhondia","given":"J.","non-dropping-particle":"","parse-names":false,"suffix":""},{"dropping-particle":"","family":"Ghimire","given":"S.","non-dropping-particle":"","parse-names":false,"suffix":""}],"container-title":"Journal of Flood Risk Management","id":"ITEM-1","issued":{"date-parts":[["2018"]]},"page":"S884-S901","title":"Developing surface water flood forecasting capabilities in Scotland: an operational pilot for the 2014 Commonwealth Games in Glasgow","type":"article-journal","volume":"11"},"uris":["http://www.mendeley.com/documents/?uuid=db9c9887-7d96-3dc4-956a-65d55abeacb6"]},{"id":"ITEM-2","itemData":{"DOI":"10.1016/j.jhydrol.2019.03.026","author":[{"dropping-particle":"","family":"Corral","given":"Carles","non-dropping-particle":"","parse-names":false,"suffix":""},{"dropping-particle":"","family":"Berenguer","given":"Marc","non-dropping-particle":"","parse-names":false,"suffix":""},{"dropping-particle":"","family":"Sempere-Torres","given":"Daniel","non-dropping-particle":"","parse-names":false,"suffix":""},{"dropping-particle":"","family":"Poletti","given":"Laura","non-dropping-particle":"","parse-names":false,"suffix":""},{"dropping-particle":"","family":"Silvestro","given":"Francesco","non-dropping-particle":"","parse-names":false,"suffix":""},{"dropping-particle":"","family":"Rebora","given":"Nicola","non-dropping-particle":"","parse-names":false,"suffix":""}],"container-title":"Journal of Hydrology","id":"ITEM-2","issued":{"date-parts":[["2019"]]},"page":"603-619","title":"Comparison of two early warning systems for regional flash flood hazard forecasting","type":"article-journal","volume":"572"},"uris":["http://www.mendeley.com/documents/?uuid=46ef7690-6a4f-3b36-80e4-48df441ff444"]},{"id":"ITEM-3","itemData":{"DOI":"10.3390/s20185231","author":[{"dropping-particle":"","family":"Ibarreche","given":"José","non-dropping-particle":"","parse-names":false,"suffix":""},{"dropping-particle":"","family":"Aquino","given":"Raúl","non-dropping-particle":"","parse-names":false,"suffix":""},{"dropping-particle":"","family":"Edwards","given":"R. M.","non-dropping-particle":"","parse-names":false,"suffix":""},{"dropping-particle":"","family":"Rangel","given":"Víctor","non-dropping-particle":"","parse-names":false,"suffix":""},{"dropping-particle":"","family":"Pérez","given":"Ismael","non-dropping-particle":"","parse-names":false,"suffix":""},{"dropping-particle":"","family":"Martínez","given":"Miguel","non-dropping-particle":"","parse-names":false,"suffix":""},{"dropping-particle":"","family":"Castellanos","given":"Esli","non-dropping-particle":"","parse-names":false,"suffix":""},{"dropping-particle":"","family":"Álvarez","given":"Elisa","non-dropping-particle":"","parse-names":false,"suffix":""},{"dropping-particle":"","family":"Jimenez","given":"Saul","non-dropping-particle":"","parse-names":false,"suffix":""},{"dropping-particle":"","family":"Rentería","given":"Raúl","non-dropping-particle":"","parse-names":false,"suffix":""},{"dropping-particle":"","family":"Edwards","given":"Arthur","non-dropping-particle":"","parse-names":false,"suffix":""},{"dropping-particle":"","family":"Álvarez","given":"Omar","non-dropping-particle":"","parse-names":false,"suffix":""}],"container-title":"Sensors (Switzerland)","id":"ITEM-3","issue":"18","issued":{"date-parts":[["2020"]]},"page":"1-26","title":"Flash flood early warning system in Colima, Mexico","type":"article-journal","volume":"20"},"uris":["http://www.mendeley.com/documents/?uuid=e08ecfce-9ebf-328c-b115-fbd874e98bd0"]},{"id":"ITEM-4","itemData":{"DOI":"10.1007/s11069-020-04405-x","ISSN":"15730840","author":[{"dropping-particle":"","family":"Ramos Filho","given":"Geraldo Moura","non-dropping-particle":"","parse-names":false,"suffix":""},{"dropping-particle":"","family":"Coelho","given":"Victor Hugo Rabelo","non-dropping-particle":"","parse-names":false,"suffix":""},{"dropping-particle":"","family":"Freitas","given":"Emerson da Silva","non-dropping-particle":"","parse-names":false,"suffix":""},{"dropping-particle":"","family":"Xuan","given":"Yunqing","non-dropping-particle":"","parse-names":false,"suffix":""},{"dropping-particle":"","family":"Almeida","given":"Cristiano das Neves","non-dropping-particle":"","parse-names":false,"suffix":""}],"container-title":"Natural Hazards","id":"ITEM-4","issue":"3","issued":{"date-parts":[["2021"]]},"page":"2409-2429","title":"An improved rainfall-threshold approach for robust prediction and warning of flood and flash flood hazards","type":"article-journal","volume":"105"},"uris":["http://www.mendeley.com/documents/?uuid=b3f45a93-41ff-3172-a811-f8b5625517a4"]},{"id":"ITEM-5","itemData":{"DOI":"10.1007/s00703-021-00831-z","author":[{"dropping-particle":"","family":"Shuvo","given":"Saurav Dey","non-dropping-particle":"","parse-names":false,"suffix":""},{"dropping-particle":"","family":"Rashid","given":"Towhida","non-dropping-particle":"","parse-names":false,"suffix":""},{"dropping-particle":"","family":"Panda","given":"S. K.","non-dropping-particle":"","parse-names":false,"suffix":""},{"dropping-particle":"","family":"Das","given":"Someshwar","non-dropping-particle":"","parse-names":false,"suffix":""},{"dropping-particle":"","family":"Quadir","given":"Dewan Abdul","non-dropping-particle":"","parse-names":false,"suffix":""}],"container-title":"Meteorology and Atmospheric Physics","id":"ITEM-5","issued":{"date-parts":[["2021"]]},"page":"1-23","title":"Forecasting of pre-monsoon flash flood events in the northeastern Bangladesh using coupled hydrometeorological NWP modelling system","type":"article-journal"},"uris":["http://www.mendeley.com/documents/?uuid=48506134-2eb3-3905-a411-8bed0575dfab"]},{"id":"ITEM-6","itemData":{"DOI":"10.1175/bams-d-20-0241.1","author":[{"dropping-particle":"","family":"Georgakakos","given":"Konstantine P.","non-dropping-particle":"","parse-names":false,"suffix":""},{"dropping-particle":"","family":"Modrick","given":"Theresa M.","non-dropping-particle":"","parse-names":false,"suffix":""},{"dropping-particle":"","family":"Shamir","given":"Eylon","non-dropping-particle":"","parse-names":false,"suffix":""},{"dropping-particle":"","family":"Campbell","given":"Rochelle","non-dropping-particle":"","parse-names":false,"suffix":""},{"dropping-particle":"","family":"Cheng","given":"Zhengyang","non-dropping-particle":"","parse-names":false,"suffix":""},{"dropping</w:instrText>
      </w:r>
      <w:r w:rsidR="002D777B" w:rsidRPr="005D54A7">
        <w:rPr>
          <w:lang w:val="es-ES"/>
        </w:rPr>
        <w:instrText>-particle":"","family":"Jubach","given":"Robert","non-dropping-particle":"","parse-names":false,"suffix":""},{"dropping-particle":"","family":"Sperfslage","given":"Jason A.","non-dropping-particle":"","parse-names":false,"suffix":""},{"dropping-particle":"","family":"Spencer","given":"Cristopher R.","non-dropping-particle":"","parse-names":false,"suffix":""},{"dropping-particle":"","family":"Banks","given":"Randall","non-dropping-particle":"","parse-names":false,"suffix":""}],"container-title":"Bulletin of the American Meteorological Society","id":"ITEM-6","issue":"aop","issued":{"date-parts":[["2021"]]},"page":"1-35","title":"The Flash Flood Guidance System Implementation Worldwide: A Successful Multidecadal Research-To-Operations Effort","type":"article-journal","volume":"-1"},"uris":["http://www.mendeley.com/documents/?uuid=4af4b209-c630-36ed-bda6-caf1aaec4a02"]}],"mendeley":{"formattedCitation":"(Speight et al. 2018; Corral et al. 2019; Ibarreche et al. 2020; Ramos Filho et al. 2021; Shuvo et al. 2021; Georgakakos et al. 2021)","plainTextFormattedCitation":"(Speight et al. 2018; Corral et al. 2019; Ibarreche et al. 2020; Ramos Filho et al. 2021; Shuvo et al. 2021; Georgakakos et al. 2021)","previouslyFormattedCitation":"(Speight et al. 2018; Corral et al. 2019; Ibarreche et al. 2020; Ramos Filho et al. 2021; Shuvo et al. 2021; Georgakakos et al. 2021)"},"properties":{"noteIndex":0},"schema":"https://github.com/citation-style-language/schema/raw/master/csl-citation.json"}</w:instrText>
      </w:r>
      <w:r w:rsidR="00F51C18" w:rsidRPr="00C777A9">
        <w:fldChar w:fldCharType="separate"/>
      </w:r>
      <w:r w:rsidR="00486BB0" w:rsidRPr="005D54A7">
        <w:rPr>
          <w:noProof/>
          <w:lang w:val="es-ES"/>
        </w:rPr>
        <w:t>(Speight et al. 2018; Corral et al. 2019; Ibarreche et al. 2020; Ramos Filho et al. 2021; Shuvo et al. 2021; Georgakakos et al. 2021)</w:t>
      </w:r>
      <w:r w:rsidR="00F51C18" w:rsidRPr="00C777A9">
        <w:fldChar w:fldCharType="end"/>
      </w:r>
      <w:r w:rsidR="00F51C18" w:rsidRPr="005D54A7">
        <w:rPr>
          <w:lang w:val="es-ES"/>
        </w:rPr>
        <w:t xml:space="preserve">, national </w:t>
      </w:r>
      <w:r w:rsidR="00F51C18" w:rsidRPr="00C777A9">
        <w:fldChar w:fldCharType="begin" w:fldLock="1"/>
      </w:r>
      <w:r w:rsidR="002D777B" w:rsidRPr="005D54A7">
        <w:rPr>
          <w:lang w:val="es-ES"/>
        </w:rPr>
        <w:instrText>ADDIN CSL_CITATION {"citationItems":[{"id":"ITEM-1","itemData":{"DOI":"10.1051/e3sconf/20160718010","ISSN":"22671242","author":[{"dropping-particle":"","family":"Javelle","given":"Pierre","non-dropping-particle":"","parse-names":false,"suffix":""},{"dropping-particle":"","family":"Organde","given":"Didier","non-dropping-particle":"","parse-names":false,"suffix":""},{"dropping-particle":"","family":"Demargne","given":"Julie","non-dropping-particle":"","parse-names":false,"suffix":""},{"dropping-particle":"","family":"Saint-Martin","given":"Clotilde","non-dropping-particle":"","parse-names":false,"suffix":""},{"dropping-particle":"","family":"Saint-Aubin","given":"Céline","non-dropping-particle":"De","parse-names":false,"suffix":""},{"dropping-particle":"","family":"Garandeau","given":"Leá","non-dropping-particle":"","parse-names":false,"suffix":""},{"dropping-particle":"","family":"Janet","given":"Bruno","non-dropping-particle":"","parse-names":false,"suffix":""}],"container-title":"E3S Web of Conferences","id":"ITEM-1","issued":{"date-parts":[["2016"]]},"page":"718010-18010","title":"Setting up a French national flash flood warning system for ungauged catchments based on the AIGA method","type":"paper-conference","volume":"7"},"uris":["http://www.mendeley.com/documents/?uuid=f875dbe1-e801-3002-b641-7ec12f5a7c59"]},{"id":"ITEM-2","itemData":{"DOI":"10.1007/s11069-018-3173-7","author":[{"dropping-particle":"","family":"Liu","given":"Changjun","non-dropping-particle":"","parse-names":false,"suffix":""},{"dropping-particle":"","family":"Guo","given":"Liang","non-dropping-particle":"","parse-names":false,"suffix":""},{"dropping-particle":"","family":"Ye","given":"Lei","non-dropping-particle":"","parse-names":false,"suffix":""},{"dropping-particle":"","family":"Zhang","given":"Shunfu","non-dropping-particle":"","parse-names":false,"suffix":""},{"dropping-particle":"","family":"Zhao","given":"Yanzeng","non-dropping-particle":"","parse-names":false,"suffix":""},{"dropping-particle":"","family":"Song","given":"Tianyu","non-dropping-particle":"","parse-names":false,"suffix":""}],"container-title":"Natural Hazards","id":"ITEM-2","issue":"2","issued":{"date-parts":[["2018"]]},"page":"619-634","title":"A review of advances in China’s flash flood early-warning system","type":"article-journal","volume":"92"},"uris":["http://www.mendeley.com/documents/?uuid=dd334f3b-26f1-39c8-9178-3633cd5dbaca"]}],"mendeley":{"formattedCitation":"(Javelle et al. 2016; Liu et al. 2018)","plainTextFormattedCitation":"(Javelle et al. 2016; Liu et al. 2018)","previouslyFormattedCitation":"(Javelle et al. 2016; Liu et al. 2018)"},"properties":{"noteIndex":0},"schema":"https://github.com/citation-style-language/schema/raw/master/csl-citation.json"}</w:instrText>
      </w:r>
      <w:r w:rsidR="00F51C18" w:rsidRPr="00C777A9">
        <w:fldChar w:fldCharType="separate"/>
      </w:r>
      <w:r w:rsidR="00486BB0" w:rsidRPr="005D54A7">
        <w:rPr>
          <w:noProof/>
          <w:lang w:val="es-ES"/>
        </w:rPr>
        <w:t>(Javelle et al. 2016; Liu et al. 2018)</w:t>
      </w:r>
      <w:r w:rsidR="00F51C18" w:rsidRPr="00C777A9">
        <w:fldChar w:fldCharType="end"/>
      </w:r>
      <w:r w:rsidR="00F51C18" w:rsidRPr="005D54A7">
        <w:rPr>
          <w:lang w:val="es-ES"/>
        </w:rPr>
        <w:t xml:space="preserve">, and continental scale </w:t>
      </w:r>
      <w:r w:rsidR="00F51C18" w:rsidRPr="00C777A9">
        <w:fldChar w:fldCharType="begin" w:fldLock="1"/>
      </w:r>
      <w:r w:rsidR="002D777B" w:rsidRPr="005D54A7">
        <w:rPr>
          <w:lang w:val="es-ES"/>
        </w:rPr>
        <w:instrText>ADDIN CSL_CITATION {"citationItems":[{"id":"ITEM-1","itemData":{"DOI":"10.1002/met.1469","author":[{"dropping-particle":"","family":"Raynaud","given":"D.","non-dropping-particle":"","parse-names":false,"suffix":""},{"dropping-particle":"","family":"Thielen","given":"J.","non-dropping-particle":"","parse-names":false,"suffix":""},{"dropping-particle":"","family":"Salamon","given":"P.","non-dropping-particle":"","parse-names":false,"suffix":""},{"dropping-particle":"","family":"Burek","given":"P.","non-dropping-particle":"","parse-names":false,"suffix":""},{"dropping-particle":"","family":"Anquetin","given":"S.","non-dropping-particle":"","parse-names":false,"suffix":""},{"dropping-particle":"","family":"Alfieri","given":"L.","non-dropping-particle":"","parse-names":false,"suffix":""}],"container-title":"Meteorological Applications","id"</w:instrText>
      </w:r>
      <w:r w:rsidR="002D777B" w:rsidRPr="008F012D">
        <w:instrText>:"ITEM-1","issue":"3","issued":{"date-parts":[["2015"]]},"page":"410-418","title":"A dynamic runoff co-efficient to improve flash flood early warning in Europe: Evaluation on the 2013 central European floods in Germany","type":"article-journal","volume":"22"},"uris":["http://www.mendeley.com/documents/?uuid=b2c0ee77-b111-39b2-8048-0e4384f41532"]},{"id":"ITEM-2","itemData":{"DOI":"10.1016/j.jhydrol.2019.03.093","author":[{"dropping-particle":"","family":"Park","given":"Shinju","non-dropping-particle":"","parse-names":false,"suffix":""},{"dropping-particle":"","family":"Berenguer","given":"Marc","non-dropping-particle":"","parse-names":false,"suffix":""},{"dropping-particle":"","family":"Sempere-Torres","given":"Daniel","non-dropping-particle":"","parse-names":false,"suffix":""}],"container-title":"Journal of Hydrology","id":"ITEM-2","issued":{"date-parts":[["2019"]]},"page":"768-777","title":"Long-term analysis of gauge-adjusted radar rainfall accumulations at European scale","type":"article-journal","volume":"573"},"uris":["http://www.mendeley.com/documents/?uuid=44a38546-717e-3b0d-8ca4-25a2f89e3946"]}],"mendeley":{"formattedCitation":"(Raynaud et al. 2015; Park et al. 2019)","plainTextFormattedCitation":"(Raynaud et al. 2015; Park et al. 2019)","previouslyFormattedCitation":"(Raynaud et al. 2015; Park et al. 2019)"},"properties":{"noteIndex":0},"schema":"https://github.com/citation-style-language/schema/raw/master/csl-citation.json"}</w:instrText>
      </w:r>
      <w:r w:rsidR="00F51C18" w:rsidRPr="00C777A9">
        <w:fldChar w:fldCharType="separate"/>
      </w:r>
      <w:r w:rsidR="00486BB0" w:rsidRPr="008F012D">
        <w:rPr>
          <w:noProof/>
        </w:rPr>
        <w:t>(Raynaud et al. 2015; Park et al. 2019)</w:t>
      </w:r>
      <w:r w:rsidR="00F51C18" w:rsidRPr="00C777A9">
        <w:fldChar w:fldCharType="end"/>
      </w:r>
      <w:r w:rsidR="00F51C18" w:rsidRPr="008F012D">
        <w:t>.</w:t>
      </w:r>
      <w:r w:rsidRPr="008F012D">
        <w:t xml:space="preserve"> </w:t>
      </w:r>
      <w:r w:rsidR="0053713F" w:rsidRPr="008F012D">
        <w:t xml:space="preserve">Nonetheless, flash floods remain one of the most difficult types of flood to predict, with high levels of uncertainty in the overall forecasting process </w:t>
      </w:r>
      <w:r w:rsidR="0053713F" w:rsidRPr="00C777A9">
        <w:fldChar w:fldCharType="begin" w:fldLock="1"/>
      </w:r>
      <w:r w:rsidR="002D777B" w:rsidRPr="008F012D">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forecasting","type":"article","volume":"12"},"uris":["http://www.mendeley.com/documents/?uuid=460f498c-f6b1-39f8-92fb-0d00e1c735bc"]}],"mendeley":{"formattedCitation":"(Zanchetta and Coulibaly 2020)","plainTextFormattedCitation":"(Zanchetta and Coulibaly 2020)","previouslyFormattedCitation":"(Zanchetta and Coulibaly 2020)"},"properties":{"noteIndex":0},"schema":"https://github.com/citation-style-language/schema/raw/master/csl-citation.json"}</w:instrText>
      </w:r>
      <w:r w:rsidR="0053713F" w:rsidRPr="00C777A9">
        <w:fldChar w:fldCharType="separate"/>
      </w:r>
      <w:r w:rsidR="00486BB0" w:rsidRPr="008F012D">
        <w:rPr>
          <w:noProof/>
        </w:rPr>
        <w:t>(Zanchetta and Coulibaly 2020)</w:t>
      </w:r>
      <w:r w:rsidR="0053713F" w:rsidRPr="00C777A9">
        <w:fldChar w:fldCharType="end"/>
      </w:r>
      <w:r w:rsidR="0053713F" w:rsidRPr="008F012D">
        <w:t xml:space="preserve">. </w:t>
      </w:r>
      <w:r w:rsidR="0053713F" w:rsidRPr="00C777A9">
        <w:t>Flash floods are rapid-onset events</w:t>
      </w:r>
      <w:r w:rsidR="00064E61" w:rsidRPr="00C777A9">
        <w:t>,</w:t>
      </w:r>
      <w:r w:rsidR="0053713F" w:rsidRPr="00C777A9">
        <w:t xml:space="preserve"> typically occurring </w:t>
      </w:r>
      <w:r w:rsidR="00064E61" w:rsidRPr="00C777A9">
        <w:t xml:space="preserve">in small areas </w:t>
      </w:r>
      <w:r w:rsidR="0053713F" w:rsidRPr="00C777A9">
        <w:t xml:space="preserve">within minutes or few hours after a torrential triggering-rainfall event. Their limited predictability is linked to the challenge of predicting extreme localized rainfall accurately </w:t>
      </w:r>
      <w:r w:rsidR="0053713F" w:rsidRPr="00C777A9">
        <w:fldChar w:fldCharType="begin" w:fldLock="1"/>
      </w:r>
      <w:r w:rsidR="002D777B" w:rsidRPr="00C777A9">
        <w:instrText>ADDIN CSL_CITATION {"citationItems":[{"id":"ITEM-1","itemData":{"DOI":"10.1175/JHM-D-15-0083.1","author":[{"dropping-particle":"","family":"Golding","given":"Brian","non-dropping-particle":"","parse-names":false,"suffix":""},{"dropping-particle":"","family":"Roberts","given":"Nigel","non-dropping-particle":"","parse-names":false,"suffix":""},{"dropping-particle":"","family":"Leoncini","given":"Giovanni","non-dropping-particle":"","parse-names":false,"suffix":""},{"dropping-particle":"","family":"Mylne","given":"Ken","non-dropping-particle":"","parse-names":false,"suffix":""},{"dropping-particle":"","family":"Swinbank","given":"Richard","non-dropping-particle":"","parse-names":false,"suffix":""}],"container-title":"Journal of Hydrometeorology","id":"ITEM-1","issue":"5","issued":{"date-parts":[["2016"]]},"page":"1383-1406","title":"MOGREPS-UK convection-permitting ensemble products for surface water flood forecasting: Rationale and first results","type":"article-journal","volume":"17"},"uris":["http://www.mendeley.com/documents/?uuid=e3f4477e-49da-3892-bd02-e02fcc021705"]}],"mendeley":{"formattedCitation":"(Golding et al. 2016)","plainTextFormattedCitation":"(Golding et al. 2016)","previouslyFormattedCitation":"(Golding et al. 2016)"},"properties":{"noteIndex":0},"schema":"https://github.com/citation-style-language/schema/raw/master/csl-citation.json"}</w:instrText>
      </w:r>
      <w:r w:rsidR="0053713F" w:rsidRPr="00C777A9">
        <w:fldChar w:fldCharType="separate"/>
      </w:r>
      <w:r w:rsidR="00486BB0" w:rsidRPr="00C777A9">
        <w:rPr>
          <w:noProof/>
        </w:rPr>
        <w:t>(Golding et al. 2016)</w:t>
      </w:r>
      <w:r w:rsidR="0053713F" w:rsidRPr="00C777A9">
        <w:fldChar w:fldCharType="end"/>
      </w:r>
      <w:r w:rsidR="0053713F" w:rsidRPr="00C777A9">
        <w:t xml:space="preserve">, and representing in detail hydrological factors such as topography, soil conditions, and terrain coverage that can modulate the occurrence and severity of flash floods </w:t>
      </w:r>
      <w:r w:rsidR="0053713F" w:rsidRPr="00C777A9">
        <w:fldChar w:fldCharType="begin" w:fldLock="1"/>
      </w:r>
      <w:r w:rsidR="002D777B" w:rsidRPr="00C777A9">
        <w:instrText>ADDIN CSL_CITATION {"citationItems":[{"id":"ITEM-1","itemData":{"DOI":"10.1007/s11069-018-3553-z","author":[{"dropping-particle":"","family":"Xing","given":"Yun","non-dropping-particle":"","parse-names":false,"suffix":""},{"dropping-particle":"","family":"Liang","given":"Qiuhua","non-dropping-particle":"","parse-names":false,"suffix":""},{"dropping-particle":"","family":"Wang","given":"Gang","non-dropping-particle":"","parse-names":false,"suffix":""},{"dropping-particle":"","family":"Ming","given":"Xiaodong","non-dropping-particle":"","parse-names":false,"suffix":""},{"dropping-particle":"","family":"Xia","given":"Xilin","non-dropping-particle":"","parse-names":false,"suffix":""}],"container-title":"Natural Hazards","id":"ITEM-1","issue":"1","issued":{"date-parts":[["2019"]]},"page":"473-496","title":"City-scale hydrodynamic modelling of urban flash floods: the issues of scale and resolution","type":"article-journal","volume":"96"},"uris":["http://www.mendeley.com/documents/?uuid=c3614fe7-1148-301e-9088-3dd5ef923614"]},{"id":"ITEM-2","itemData":{"DOI":"10.3390/hydrology7010012","ISSN":"23065338","author":[{"dropping-particle":"","family":"Kastridis","given":"Aristeidis","non-dropping-particle":"","parse-names":false,"suffix":""},{"dropping-particle":"","family":"Stathis","given":"Dimitrios","non-dropping-particle":"","parse-names":false,"suffix":""}],"container-title":"Hydrology","id":"ITEM-2","issue":"1","issued":{"date-parts":[["2020"]]},"page":"12","title":"Evaluation of hydrological and hydraulic models applied in typical mediterranean ungauged watersheds using post-flash-flood measurements","type":"article-journal","volume":"7"},"uris":["http://www.mendeley.com/documents/?uuid=35a927ec-6f46-3189-b8ca-dcb43cd1b03a"]}],"mendeley":{"formattedCitation":"(Xing et al. 2019; Kastridis and Stathis 2020)","plainTextFormattedCitation":"(Xing et al. 2019; Kastridis and Stathis 2020)","previouslyFormattedCitation":"(Xing et al. 2019; Kastridis and Stathis 2020)"},"properties":{"noteIndex":0},"schema":"https://github.com/citation-style-language/schema/raw/master/csl-citation.json"}</w:instrText>
      </w:r>
      <w:r w:rsidR="0053713F" w:rsidRPr="00C777A9">
        <w:fldChar w:fldCharType="separate"/>
      </w:r>
      <w:r w:rsidR="00486BB0" w:rsidRPr="00C777A9">
        <w:rPr>
          <w:noProof/>
        </w:rPr>
        <w:t>(Xing et al. 2019; Kastridis and Stathis 2020)</w:t>
      </w:r>
      <w:r w:rsidR="0053713F" w:rsidRPr="00C777A9">
        <w:fldChar w:fldCharType="end"/>
      </w:r>
      <w:r w:rsidR="0053713F" w:rsidRPr="00C777A9">
        <w:t xml:space="preserve">. </w:t>
      </w:r>
      <w:r w:rsidR="006B27C7" w:rsidRPr="00C777A9">
        <w:t xml:space="preserve">In a recent review, </w:t>
      </w:r>
      <w:r w:rsidR="0053713F" w:rsidRPr="00C777A9">
        <w:rPr>
          <w:noProof/>
        </w:rPr>
        <w:t>Zanchetta and Coulibaly</w:t>
      </w:r>
      <w:r w:rsidR="0053713F" w:rsidRPr="00C777A9">
        <w:t xml:space="preserve"> </w:t>
      </w:r>
      <w:r w:rsidR="0053713F" w:rsidRPr="00C777A9">
        <w:fldChar w:fldCharType="begin" w:fldLock="1"/>
      </w:r>
      <w:r w:rsidR="0053713F" w:rsidRPr="00C777A9">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suppress-author":1,"uris":["http://www.mendeley.com/documents/?uuid=460f498c-f6b1-39f8-92fb-0d00e1c735bc"]}],"mendeley":{"formattedCitation":"(2020)","plainTextFormattedCitation":"(2020)","previouslyFormattedCitation":"(2020)"},"properties":{"noteIndex":0},"schema":"https://github.com/citation-style-language/schema/raw/master/csl-citation.json"}</w:instrText>
      </w:r>
      <w:r w:rsidR="0053713F" w:rsidRPr="00C777A9">
        <w:fldChar w:fldCharType="separate"/>
      </w:r>
      <w:r w:rsidR="0053713F" w:rsidRPr="00C777A9">
        <w:rPr>
          <w:noProof/>
        </w:rPr>
        <w:t>(2020)</w:t>
      </w:r>
      <w:r w:rsidR="0053713F" w:rsidRPr="00C777A9">
        <w:fldChar w:fldCharType="end"/>
      </w:r>
      <w:r w:rsidR="0053713F" w:rsidRPr="00C777A9">
        <w:t xml:space="preserve"> </w:t>
      </w:r>
      <w:r w:rsidR="000642ED" w:rsidRPr="00C777A9">
        <w:t xml:space="preserve">have </w:t>
      </w:r>
      <w:r w:rsidR="0053713F" w:rsidRPr="00C777A9">
        <w:t>show</w:t>
      </w:r>
      <w:r w:rsidR="000642ED" w:rsidRPr="00C777A9">
        <w:t>n</w:t>
      </w:r>
      <w:r w:rsidR="0053713F" w:rsidRPr="00C777A9">
        <w:t xml:space="preserve"> that, while km-scale numerical weather prediction (NWP) models have improved the </w:t>
      </w:r>
      <w:r w:rsidR="00EF6F2A" w:rsidRPr="00C777A9">
        <w:t>skill</w:t>
      </w:r>
      <w:r w:rsidR="0090196D" w:rsidRPr="00C777A9">
        <w:t xml:space="preserve"> </w:t>
      </w:r>
      <w:r w:rsidR="0053713F" w:rsidRPr="00C777A9">
        <w:t xml:space="preserve">of </w:t>
      </w:r>
      <w:r w:rsidR="006E413C" w:rsidRPr="00C777A9">
        <w:t xml:space="preserve">short-range </w:t>
      </w:r>
      <w:r w:rsidR="00C85CD3" w:rsidRPr="00C777A9">
        <w:t>forecasts</w:t>
      </w:r>
      <w:r w:rsidR="00160909" w:rsidRPr="00C777A9">
        <w:t xml:space="preserve"> for localized rainfall</w:t>
      </w:r>
      <w:r w:rsidR="00EF6F2A" w:rsidRPr="00C777A9">
        <w:t xml:space="preserve"> (</w:t>
      </w:r>
      <w:r w:rsidR="00746C96" w:rsidRPr="00C777A9">
        <w:t>up to 2 days ahead</w:t>
      </w:r>
      <w:r w:rsidR="00EF6F2A" w:rsidRPr="00C777A9">
        <w:t>)</w:t>
      </w:r>
      <w:r w:rsidR="0053713F" w:rsidRPr="00C777A9">
        <w:t xml:space="preserve">, issues related to extending the lead time of reliable </w:t>
      </w:r>
      <w:r w:rsidR="0090196D" w:rsidRPr="00C777A9">
        <w:t>predictions</w:t>
      </w:r>
      <w:r w:rsidR="0053713F" w:rsidRPr="00C777A9">
        <w:t xml:space="preserve"> </w:t>
      </w:r>
      <w:r w:rsidR="00BD08A3" w:rsidRPr="00C777A9">
        <w:t xml:space="preserve">beyond day </w:t>
      </w:r>
      <w:r w:rsidR="005F62EA" w:rsidRPr="00C777A9">
        <w:t>3</w:t>
      </w:r>
      <w:r w:rsidR="00BD08A3" w:rsidRPr="00C777A9">
        <w:t xml:space="preserve"> </w:t>
      </w:r>
      <w:r w:rsidR="0053713F" w:rsidRPr="00C777A9">
        <w:t>are still not fully resolved. Furthermore, the need for high quantities of observational data and high computational costs can often be a limiting factor for the development of operational in-house flash flood forecasting systems for low-income and data-poor countries.</w:t>
      </w:r>
    </w:p>
    <w:p w14:paraId="48D6042E" w14:textId="44BB5797" w:rsidR="00154A2A" w:rsidRPr="00C777A9" w:rsidRDefault="00CF0B98" w:rsidP="000E2EF5">
      <w:r w:rsidRPr="00C777A9">
        <w:t xml:space="preserve">ecPoint is a statistical post-processing technique that transforms global, grid-based forecasts into probabilistic point-scale forecasts </w:t>
      </w:r>
      <w:r w:rsidRPr="00C777A9">
        <w:fldChar w:fldCharType="begin" w:fldLock="1"/>
      </w:r>
      <w:r w:rsidR="002D777B" w:rsidRPr="00C777A9">
        <w:instrText>ADDIN CSL_CITATION {"citationItems":[{"id":"ITEM-1","itemData":{"DOI":"10.1038/s43247-021-00185-9","author":[{"dropping-particle":"","family":"Hewson","given":"Timothy David","non-dropping-particle":"","parse-names":false,"suffix":""},{"dropping-particle":"","family":"Pillosu","given":"Fatima Maria","non-dropping-particle":"","parse-names":false,"suffix":""}],"container-title":"Communications Earth &amp; Environment","id":"ITEM-1","issue":"1","issued":{"date-parts":[["2021"]]},"page":"132","title":"A new low-cost technique improves weather forecasts across the world","type":"article-journal","volume":"2"},"uris":["http://www.mendeley.com/documents/?uuid=f187aded-411d-394f-8930-c35fba52828f"]}],"mendeley":{"formattedCitation":"(Hewson and Pillosu 2021)","plainTextFormattedCitation":"(Hewson and Pillosu 2021)","previouslyFormattedCitation":"(Hewson and Pillosu 2021)"},"properties":{"noteIndex":0},"schema":"https://github.com/citation-style-language/schema/raw/master/csl-citation.json"}</w:instrText>
      </w:r>
      <w:r w:rsidRPr="00C777A9">
        <w:fldChar w:fldCharType="separate"/>
      </w:r>
      <w:r w:rsidR="00486BB0" w:rsidRPr="00C777A9">
        <w:rPr>
          <w:noProof/>
        </w:rPr>
        <w:t>(Hewson and Pillosu 2021)</w:t>
      </w:r>
      <w:r w:rsidRPr="00C777A9">
        <w:fldChar w:fldCharType="end"/>
      </w:r>
      <w:r w:rsidRPr="00C777A9">
        <w:t>. For rainfall, in particular</w:t>
      </w:r>
      <w:r w:rsidR="00C40747" w:rsidRPr="00C777A9">
        <w:t xml:space="preserve"> for</w:t>
      </w:r>
      <w:r w:rsidRPr="00C777A9">
        <w:t xml:space="preserve"> extremes, Hewson &amp; Pillosu </w:t>
      </w:r>
      <w:r w:rsidRPr="00C777A9">
        <w:fldChar w:fldCharType="begin" w:fldLock="1"/>
      </w:r>
      <w:r w:rsidRPr="00C777A9">
        <w:instrText>ADDIN CSL_CITATION {"citationItems":[{"id":"ITEM-1","itemData":{"DOI":"10.1038/s43247-021-00185-9","author":[{"dropping-particle":"","family":"Hewson","given":"Timothy David","non-dropping-particle":"","parse-names":false,"suffix":""},{"dropping-particle":"","family":"Pillosu","given":"Fatima Maria","non-dropping-particle":"","parse-names":false,"suffix":""}],"container-title":"Communications Earth &amp; Environment","id":"ITEM-1","issue":"1","issued":{"date-parts":[["2021"]]},"page":"132","title":"A new low-cost technique improves weather forecasts across the world","type":"article-journal","volume":"2"},"suppress-author":1,"uris":["http://www.mendeley.com/documents/?uuid=f187aded-411d-394f-8930-c35fba52828f"]}],"mendeley":{"formattedCitation":"(2021)","plainTextFormattedCitation":"(2021)","previouslyFormattedCitation":"(2021)"},"properties":{"noteIndex":0},"schema":"https://github.com/citation-style-language/schema/raw/master/csl-citation.json"}</w:instrText>
      </w:r>
      <w:r w:rsidRPr="00C777A9">
        <w:fldChar w:fldCharType="separate"/>
      </w:r>
      <w:r w:rsidRPr="00C777A9">
        <w:rPr>
          <w:noProof/>
        </w:rPr>
        <w:t>(2021)</w:t>
      </w:r>
      <w:r w:rsidRPr="00C777A9">
        <w:fldChar w:fldCharType="end"/>
      </w:r>
      <w:r w:rsidRPr="00C777A9">
        <w:t xml:space="preserve"> have shown that</w:t>
      </w:r>
      <w:r w:rsidR="005C247E" w:rsidRPr="00C777A9">
        <w:t>, against point verification,</w:t>
      </w:r>
      <w:r w:rsidRPr="00C777A9">
        <w:t xml:space="preserve"> ecPoint provides more reliable and skilful forecasts than ECMWF’s ensemble (ENS) up to medium-range lead times (i.e., day 10). Furthermore, ecPoint provide</w:t>
      </w:r>
      <w:r w:rsidR="00C40747" w:rsidRPr="00C777A9">
        <w:t xml:space="preserve">s </w:t>
      </w:r>
      <w:r w:rsidR="000970C9" w:rsidRPr="00C777A9">
        <w:t>global point-scale forecasts</w:t>
      </w:r>
      <w:r w:rsidRPr="00C777A9">
        <w:t xml:space="preserve"> at a fraction of the cost of running a global km-scale NWP model. These features make ecPoint a good candidate for testing it as rainfall input in flash flood forecasting systems. Ecuador’s high susceptibility to flash flooding and its hydro-climatological diversity make</w:t>
      </w:r>
      <w:r w:rsidR="00B971C8" w:rsidRPr="00C777A9">
        <w:t xml:space="preserve"> the country</w:t>
      </w:r>
      <w:r w:rsidRPr="00C777A9">
        <w:t xml:space="preserve"> a good test bed </w:t>
      </w:r>
      <w:r w:rsidR="00117080" w:rsidRPr="00C777A9">
        <w:t>for the</w:t>
      </w:r>
      <w:r w:rsidRPr="00C777A9">
        <w:t xml:space="preserve"> evaluat</w:t>
      </w:r>
      <w:r w:rsidR="00117080" w:rsidRPr="00C777A9">
        <w:t>ion of</w:t>
      </w:r>
      <w:r w:rsidRPr="00C777A9">
        <w:t xml:space="preserve"> ecPoint’s performance in</w:t>
      </w:r>
      <w:r w:rsidR="00117080" w:rsidRPr="00C777A9">
        <w:t xml:space="preserve"> the</w:t>
      </w:r>
      <w:r w:rsidRPr="00C777A9">
        <w:t xml:space="preserve"> identif</w:t>
      </w:r>
      <w:r w:rsidR="00117080" w:rsidRPr="00C777A9">
        <w:t>ication of</w:t>
      </w:r>
      <w:r w:rsidRPr="00C777A9">
        <w:t xml:space="preserve"> areas at risk of flash flooding</w:t>
      </w:r>
      <w:r w:rsidR="00141DBB" w:rsidRPr="00C777A9">
        <w:t xml:space="preserve"> in diverse hydro-climatological scenarios</w:t>
      </w:r>
      <w:r w:rsidRPr="00C777A9">
        <w:t xml:space="preserve">. In addition, a well-documented flash flood database has been recently developed in Ecuador </w:t>
      </w:r>
      <w:r w:rsidR="00FE671B" w:rsidRPr="00C777A9">
        <w:fldChar w:fldCharType="begin" w:fldLock="1"/>
      </w:r>
      <w:r w:rsidR="002D777B" w:rsidRPr="00C777A9">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et al. 2021b)","plainTextFormattedCitation":"(Kruczkiewicz et al. 2021b)","previouslyFormattedCitation":"(Kruczkiewicz et al. 2021b)"},"properties":{"noteIndex":0},"schema":"https://github.com/citation-style-language/schema/raw/master/csl-citation.json"}</w:instrText>
      </w:r>
      <w:r w:rsidR="00FE671B" w:rsidRPr="00C777A9">
        <w:fldChar w:fldCharType="separate"/>
      </w:r>
      <w:r w:rsidR="00486BB0" w:rsidRPr="00C777A9">
        <w:rPr>
          <w:noProof/>
        </w:rPr>
        <w:t>(Kruczkiewicz et al. 2021b)</w:t>
      </w:r>
      <w:r w:rsidR="00FE671B" w:rsidRPr="00C777A9">
        <w:fldChar w:fldCharType="end"/>
      </w:r>
      <w:r w:rsidRPr="00C777A9">
        <w:t xml:space="preserve"> which allows for the analysis to be conducted.</w:t>
      </w:r>
      <w:r w:rsidR="00FA398C" w:rsidRPr="00C777A9">
        <w:t xml:space="preserve"> This paper </w:t>
      </w:r>
      <w:r w:rsidR="0065442D" w:rsidRPr="00C777A9">
        <w:t>assess</w:t>
      </w:r>
      <w:r w:rsidR="00CF40F6" w:rsidRPr="00C777A9">
        <w:t>es the ability of ecPoint-Rainfall forecasts to identify areas at flash flood risk in Ecuador</w:t>
      </w:r>
      <w:r w:rsidR="00D66A1E" w:rsidRPr="00C777A9">
        <w:t xml:space="preserve"> but </w:t>
      </w:r>
      <w:r w:rsidR="00636471" w:rsidRPr="00C777A9">
        <w:t>proposing</w:t>
      </w:r>
      <w:r w:rsidR="00D66A1E" w:rsidRPr="00C777A9">
        <w:t xml:space="preserve"> a methodology that </w:t>
      </w:r>
      <w:r w:rsidR="00636471" w:rsidRPr="00C777A9">
        <w:t xml:space="preserve">uses historical flash flood reports </w:t>
      </w:r>
      <w:r w:rsidR="00973F6C" w:rsidRPr="00C777A9">
        <w:t>to define the extreme rainfall events that can potentially generate flash floods</w:t>
      </w:r>
      <w:r w:rsidR="00B26D2F" w:rsidRPr="00C777A9">
        <w:t>.</w:t>
      </w:r>
      <w:r w:rsidRPr="00C777A9">
        <w:t xml:space="preserve"> The </w:t>
      </w:r>
      <w:r w:rsidR="00CD2EFE" w:rsidRPr="00C777A9">
        <w:t xml:space="preserve">first </w:t>
      </w:r>
      <w:r w:rsidRPr="00C777A9">
        <w:t xml:space="preserve">research questions </w:t>
      </w:r>
      <w:r w:rsidR="00B26D2F" w:rsidRPr="00C777A9">
        <w:t>asked in</w:t>
      </w:r>
      <w:r w:rsidRPr="00C777A9">
        <w:t xml:space="preserve"> this study </w:t>
      </w:r>
      <w:r w:rsidR="00CD2EFE" w:rsidRPr="00C777A9">
        <w:t>is</w:t>
      </w:r>
      <w:r w:rsidRPr="00C777A9">
        <w:t xml:space="preserve">: can ecPoint rainfall forecasts provide added value in capturing flash floods compared to ENS, in particular in terms of forecast accuracy and lead-time extension to medium-ranges?  </w:t>
      </w:r>
      <w:r w:rsidR="00597ED1" w:rsidRPr="00C777A9">
        <w:t xml:space="preserve">Since Ecuador </w:t>
      </w:r>
      <w:r w:rsidR="004F350D" w:rsidRPr="00C777A9">
        <w:t xml:space="preserve">has also </w:t>
      </w:r>
      <w:r w:rsidR="00597ED1" w:rsidRPr="00C777A9">
        <w:t xml:space="preserve">strong rainfall diurnal cycles </w:t>
      </w:r>
      <w:r w:rsidR="00597ED1" w:rsidRPr="00C777A9">
        <w:fldChar w:fldCharType="begin" w:fldLock="1"/>
      </w:r>
      <w:r w:rsidR="002D777B" w:rsidRPr="00C777A9">
        <w:instrText>ADDIN CSL_CITATION {"citationItems":[{"id":"ITEM-1","itemData":{"DOI":"10.1175/2007JCLI2051.1","author":[{"dropping-particle":"","family":"Kikuchi","given":"Kazuyoshi","non-dropping-particle":"","parse-names":false,"suffix":""},{"dropping-particle":"","family":"Wang","given":"Bin","non-dropping-particle":"","parse-names":false,"suffix":""}],"container-title":"Journal of Climate","id":"ITEM-1","issue":"11","issued":{"date-parts":[["2008"]]},"page":"2680-2696","title":"Diurnal precipitation regimes in the global tropics","type":"article-journal","volume":"21"},"uris":["http://www.mendeley.com/documents/?uuid=abf21a12-2af1-3556-b908-7a48ae95b433"]}],"mendeley":{"formattedCitation":"(Kikuchi and Wang 2008)","plainTextFormattedCitation":"(Kikuchi and Wang 2008)","previouslyFormattedCitation":"(Kikuchi and Wang 2008)"},"properties":{"noteIndex":0},"schema":"https://github.com/citation-style-language/schema/raw/master/csl-citation.json"}</w:instrText>
      </w:r>
      <w:r w:rsidR="00597ED1" w:rsidRPr="00C777A9">
        <w:fldChar w:fldCharType="separate"/>
      </w:r>
      <w:r w:rsidR="00486BB0" w:rsidRPr="00C777A9">
        <w:rPr>
          <w:noProof/>
        </w:rPr>
        <w:t>(Kikuchi and Wang 2008)</w:t>
      </w:r>
      <w:r w:rsidR="00597ED1" w:rsidRPr="00C777A9">
        <w:fldChar w:fldCharType="end"/>
      </w:r>
      <w:r w:rsidR="00597ED1" w:rsidRPr="00C777A9">
        <w:t>, which tend to not be well represented in models with parametrized convection schemes</w:t>
      </w:r>
      <w:r w:rsidR="004F350D" w:rsidRPr="00C777A9">
        <w:t>,</w:t>
      </w:r>
      <w:r w:rsidR="00183FB5" w:rsidRPr="00C777A9">
        <w:t xml:space="preserve"> </w:t>
      </w:r>
      <w:r w:rsidR="00667227" w:rsidRPr="00C777A9">
        <w:t>adversely affect</w:t>
      </w:r>
      <w:r w:rsidR="004F350D" w:rsidRPr="00C777A9">
        <w:t>ing</w:t>
      </w:r>
      <w:r w:rsidR="00183FB5" w:rsidRPr="00C777A9">
        <w:t xml:space="preserve"> the</w:t>
      </w:r>
      <w:r w:rsidR="0020760A" w:rsidRPr="00C777A9">
        <w:t xml:space="preserve"> </w:t>
      </w:r>
      <w:r w:rsidR="00667227" w:rsidRPr="00C777A9">
        <w:t>timing of extreme</w:t>
      </w:r>
      <w:r w:rsidR="00183FB5" w:rsidRPr="00C777A9">
        <w:t xml:space="preserve"> rainfall</w:t>
      </w:r>
      <w:r w:rsidR="005573C2" w:rsidRPr="00C777A9">
        <w:t xml:space="preserve"> </w:t>
      </w:r>
      <w:r w:rsidR="00667227" w:rsidRPr="00C777A9">
        <w:t>forecasts</w:t>
      </w:r>
      <w:r w:rsidR="00597ED1" w:rsidRPr="00C777A9">
        <w:t xml:space="preserve"> </w:t>
      </w:r>
      <w:r w:rsidR="00597ED1" w:rsidRPr="00C777A9">
        <w:fldChar w:fldCharType="begin" w:fldLock="1"/>
      </w:r>
      <w:r w:rsidR="002D777B" w:rsidRPr="00C777A9">
        <w:instrText>ADDIN CSL_CITATION {"citationItems":[{"id":"ITEM-1","itemData":{"DOI":"10.1029/2010JD014532","author":[{"dropping-particle":"","family":"Stephens","given":"Graeme L.","non-dropping-particle":"","parse-names":false,"suffix":""},{"dropping-particle":"","family":"L'Ecuyer","given":"Tristan","non-dropping-particle":"","parse-names":false,"suffix":""},{"dropping-particle":"","family":"Forbes","given":"Richard","non-dropping-particle":"","parse-names":false,"suffix":""},{"dropping-particle":"","family":"Gettlemen","given":"Andrew","non-dropping-particle":"","parse-names":false,"suffix":""},{"dropping-particle":"","family":"Golaz","given":"Jean Christophe","non-dropping-particle":"","parse-names":false,"suffix":""},{"dropping-particle":"","family":"Bodas-Salcedo","given":"Alejandro","non-dropping-particle":"","parse-names":false,"suffix":""},{"dropping-particle":"","family":"Suzuki","given":"Kentaroh","non-dropping-particle":"","parse-names":false,"suffix":""},{"dropping-particle":"","family":"Gabriel","given":"Philip","non-dropping-particle":"","parse-names":false,"suffix":""},{"dropping-particle":"","family":"Haynes","given":"John","non-dropping-particle":"","parse-names":false,"suffix":""}],"container-title":"Journal of Geophysical Research Atmospheres","id":"ITEM-1","issue":"24","issued":{"date-parts":[["2010","12","27"]]},"page":"24211","publisher":"John Wiley &amp; Sons, Ltd","title":"Dreary state of precipitation in global models","type":"article-journal","volume":"115"},"uris":["http://www.mendeley.com/documents/?uuid=6d96cdad-1ad4-38ab-bf05-792eb74b8fdc"]}],"mendeley":{"formattedCitation":"(Stephens et al. 2010)","plainTextFormattedCitation":"(Stephens et al. 2010)","previouslyFormattedCitation":"(Stephens et al. 2010)"},"properties":{"noteIndex":0},"schema":"https://github.com/citation-style-language/schema/raw/master/csl-citation.json"}</w:instrText>
      </w:r>
      <w:r w:rsidR="00597ED1" w:rsidRPr="00C777A9">
        <w:fldChar w:fldCharType="separate"/>
      </w:r>
      <w:r w:rsidR="00486BB0" w:rsidRPr="00C777A9">
        <w:rPr>
          <w:noProof/>
        </w:rPr>
        <w:t>(Stephens et al. 2010)</w:t>
      </w:r>
      <w:r w:rsidR="00597ED1" w:rsidRPr="00C777A9">
        <w:fldChar w:fldCharType="end"/>
      </w:r>
      <w:r w:rsidR="00597ED1" w:rsidRPr="00C777A9">
        <w:t xml:space="preserve">, the second research question asked in this study is: </w:t>
      </w:r>
      <w:r w:rsidR="00E519B1" w:rsidRPr="00C777A9">
        <w:t xml:space="preserve">are </w:t>
      </w:r>
      <w:r w:rsidR="00597ED1" w:rsidRPr="00C777A9">
        <w:t>ecPoint</w:t>
      </w:r>
      <w:r w:rsidR="00E519B1" w:rsidRPr="00C777A9">
        <w:t>-Rainfall forecasts</w:t>
      </w:r>
      <w:r w:rsidR="00597ED1" w:rsidRPr="00C777A9">
        <w:t xml:space="preserve"> able to maintain a constant performance during different parts of the day</w:t>
      </w:r>
      <w:r w:rsidR="00894F27" w:rsidRPr="00C777A9">
        <w:t xml:space="preserve"> compared to ECMWF EN</w:t>
      </w:r>
      <w:r w:rsidR="00C01CAB" w:rsidRPr="00C777A9">
        <w:t xml:space="preserve">S which </w:t>
      </w:r>
      <w:r w:rsidR="00BC53DD" w:rsidRPr="00C777A9">
        <w:t xml:space="preserve">tend to not represent correctly rainfall’s diurnal cycles in the tropics </w:t>
      </w:r>
      <w:r w:rsidR="00BC53DD" w:rsidRPr="00C777A9">
        <w:fldChar w:fldCharType="begin" w:fldLock="1"/>
      </w:r>
      <w:r w:rsidR="002D777B" w:rsidRPr="00C777A9">
        <w:instrText>ADDIN CSL_CITATION {"citationItems":[{"id":"ITEM-1","itemData":{"DOI":"10.21957/6njp8byz4","author":[{"dropping-particle":"","family":"Haiden","given":"T.","non-dropping-particle":"","parse-names":false,"suffix":""},{"dropping-particle":"","family":"Jannousek","given":"M.","non-dropping-particle":"","parse-names":false,"suffix":""},{"dropping-particle":"","family":"Vitart","given":"F.","non-dropping-particle":"","parse-names":false,"suffix":""},{"dropping-particle":"","family":"Ben-Bouallegue","given":"Z.","non-dropping-particle":"","parse-names":false,"suffix":""},{"dropping-particle":"","family":"Ferranti","given":"L.","non-dropping-particle":"","parse-names":false,"suffix":""},{"dropping-particle":"","family":"Prates","given":"C.","non-dropping-particle":"","parse-names":false,"suffix":""},{"dropping-particle":"","family":"Richardson","given":"D.","non-dropping-particle":"","parse-names":false,"suffix":""}],"container-title":"ECMWF Technical Memoranda","id":"ITEM-1","issued":{"date-parts":[["2021"]]},"title":"Evaluation of ECMWF forecasts, including the 2020 upgrade","type":"article-journal","volume":"880"},"uris":["http://www.mendeley.com/documents/?uuid=5470af4c-084f-3e8d-87ef-985cd1106905"]}],"mendeley":{"formattedCitation":"(Haiden et al. 2021)","plainTextFormattedCitation":"(Haiden et al. 2021)","previouslyFormattedCitation":"(Haiden et al. 2021)"},"properties":{"noteIndex":0},"schema":"https://github.com/citation-style-language/schema/raw/master/csl-citation.json"}</w:instrText>
      </w:r>
      <w:r w:rsidR="00BC53DD" w:rsidRPr="00C777A9">
        <w:fldChar w:fldCharType="separate"/>
      </w:r>
      <w:r w:rsidR="00486BB0" w:rsidRPr="00C777A9">
        <w:rPr>
          <w:noProof/>
        </w:rPr>
        <w:t>(Haiden et al. 2021)</w:t>
      </w:r>
      <w:r w:rsidR="00BC53DD" w:rsidRPr="00C777A9">
        <w:fldChar w:fldCharType="end"/>
      </w:r>
      <w:r w:rsidR="00597ED1" w:rsidRPr="00C777A9">
        <w:t>?</w:t>
      </w:r>
      <w:r w:rsidR="00DA49A1" w:rsidRPr="00C777A9">
        <w:t xml:space="preserve"> </w:t>
      </w:r>
      <w:r w:rsidR="00066EAC" w:rsidRPr="00C777A9">
        <w:t xml:space="preserve">Since Ecuador is working on developing a flash flood forecasting system with national level, this study could contribute </w:t>
      </w:r>
      <w:r w:rsidR="000D0AA6" w:rsidRPr="00C777A9">
        <w:t>at increasing the lead times of the flash flood predictions</w:t>
      </w:r>
      <w:r w:rsidR="00B32D0C" w:rsidRPr="00C777A9">
        <w:t xml:space="preserve"> up to medium-ranges (i.e. </w:t>
      </w:r>
      <w:r w:rsidR="00D51870" w:rsidRPr="00C777A9">
        <w:t>up to day 5 to day 10</w:t>
      </w:r>
      <w:r w:rsidR="00B32D0C" w:rsidRPr="00C777A9">
        <w:t>)</w:t>
      </w:r>
      <w:r w:rsidR="00D82D14" w:rsidRPr="00C777A9">
        <w:t>,</w:t>
      </w:r>
      <w:r w:rsidR="00837815" w:rsidRPr="00C777A9">
        <w:t xml:space="preserve"> and at correcting biases due to rainfall’s diurnal cycles</w:t>
      </w:r>
      <w:r w:rsidR="00066EAC" w:rsidRPr="00C777A9">
        <w:t xml:space="preserve">. </w:t>
      </w:r>
      <w:r w:rsidR="00271EA3" w:rsidRPr="00C777A9">
        <w:t xml:space="preserve">Furthermore, </w:t>
      </w:r>
      <w:r w:rsidR="00066EAC" w:rsidRPr="00C777A9">
        <w:t xml:space="preserve">Ecuador Red Cross </w:t>
      </w:r>
      <w:r w:rsidR="00271EA3" w:rsidRPr="00C777A9">
        <w:t>c</w:t>
      </w:r>
      <w:r w:rsidR="00066EAC" w:rsidRPr="00C777A9">
        <w:t>ould</w:t>
      </w:r>
      <w:r w:rsidR="00271EA3" w:rsidRPr="00C777A9">
        <w:t xml:space="preserve"> also</w:t>
      </w:r>
      <w:r w:rsidR="00066EAC" w:rsidRPr="00C777A9">
        <w:t xml:space="preserve"> benefit from improved </w:t>
      </w:r>
      <w:r w:rsidR="00271EA3" w:rsidRPr="00C777A9">
        <w:t xml:space="preserve">flash flood </w:t>
      </w:r>
      <w:r w:rsidR="00066EAC" w:rsidRPr="00C777A9">
        <w:t>forecasts for decision making</w:t>
      </w:r>
      <w:r w:rsidR="00271EA3" w:rsidRPr="00C777A9">
        <w:t xml:space="preserve"> and </w:t>
      </w:r>
      <w:r w:rsidR="00066EAC" w:rsidRPr="00C777A9">
        <w:t>anticipatory actions</w:t>
      </w:r>
      <w:r w:rsidR="00154A2A" w:rsidRPr="00C777A9">
        <w:t xml:space="preserve">. </w:t>
      </w:r>
    </w:p>
    <w:p w14:paraId="022AD931" w14:textId="77777777" w:rsidR="002317D9" w:rsidRPr="00C777A9" w:rsidRDefault="00EE5237" w:rsidP="00232F0C">
      <w:pPr>
        <w:pStyle w:val="Heading1"/>
        <w:numPr>
          <w:ilvl w:val="0"/>
          <w:numId w:val="6"/>
        </w:numPr>
      </w:pPr>
      <w:r w:rsidRPr="00C777A9">
        <w:t>Background: geography, rainfall climatology and flooding in Ecuador</w:t>
      </w:r>
    </w:p>
    <w:p w14:paraId="33D6D6E6" w14:textId="7F88CBCD" w:rsidR="00392172" w:rsidRPr="00C777A9" w:rsidRDefault="00EE5237" w:rsidP="001E6191">
      <w:r w:rsidRPr="00C777A9">
        <w:t xml:space="preserve">Continental Ecuador is located in </w:t>
      </w:r>
      <w:r w:rsidR="00843A8E" w:rsidRPr="00C777A9">
        <w:t>north</w:t>
      </w:r>
      <w:r w:rsidR="0041685F" w:rsidRPr="00C777A9">
        <w:t>-</w:t>
      </w:r>
      <w:r w:rsidR="00843A8E" w:rsidRPr="00C777A9">
        <w:t>western</w:t>
      </w:r>
      <w:r w:rsidRPr="00C777A9">
        <w:t xml:space="preserve"> South</w:t>
      </w:r>
      <w:r w:rsidR="009B4443" w:rsidRPr="00C777A9">
        <w:t xml:space="preserve"> </w:t>
      </w:r>
      <w:r w:rsidRPr="00C777A9">
        <w:t xml:space="preserve">America within 1.60 °N - 3.50 °S and 81.10°W - 75.28 °W (small box in </w:t>
      </w:r>
      <w:r w:rsidRPr="00C777A9">
        <w:rPr>
          <w:b/>
        </w:rPr>
        <w:t>Figure 1a</w:t>
      </w:r>
      <w:r w:rsidRPr="00C777A9">
        <w:t xml:space="preserve">). </w:t>
      </w:r>
      <w:commentRangeStart w:id="2"/>
      <w:commentRangeStart w:id="3"/>
      <w:commentRangeStart w:id="4"/>
      <w:r w:rsidR="002E3773" w:rsidRPr="00C777A9">
        <w:t>Ecuador</w:t>
      </w:r>
      <w:r w:rsidR="00313C53" w:rsidRPr="00C777A9">
        <w:t>’s</w:t>
      </w:r>
      <w:r w:rsidR="002E3773" w:rsidRPr="00C777A9">
        <w:t xml:space="preserve"> G</w:t>
      </w:r>
      <w:r w:rsidRPr="00C777A9">
        <w:t>alápagos islands are located in the Pacific Ocean, 1000 km to the west of the mainland (</w:t>
      </w:r>
      <w:r w:rsidR="00E15B41" w:rsidRPr="00C777A9">
        <w:t xml:space="preserve">insert </w:t>
      </w:r>
      <w:r w:rsidRPr="00C777A9">
        <w:t xml:space="preserve">in </w:t>
      </w:r>
      <w:r w:rsidRPr="00C777A9">
        <w:rPr>
          <w:b/>
        </w:rPr>
        <w:t>Figure 1a</w:t>
      </w:r>
      <w:r w:rsidRPr="00C777A9">
        <w:t>)</w:t>
      </w:r>
      <w:r w:rsidR="002E3773" w:rsidRPr="00C777A9">
        <w:t xml:space="preserve">, but will not be </w:t>
      </w:r>
      <w:r w:rsidRPr="00C777A9">
        <w:t>included in this study</w:t>
      </w:r>
      <w:r w:rsidR="00AA6F11" w:rsidRPr="00C777A9">
        <w:t>. Thus, “continental Ecuador” will be referred to only as “Ecuador” from now on</w:t>
      </w:r>
      <w:r w:rsidRPr="00C777A9">
        <w:t>.</w:t>
      </w:r>
      <w:commentRangeEnd w:id="2"/>
      <w:r w:rsidRPr="00C777A9">
        <w:commentReference w:id="2"/>
      </w:r>
      <w:commentRangeEnd w:id="3"/>
      <w:r w:rsidRPr="00C777A9">
        <w:commentReference w:id="3"/>
      </w:r>
      <w:commentRangeEnd w:id="4"/>
      <w:r w:rsidR="009B1AEA" w:rsidRPr="00C777A9">
        <w:rPr>
          <w:rStyle w:val="CommentReference"/>
        </w:rPr>
        <w:commentReference w:id="4"/>
      </w:r>
      <w:r w:rsidR="00AA6F11" w:rsidRPr="00C777A9">
        <w:t xml:space="preserve"> </w:t>
      </w:r>
      <w:r w:rsidRPr="00C777A9">
        <w:t>The Ande</w:t>
      </w:r>
      <w:r w:rsidR="00DB55D1" w:rsidRPr="00C777A9">
        <w:t>s</w:t>
      </w:r>
      <w:r w:rsidRPr="00C777A9">
        <w:t xml:space="preserve"> run</w:t>
      </w:r>
      <w:r w:rsidR="006848C3" w:rsidRPr="00C777A9">
        <w:t>s</w:t>
      </w:r>
      <w:r w:rsidRPr="00C777A9">
        <w:t xml:space="preserve"> north to south through Ecuador (</w:t>
      </w:r>
      <w:r w:rsidR="00A067AC" w:rsidRPr="00C777A9">
        <w:rPr>
          <w:b/>
        </w:rPr>
        <w:fldChar w:fldCharType="begin"/>
      </w:r>
      <w:r w:rsidR="00A067AC" w:rsidRPr="00C777A9">
        <w:instrText xml:space="preserve"> REF _Ref98846796 \h </w:instrText>
      </w:r>
      <w:r w:rsidR="00A067AC" w:rsidRPr="00C777A9">
        <w:rPr>
          <w:b/>
        </w:rPr>
      </w:r>
      <w:r w:rsidR="00A067AC" w:rsidRPr="00C777A9">
        <w:rPr>
          <w:b/>
        </w:rPr>
        <w:fldChar w:fldCharType="separate"/>
      </w:r>
      <w:r w:rsidR="00A067AC" w:rsidRPr="00C777A9">
        <w:rPr>
          <w:b/>
          <w:bCs/>
        </w:rPr>
        <w:t xml:space="preserve">Figure </w:t>
      </w:r>
      <w:r w:rsidR="00A067AC" w:rsidRPr="00C777A9">
        <w:rPr>
          <w:b/>
          <w:bCs/>
          <w:noProof/>
        </w:rPr>
        <w:t>1</w:t>
      </w:r>
      <w:r w:rsidR="00A067AC" w:rsidRPr="00C777A9">
        <w:rPr>
          <w:b/>
        </w:rPr>
        <w:fldChar w:fldCharType="end"/>
      </w:r>
      <w:r w:rsidR="00A067AC" w:rsidRPr="00C777A9">
        <w:rPr>
          <w:b/>
        </w:rPr>
        <w:t>a</w:t>
      </w:r>
      <w:r w:rsidRPr="00C777A9">
        <w:t>)</w:t>
      </w:r>
      <w:r w:rsidR="00B2717D" w:rsidRPr="00C777A9">
        <w:t>, and split</w:t>
      </w:r>
      <w:r w:rsidR="00B91F25" w:rsidRPr="00C777A9">
        <w:t>s</w:t>
      </w:r>
      <w:r w:rsidR="00B2717D" w:rsidRPr="00C777A9">
        <w:t xml:space="preserve"> the country into three main geographic regions</w:t>
      </w:r>
      <w:r w:rsidR="00B92BD4" w:rsidRPr="00C777A9">
        <w:t xml:space="preserve"> </w:t>
      </w:r>
      <w:r w:rsidR="00B92BD4" w:rsidRPr="00C777A9">
        <w:fldChar w:fldCharType="begin" w:fldLock="1"/>
      </w:r>
      <w:r w:rsidR="002D777B" w:rsidRPr="00C777A9">
        <w:instrText>ADDIN CSL_CITATION {"citationItems":[{"id":"ITEM-1","itemData":{"DOI":"10.1175/1520-0442(2000)013&lt;2520:CVITAO&gt;2.0.CO;2","author":[{"dropping-particle":"","family":"Vuille","given":"M.","non-dropping-particle":"","parse-names":false,"suffix":""},{"dropping-particle":"","family":"Bradley","given":"R. S.","non-dropping-particle":"","parse-names":false,"suffix":""},{"dropping-particle":"","family":"Keimig","given":"F.","non-dropping-particle":"","parse-names":false,"suffix":""}],"container-title":"Journal of Climate","id":"ITEM-1","issue":"14","issued":{"date-parts":[["2000"]]},"page":"2520-2535","title":"Climate variability in the Andes of Ecuador and its relation to tropical Pacific and Atlantic Sea Surface temperature anomalies","type":"article-journal","volume":"13"},"uris":["http://www.mendeley.com/documents/?uuid=70d1c516-8c19-493c-a028-81d52b33bb8e"]}],"mendeley":{"formattedCitation":"(Vuille et al. 2000)","plainTextFormattedCitation":"(Vuille et al. 2000)","previouslyFormattedCitation":"(Vuille et al. 2000)"},"properties":{"noteIndex":0},"schema":"https://github.com/citation-style-language/schema/raw/master/csl-citation.json"}</w:instrText>
      </w:r>
      <w:r w:rsidR="00B92BD4" w:rsidRPr="00C777A9">
        <w:fldChar w:fldCharType="separate"/>
      </w:r>
      <w:r w:rsidR="00486BB0" w:rsidRPr="00C777A9">
        <w:rPr>
          <w:noProof/>
        </w:rPr>
        <w:t>(Vuille et al. 2000)</w:t>
      </w:r>
      <w:r w:rsidR="00B92BD4" w:rsidRPr="00C777A9">
        <w:fldChar w:fldCharType="end"/>
      </w:r>
      <w:r w:rsidR="00C27939" w:rsidRPr="00C777A9">
        <w:t xml:space="preserve">: </w:t>
      </w:r>
      <w:commentRangeStart w:id="5"/>
      <w:commentRangeStart w:id="6"/>
      <w:r w:rsidRPr="00C777A9">
        <w:t>"</w:t>
      </w:r>
      <w:commentRangeStart w:id="7"/>
      <w:commentRangeStart w:id="8"/>
      <w:r w:rsidRPr="00C777A9">
        <w:t>La Costa</w:t>
      </w:r>
      <w:commentRangeEnd w:id="7"/>
      <w:r w:rsidRPr="00C777A9">
        <w:commentReference w:id="7"/>
      </w:r>
      <w:commentRangeEnd w:id="8"/>
      <w:r w:rsidR="00C27939" w:rsidRPr="00C777A9">
        <w:rPr>
          <w:rStyle w:val="CommentReference"/>
        </w:rPr>
        <w:commentReference w:id="8"/>
      </w:r>
      <w:r w:rsidR="00B66151" w:rsidRPr="00C777A9">
        <w:t xml:space="preserve">” </w:t>
      </w:r>
      <w:r w:rsidR="003D0BEE" w:rsidRPr="00C777A9">
        <w:t>comprises</w:t>
      </w:r>
      <w:r w:rsidR="006D2526" w:rsidRPr="00C777A9">
        <w:t xml:space="preserve"> </w:t>
      </w:r>
      <w:r w:rsidRPr="00C777A9">
        <w:t>the coastal plains along the Pacific Ocea</w:t>
      </w:r>
      <w:r w:rsidR="002904DA" w:rsidRPr="00C777A9">
        <w:t>n</w:t>
      </w:r>
      <w:r w:rsidR="00F14B87" w:rsidRPr="00C777A9">
        <w:t xml:space="preserve"> </w:t>
      </w:r>
      <w:r w:rsidR="00824AAE" w:rsidRPr="00C777A9">
        <w:t>(</w:t>
      </w:r>
      <w:r w:rsidRPr="00C777A9">
        <w:t>with hills that</w:t>
      </w:r>
      <w:r w:rsidR="002904DA" w:rsidRPr="00C777A9">
        <w:t xml:space="preserve">, on average, </w:t>
      </w:r>
      <w:r w:rsidRPr="00C777A9">
        <w:t>do not exceed 300 m above sea level</w:t>
      </w:r>
      <w:r w:rsidR="00824AAE" w:rsidRPr="00C777A9">
        <w:t>)</w:t>
      </w:r>
      <w:r w:rsidR="00F560B4" w:rsidRPr="00C777A9">
        <w:t>,</w:t>
      </w:r>
      <w:r w:rsidR="002A0428" w:rsidRPr="00C777A9">
        <w:t xml:space="preserve"> and the Andes’ western slopes</w:t>
      </w:r>
      <w:r w:rsidR="00146B3E" w:rsidRPr="00C777A9">
        <w:t xml:space="preserve">; </w:t>
      </w:r>
      <w:r w:rsidRPr="00C777A9">
        <w:t>"El Oriente"</w:t>
      </w:r>
      <w:r w:rsidR="006848C3" w:rsidRPr="00C777A9">
        <w:t xml:space="preserve"> </w:t>
      </w:r>
      <w:r w:rsidR="00712F9C" w:rsidRPr="00C777A9">
        <w:t xml:space="preserve">covers </w:t>
      </w:r>
      <w:r w:rsidR="00F14B87" w:rsidRPr="00C777A9">
        <w:t xml:space="preserve">a </w:t>
      </w:r>
      <w:r w:rsidRPr="00C777A9">
        <w:t xml:space="preserve">plateau </w:t>
      </w:r>
      <w:r w:rsidR="006D2526" w:rsidRPr="00C777A9">
        <w:t>containing</w:t>
      </w:r>
      <w:r w:rsidRPr="00C777A9">
        <w:t xml:space="preserve"> 2% of the Amazon basin</w:t>
      </w:r>
      <w:r w:rsidR="00712F9C" w:rsidRPr="00C777A9">
        <w:t>, and the Andes’ eastern slopes</w:t>
      </w:r>
      <w:r w:rsidR="006848C3" w:rsidRPr="00C777A9">
        <w:t xml:space="preserve">; </w:t>
      </w:r>
      <w:r w:rsidRPr="00C777A9">
        <w:t>"La Sierra", contains the inter-Andean region between the</w:t>
      </w:r>
      <w:r w:rsidR="00E44207" w:rsidRPr="00C777A9">
        <w:t xml:space="preserve"> </w:t>
      </w:r>
      <w:r w:rsidRPr="00C777A9">
        <w:t>western and the eastern slopes</w:t>
      </w:r>
      <w:r w:rsidR="005511DB" w:rsidRPr="00C777A9">
        <w:t xml:space="preserve"> of the Andes.</w:t>
      </w:r>
      <w:commentRangeEnd w:id="5"/>
      <w:r w:rsidRPr="00C777A9">
        <w:commentReference w:id="5"/>
      </w:r>
      <w:commentRangeEnd w:id="6"/>
      <w:r w:rsidR="000D1E3E" w:rsidRPr="00C777A9">
        <w:rPr>
          <w:rStyle w:val="CommentReference"/>
        </w:rPr>
        <w:commentReference w:id="6"/>
      </w:r>
    </w:p>
    <w:p w14:paraId="4F585ACF" w14:textId="1C15779A" w:rsidR="00DB78AF" w:rsidRPr="00C777A9" w:rsidRDefault="00EE5237" w:rsidP="00300BE1">
      <w:commentRangeStart w:id="9"/>
      <w:commentRangeStart w:id="10"/>
      <w:r w:rsidRPr="00C777A9">
        <w:t>The rainy season in "La Costa" spans from December to May</w:t>
      </w:r>
      <w:r w:rsidR="00612589" w:rsidRPr="00C777A9">
        <w:t>, and it</w:t>
      </w:r>
      <w:r w:rsidR="0046178B" w:rsidRPr="00C777A9">
        <w:t xml:space="preserve">s intensity can be modulated by </w:t>
      </w:r>
      <w:r w:rsidR="00BE4B8E" w:rsidRPr="00C777A9">
        <w:t xml:space="preserve">broader scale atmospheric and oceanic phenomena. </w:t>
      </w:r>
      <w:r w:rsidR="00BD0DF3" w:rsidRPr="00C777A9">
        <w:t xml:space="preserve">The extreme </w:t>
      </w:r>
      <w:r w:rsidR="00394290" w:rsidRPr="00C777A9">
        <w:t>phases of El Niño Southern Oscillation</w:t>
      </w:r>
      <w:r w:rsidR="000D2505" w:rsidRPr="00C777A9">
        <w:t xml:space="preserve"> (ENSO)</w:t>
      </w:r>
      <w:r w:rsidR="00394290" w:rsidRPr="00C777A9">
        <w:t xml:space="preserve"> </w:t>
      </w:r>
      <w:r w:rsidR="000D2505" w:rsidRPr="00C777A9">
        <w:t>known</w:t>
      </w:r>
      <w:r w:rsidR="00BD0DF3" w:rsidRPr="00C777A9">
        <w:t xml:space="preserve"> as El Niño (i.e., above-average SST in the Pacific Ocean) and La Niña (i.e., below-average SST), respectively, enhance </w:t>
      </w:r>
      <w:r w:rsidR="00F021BC" w:rsidRPr="00C777A9">
        <w:t>and</w:t>
      </w:r>
      <w:r w:rsidR="00BD0DF3" w:rsidRPr="00C777A9">
        <w:t xml:space="preserve"> decrease the average rainfall during the rainy season</w:t>
      </w:r>
      <w:r w:rsidR="000D2505" w:rsidRPr="00C777A9">
        <w:t xml:space="preserve"> </w:t>
      </w:r>
      <w:r w:rsidR="000D2505" w:rsidRPr="00C777A9">
        <w:fldChar w:fldCharType="begin" w:fldLock="1"/>
      </w:r>
      <w:r w:rsidR="002D777B" w:rsidRPr="00C777A9">
        <w:instrText>ADDIN CSL_CITATION {"citationItems":[{"id":"ITEM-1","itemData":{"DOI":"10.1175/JAMC-D-13-0133.1","author":[{"dropping-particle":"","family":"Recalde-Coronel","given":"C. G.","non-dropping-particle":"","parse-names":false,"suffix":""},{"dropping-particle":"","family":"Barnston","given":"Anthony G.","non-dropping-particle":"","parse-names":false,"suffix":""},{"dropping-particle":"","family":"Muñoz","given":"Ángel G.","non-dropping-particle":"","parse-names":false,"suffix":""}],"container-title":"Journal of Applied Meteorology and Climatology","id":"ITEM-1","issue":"6","issued":{"date-parts":[["2014"]]},"page":"1471-1493","title":"Predictability of december-april rainfall in coastal and Andean Ecuador","type":"article-journal","volume":"53"},"uris":["http://www.mendeley.com/documents/?uuid=e180f185-da00-30af-bd38-8959863c7c62"]},{"id":"ITEM-2","itemData":{"DOI":"10.1002/joc.5297","author":[{"dropping-particle":"","family":"Tobar","given":"Vladimiro","non-dropping-particle":"","parse-names":false,"suffix":""},{"dropping-particle":"","family":"Wyseure","given":"Guido","non-dropping-particle":"","parse-names":false,"suffix":""}],"container-title":"International Journal of Climatology","id":"ITEM-2","issue":"4","issued":{"date-parts":[["2018"]]},"page":"1808-1819","title":"Seasonal rainfall patterns classification, relationship to ENSO and rainfall trends in Ecuador","type":"article-journal","volume":"38"},"uris":["http://www.mendeley.com/documents/?uuid=2ee8add2-6abf-3a92-82fa-f2a8a08e6bb3"]}],"mendeley":{"formattedCitation":"(Recalde-Coronel et al. 2014; Tobar and Wyseure 2018)","plainTextFormattedCitation":"(Recalde-Coronel et al. 2014; Tobar and Wyseure 2018)","previouslyFormattedCitation":"(Recalde-Coronel et al. 2014; Tobar and Wyseure 2018)"},"properties":{"noteIndex":0},"schema":"https://github.com/citation-style-language/schema/raw/master/csl-citation.json"}</w:instrText>
      </w:r>
      <w:r w:rsidR="000D2505" w:rsidRPr="00C777A9">
        <w:fldChar w:fldCharType="separate"/>
      </w:r>
      <w:r w:rsidR="00486BB0" w:rsidRPr="00C777A9">
        <w:rPr>
          <w:noProof/>
        </w:rPr>
        <w:t>(Recalde-Coronel et al. 2014; Tobar and Wyseure 2018)</w:t>
      </w:r>
      <w:r w:rsidR="000D2505" w:rsidRPr="00C777A9">
        <w:fldChar w:fldCharType="end"/>
      </w:r>
      <w:r w:rsidR="00BD0DF3" w:rsidRPr="00C777A9">
        <w:t xml:space="preserve">. </w:t>
      </w:r>
      <w:r w:rsidR="00D80692" w:rsidRPr="00C777A9">
        <w:t>In addition</w:t>
      </w:r>
      <w:r w:rsidR="000D2505" w:rsidRPr="00C777A9">
        <w:t>,</w:t>
      </w:r>
      <w:r w:rsidR="00B476CC" w:rsidRPr="00C777A9">
        <w:t xml:space="preserve"> the Madden-Julian Oscillation</w:t>
      </w:r>
      <w:r w:rsidR="000D2505" w:rsidRPr="00C777A9">
        <w:t xml:space="preserve"> phase</w:t>
      </w:r>
      <w:r w:rsidR="00E558F9" w:rsidRPr="00C777A9">
        <w:t>s</w:t>
      </w:r>
      <w:r w:rsidR="000D2505" w:rsidRPr="00C777A9">
        <w:t xml:space="preserve"> </w:t>
      </w:r>
      <w:r w:rsidR="00E558F9" w:rsidRPr="00C777A9">
        <w:t xml:space="preserve">1 and </w:t>
      </w:r>
      <w:r w:rsidR="000D2505" w:rsidRPr="00C777A9">
        <w:t>8</w:t>
      </w:r>
      <w:r w:rsidR="00AA40C9" w:rsidRPr="00C777A9">
        <w:t xml:space="preserve"> </w:t>
      </w:r>
      <w:r w:rsidR="00B476CC" w:rsidRPr="00C777A9">
        <w:t>(i.e., when the convection centre is found over the Western Hemisphere and Africa)</w:t>
      </w:r>
      <w:r w:rsidR="00AA40C9" w:rsidRPr="00C777A9">
        <w:t xml:space="preserve">, and </w:t>
      </w:r>
      <w:r w:rsidR="00B476CC" w:rsidRPr="00C777A9">
        <w:t>4 and 5 (i.e., when the convection centre is found over the Maritime Continent)</w:t>
      </w:r>
      <w:r w:rsidR="00F559C6" w:rsidRPr="00C777A9">
        <w:t xml:space="preserve"> are associated, respectively, with</w:t>
      </w:r>
      <w:r w:rsidR="009B6583" w:rsidRPr="00C777A9">
        <w:t xml:space="preserve"> </w:t>
      </w:r>
      <w:r w:rsidR="00DD17AC" w:rsidRPr="00C777A9">
        <w:t xml:space="preserve">an enhancement and </w:t>
      </w:r>
      <w:r w:rsidR="005E72C6" w:rsidRPr="00C777A9">
        <w:t xml:space="preserve">decrease of precipitation </w:t>
      </w:r>
      <w:r w:rsidR="00150E3B" w:rsidRPr="00C777A9">
        <w:fldChar w:fldCharType="begin" w:fldLock="1"/>
      </w:r>
      <w:r w:rsidR="002D777B" w:rsidRPr="00C777A9">
        <w:instrText>ADDIN CSL_CITATION {"citationItems":[{"id":"ITEM-1","itemData":{"DOI":"10.1007/s00382-019-05107-2","author":[{"dropping-particle":"","family":"Recalde-Coronel","given":"G. Cristina","non-dropping-particle":"","parse-names":false,"suffix":""},{"dropping-particle":"","family":"Zaitchik","given":"Benjamin","non-dropping-particle":"","parse-names":false,"suffix":""},{"dropping-particle":"","family":"Pan","given":"William K.","non-dropping-particle":"","parse-names":false,"suffix":""}],"container-title":"Climate Dynamics","id":"ITEM-1","issue":"3-4","issued":{"date-parts":[["2020"]]},"page":"2167-2185","title":"Madden–Julian oscillation influence on sub-seasonal rainfall variability on the west of South America","type":"article-journal","volume":"54"},"uris":["http://www.mendeley.com/documents/?uuid=421b68e5-8aa2-3b03-abe0-9289e140950a"]}],"mendeley":{"formattedCitation":"(Recalde-Coronel et al. 2020)","manualFormatting":"(MJO, Recalde-Coronel et al., 2020)","plainTextFormattedCitation":"(Recalde-Coronel et al. 2020)","previouslyFormattedCitation":"(Recalde-Coronel et al. 2020)"},"properties":{"noteIndex":0},"schema":"https://github.com/citation-style-language/schema/raw/master/csl-citation.json"}</w:instrText>
      </w:r>
      <w:r w:rsidR="00150E3B" w:rsidRPr="00C777A9">
        <w:fldChar w:fldCharType="separate"/>
      </w:r>
      <w:r w:rsidR="00150E3B" w:rsidRPr="00C777A9">
        <w:rPr>
          <w:noProof/>
        </w:rPr>
        <w:t xml:space="preserve">(MJO, Recalde-Coronel </w:t>
      </w:r>
      <w:r w:rsidR="00150E3B" w:rsidRPr="00C777A9">
        <w:rPr>
          <w:i/>
          <w:noProof/>
        </w:rPr>
        <w:t>et al.</w:t>
      </w:r>
      <w:r w:rsidR="00150E3B" w:rsidRPr="00C777A9">
        <w:rPr>
          <w:noProof/>
        </w:rPr>
        <w:t>, 2020)</w:t>
      </w:r>
      <w:r w:rsidR="00150E3B" w:rsidRPr="00C777A9">
        <w:fldChar w:fldCharType="end"/>
      </w:r>
      <w:r w:rsidR="00150E3B" w:rsidRPr="00C777A9">
        <w:t xml:space="preserve">. </w:t>
      </w:r>
      <w:r w:rsidR="008D78FD" w:rsidRPr="00C777A9">
        <w:t>“La Sierra” has a complex spatial precipitation pattern</w:t>
      </w:r>
      <w:r w:rsidR="00D92B29" w:rsidRPr="00C777A9">
        <w:t xml:space="preserve">, with </w:t>
      </w:r>
      <w:r w:rsidR="001F4BB5" w:rsidRPr="00C777A9">
        <w:t xml:space="preserve">convective activity in the </w:t>
      </w:r>
      <w:r w:rsidR="008D78FD" w:rsidRPr="00C777A9">
        <w:t xml:space="preserve">inter-Andean valleys </w:t>
      </w:r>
      <w:r w:rsidR="00D92B29" w:rsidRPr="00C777A9">
        <w:t xml:space="preserve">being influenced </w:t>
      </w:r>
      <w:r w:rsidR="00340422" w:rsidRPr="00C777A9">
        <w:t>by oceanic and continental air masses</w:t>
      </w:r>
      <w:r w:rsidR="00D92B29" w:rsidRPr="00C777A9">
        <w:t>.</w:t>
      </w:r>
      <w:r w:rsidR="00340422" w:rsidRPr="00C777A9">
        <w:t xml:space="preserve"> </w:t>
      </w:r>
      <w:r w:rsidR="00504604" w:rsidRPr="00C777A9">
        <w:t xml:space="preserve">“La Sierra” has </w:t>
      </w:r>
      <w:r w:rsidR="008D78FD" w:rsidRPr="00C777A9">
        <w:t>two main rainy seasons (February to May and October-November)</w:t>
      </w:r>
      <w:r w:rsidR="00504604" w:rsidRPr="00C777A9">
        <w:t>, and a</w:t>
      </w:r>
      <w:r w:rsidR="008D78FD" w:rsidRPr="00C777A9">
        <w:t>s air masses lose much of their humidity on both flanks of the Andes, precipitation amounts in the inter-Andean region are rather low, varying between 800 and 1500 mm/year</w:t>
      </w:r>
      <w:r w:rsidR="001311F1" w:rsidRPr="00C777A9">
        <w:t xml:space="preserve"> </w:t>
      </w:r>
      <w:r w:rsidR="001311F1" w:rsidRPr="00C777A9">
        <w:fldChar w:fldCharType="begin" w:fldLock="1"/>
      </w:r>
      <w:r w:rsidR="002D777B" w:rsidRPr="00C777A9">
        <w:instrText>ADDIN CSL_CITATION {"citationItems":[{"id":"ITEM-1","itemData":{"DOI":"10.1175/1520-0442(2000)013&lt;2520:CVITAO&gt;2.0.CO;2","author":[{"dropping-particle":"","family":"Vuille","given":"M.","non-dropping-particle":"","parse-names":false,"suffix":""},{"dropping-particle":"","family":"Bradley","given":"R. S.","non-dropping-particle":"","parse-names":false,"suffix":""},{"dropping-particle":"","family":"Keimig","given":"F.","non-dropping-particle":"","parse-names":false,"suffix":""}],"container-title":"Journal of Climate","id":"ITEM-1","issue":"14","issued":{"date-parts":[["2000"]]},"page":"2520-2535","title":"Climate variability in the Andes of Ecuador and its relation to tropical Pacific and Atlantic Sea Surface temperature anomalies","type":"article-journal","volume":"13"},"uris":["http://www.mendeley.com/documents/?uuid=70d1c516-8c19-493c-a028-81d52b33bb8e"]}],"mendeley":{"formattedCitation":"(Vuille et al. 2000)","plainTextFormattedCitation":"(Vuille et al. 2000)","previouslyFormattedCitation":"(Vuille et al. 2000)"},"properties":{"noteIndex":0},"schema":"https://github.com/citation-style-language/schema/raw/master/csl-citation.json"}</w:instrText>
      </w:r>
      <w:r w:rsidR="001311F1" w:rsidRPr="00C777A9">
        <w:fldChar w:fldCharType="separate"/>
      </w:r>
      <w:r w:rsidR="00486BB0" w:rsidRPr="00C777A9">
        <w:rPr>
          <w:noProof/>
        </w:rPr>
        <w:t>(Vuille et al. 2000)</w:t>
      </w:r>
      <w:r w:rsidR="001311F1" w:rsidRPr="00C777A9">
        <w:fldChar w:fldCharType="end"/>
      </w:r>
      <w:r w:rsidR="00970608" w:rsidRPr="00C777A9">
        <w:t xml:space="preserve">. </w:t>
      </w:r>
      <w:r w:rsidRPr="00C777A9">
        <w:t>It rains throughout the year in "El Oriente" with the wettest (driest) months being April-July (September-October). The rainfall climatology in “El Oriente” is</w:t>
      </w:r>
      <w:r w:rsidR="00D3434B" w:rsidRPr="00C777A9">
        <w:t xml:space="preserve"> </w:t>
      </w:r>
      <w:r w:rsidR="00935255" w:rsidRPr="00C777A9">
        <w:t xml:space="preserve">considered to be </w:t>
      </w:r>
      <w:r w:rsidRPr="00C777A9">
        <w:t xml:space="preserve">primarily influenced by the strong convective activity across the Amazon Forest and the water vapour variations from the </w:t>
      </w:r>
      <w:r w:rsidR="006D0C7C" w:rsidRPr="00C777A9">
        <w:t xml:space="preserve">sea surface temperature </w:t>
      </w:r>
      <w:r w:rsidRPr="00C777A9">
        <w:t>of the tropical Atlantic Ocean.</w:t>
      </w:r>
      <w:commentRangeEnd w:id="9"/>
      <w:r w:rsidRPr="00C777A9">
        <w:commentReference w:id="9"/>
      </w:r>
      <w:commentRangeEnd w:id="10"/>
      <w:r w:rsidR="00212DDF" w:rsidRPr="00C777A9">
        <w:rPr>
          <w:rStyle w:val="CommentReference"/>
        </w:rPr>
        <w:commentReference w:id="10"/>
      </w:r>
    </w:p>
    <w:p w14:paraId="786BE52D" w14:textId="0C72D9B8" w:rsidR="00FE671B" w:rsidRPr="00C777A9" w:rsidRDefault="00176733" w:rsidP="00FE671B">
      <w:commentRangeStart w:id="11"/>
      <w:commentRangeStart w:id="12"/>
      <w:commentRangeStart w:id="13"/>
      <w:r w:rsidRPr="00C777A9">
        <w:t>F</w:t>
      </w:r>
      <w:r w:rsidR="00EE5237" w:rsidRPr="00C777A9">
        <w:t>looding in “La Costa”</w:t>
      </w:r>
      <w:r w:rsidR="004A28CB" w:rsidRPr="00C777A9">
        <w:t>, especially</w:t>
      </w:r>
      <w:r w:rsidR="00EE5237" w:rsidRPr="00C777A9">
        <w:t xml:space="preserve"> during El Niño events</w:t>
      </w:r>
      <w:r w:rsidR="001D1A87" w:rsidRPr="00C777A9">
        <w:t>,</w:t>
      </w:r>
      <w:r w:rsidR="00EE5237" w:rsidRPr="00C777A9">
        <w:t xml:space="preserve"> can cause considerable material loss and deaths</w:t>
      </w:r>
      <w:r w:rsidR="00E23399" w:rsidRPr="00C777A9">
        <w:t xml:space="preserve">. </w:t>
      </w:r>
      <w:r w:rsidR="00DC16E0" w:rsidRPr="00C777A9">
        <w:t xml:space="preserve">Prolonged rainfall events (from 1 to multiple days of continuous rainfall) can make rivers to burst their banks, and flood </w:t>
      </w:r>
      <w:r w:rsidR="00930C1E" w:rsidRPr="00C777A9">
        <w:t>extensive plain areas, which also tend to be</w:t>
      </w:r>
      <w:r w:rsidR="004D436E" w:rsidRPr="00C777A9">
        <w:t xml:space="preserve"> the most</w:t>
      </w:r>
      <w:r w:rsidR="00930C1E" w:rsidRPr="00C777A9">
        <w:t xml:space="preserve"> heavily populated </w:t>
      </w:r>
      <w:r w:rsidR="001F2CB5" w:rsidRPr="00C777A9">
        <w:t>(</w:t>
      </w:r>
      <w:r w:rsidR="003B3A87" w:rsidRPr="00C777A9">
        <w:fldChar w:fldCharType="begin"/>
      </w:r>
      <w:r w:rsidR="003B3A87" w:rsidRPr="00C777A9">
        <w:instrText xml:space="preserve"> REF _Ref98846796 \h </w:instrText>
      </w:r>
      <w:r w:rsidR="003B3A87" w:rsidRPr="00C777A9">
        <w:fldChar w:fldCharType="separate"/>
      </w:r>
      <w:r w:rsidR="003B3A87" w:rsidRPr="00C777A9">
        <w:rPr>
          <w:b/>
          <w:bCs/>
        </w:rPr>
        <w:t xml:space="preserve">Figure </w:t>
      </w:r>
      <w:r w:rsidR="003B3A87" w:rsidRPr="00C777A9">
        <w:rPr>
          <w:b/>
          <w:bCs/>
          <w:noProof/>
        </w:rPr>
        <w:t>1</w:t>
      </w:r>
      <w:r w:rsidR="003B3A87" w:rsidRPr="00C777A9">
        <w:fldChar w:fldCharType="end"/>
      </w:r>
      <w:r w:rsidR="001F2CB5" w:rsidRPr="00C777A9">
        <w:rPr>
          <w:b/>
          <w:bCs/>
        </w:rPr>
        <w:t>c</w:t>
      </w:r>
      <w:r w:rsidR="001F2CB5" w:rsidRPr="00C777A9">
        <w:t>)</w:t>
      </w:r>
      <w:r w:rsidR="004D436E" w:rsidRPr="00C777A9">
        <w:t>.</w:t>
      </w:r>
      <w:r w:rsidR="00C15570" w:rsidRPr="00C777A9">
        <w:t xml:space="preserve"> Such </w:t>
      </w:r>
      <w:r w:rsidR="001C356D" w:rsidRPr="00C777A9">
        <w:t xml:space="preserve">rainfall </w:t>
      </w:r>
      <w:r w:rsidR="00C15570" w:rsidRPr="00C777A9">
        <w:t xml:space="preserve">events can also cause severe surface runoff in areas far from rivers due to the saturation of the ground </w:t>
      </w:r>
      <w:r w:rsidR="00C15570" w:rsidRPr="00C777A9">
        <w:fldChar w:fldCharType="begin" w:fldLock="1"/>
      </w:r>
      <w:r w:rsidR="002D777B" w:rsidRPr="00C777A9">
        <w:instrText>ADDIN CSL_CITATION {"citationItems":[{"id":"ITEM-1","itemData":{"DOI":"10.1016/j.ijdrr.2018.08.009","author":[{"dropping-particle":"","family":"Galarza-Villamar","given":"Julissa Alexandra","non-dropping-particle":"","parse-names":false,"suffix":""},{"dropping-particle":"","family":"Leeuwis","given":"Cees","non-dropping-particle":"","parse-names":false,"suffix":""},{"dropping-particle":"","family":"Pila-Quinga","given":"Geovanna Maribel","non-dropping-particle":"","parse-names":false,"suffix":""},{"dropping-particle":"","family":"Cecchi","given":"Francesco","non-dropping-particle":"","parse-names":false,"suffix":""},{"dropping-particle":"","family":"Párraga-Lema","given":"Cinthia Mariela","non-dropping-particle":"","parse-names":false,"suffix":""}],"container-title":"International Journal of Disaster Risk Reduction","id":"ITEM-1","issued":{"date-parts":[["2018"]]},"page":"1107-1120","title":"Local understanding of disaster risk and livelihood resilience: The case of rice smallholders and floods in Ecuador","type":"article-journal","volume":"31"},"uris":["http://www.mendeley.com/documents/?uuid=d78f43bf-70ce-3521-9311-e101a4078446"]}],"mendeley":{"formattedCitation":"(Galarza-Villamar et al. 2018)","plainTextFormattedCitation":"(Galarza-Villamar et al. 2018)","previouslyFormattedCitation":"(Galarza-Villamar et al. 2018)"},"properties":{"noteIndex":0},"schema":"https://github.com/citation-style-language/schema/raw/master/csl-citation.json"}</w:instrText>
      </w:r>
      <w:r w:rsidR="00C15570" w:rsidRPr="00C777A9">
        <w:fldChar w:fldCharType="separate"/>
      </w:r>
      <w:r w:rsidR="00486BB0" w:rsidRPr="00C777A9">
        <w:rPr>
          <w:noProof/>
        </w:rPr>
        <w:t>(Galarza-Villamar et al. 2018)</w:t>
      </w:r>
      <w:r w:rsidR="00C15570" w:rsidRPr="00C777A9">
        <w:fldChar w:fldCharType="end"/>
      </w:r>
      <w:r w:rsidR="001C356D" w:rsidRPr="00C777A9">
        <w:t xml:space="preserve">. </w:t>
      </w:r>
      <w:r w:rsidR="00C03272" w:rsidRPr="00C777A9">
        <w:t>Rivers in “La Sierra” are highly sensitive to extreme localized rainfall events, and consequently are prone to flash flooding</w:t>
      </w:r>
      <w:r w:rsidR="00912D15" w:rsidRPr="00C777A9">
        <w:t xml:space="preserve"> </w:t>
      </w:r>
      <w:r w:rsidR="00912D15" w:rsidRPr="00C777A9">
        <w:fldChar w:fldCharType="begin" w:fldLock="1"/>
      </w:r>
      <w:r w:rsidR="002D777B" w:rsidRPr="00C777A9">
        <w:instrText>ADDIN CSL_CITATION {"citationItems":[{"id":"ITEM-1","itemData":{"DOI":"10.1002/hyp.7463","author":[{"dropping-particle":"","family":"Laraque","given":"A.","non-dropping-particle":"","parse-names":false,"suffix":""},{"dropping-particle":"","family":"Bernal","given":"C.","non-dropping-particle":"","parse-names":false,"suffix":""},{"dropping-particle":"","family":"Bourrel","given":"L.","non-dropping-particle":"","parse-names":false,"suffix":""},{"dropping-particle":"","family":"Darrozes","given":"J.","non-dropping-particle":"","parse-names":false,"suffix":""},{"dropping-particle":"","family":"Christophoul","given":"F.","non-dropping-particle":"","parse-names":false,"suffix":""},{"dropping-particle":"","family":"Armijos","given":"E.","non-dropping-particle":"","parse-names":false,"suffix":""},{"dropping-particle":"","family":"Fraizy","given":"P.","non-dropping-particle":"","parse-names":false,"suffix":""},{"dropping-particle":"","family":"Pombosa","given":"R.","non-dropping-particle":"","parse-names":false,"suffix":""},{"dropping-particle":"","family":"Guyot","given":"J. L.","non-dropping-particle":"","parse-names":false,"suffix":""}],"container-title":"Hydrological Processes","id":"ITEM-1","issue":"25","issued":{"date-parts":[["2009"]]},"page":"3509-3524","title":"Sediment budget of the Napo River, Amazon Basin, Ecuador and Peru","type":"article-journal","volume":"23"},"uris":["http://www.mendeley.com/documents/?uuid=13f84276-e745-31c2-ad5c-bf9b7af05064"]},{"id":"ITEM-2","itemData":{"DOI":"10.3389/frwa.2020.545880","author":[{"dropping-particle":"","family":"Pinos","given":"Juan","non-dropping-particle":"","parse-names":false,"suffix":""},{"dropping-particle":"","family":"Timbe","given":"Luis","non-dropping-particle":"","parse-names":false,"suffix":""}],"container-title":"Frontiers in Water","id":"ITEM-2","issued":{"date-parts":[["2020"]]},"page":"36","title":"Mountain Riverine Floods in Ecuador: Issues, Challenges, and Opportunities","type":"article-journal","volume":"2"},"uris":["http://www.mendeley.com/documents/?uuid=8a4cf7fb-8bf1-35a4-b2de-98a4c232a442"]}],"mendeley":{"formattedCitation":"(Laraque et al. 2009; Pinos and Timbe 2020)","plainTextFormattedCitation":"(Laraque et al. 2009; Pinos and Timbe 2020)","previouslyFormattedCitation":"(Laraque et al. 2009; Pinos and Timbe 2020)"},"properties":{"noteIndex":0},"schema":"https://github.com/citation-style-language/schema/raw/master/csl-citation.json"}</w:instrText>
      </w:r>
      <w:r w:rsidR="00912D15" w:rsidRPr="00C777A9">
        <w:fldChar w:fldCharType="separate"/>
      </w:r>
      <w:r w:rsidR="00486BB0" w:rsidRPr="00C777A9">
        <w:rPr>
          <w:noProof/>
        </w:rPr>
        <w:t>(Laraque et al. 2009; Pinos and Timbe 2020)</w:t>
      </w:r>
      <w:r w:rsidR="00912D15" w:rsidRPr="00C777A9">
        <w:fldChar w:fldCharType="end"/>
      </w:r>
      <w:r w:rsidR="00912D15" w:rsidRPr="00C777A9">
        <w:t xml:space="preserve">. </w:t>
      </w:r>
      <w:commentRangeStart w:id="14"/>
      <w:commentRangeStart w:id="15"/>
      <w:r w:rsidR="00447DC4" w:rsidRPr="00C777A9">
        <w:t>“El Oriente”, as other parts of the Amazonian basin, displays a large lag between a single-rainfall-event-peak and river discharge peaks due to the size and length of Amazonian rivers, flood plain storage and relative interactions, and rivers generally having a shallow bed and topographical slopes, with relatively slow moving waters</w:t>
      </w:r>
      <w:r w:rsidR="002348C1" w:rsidRPr="00C777A9">
        <w:t xml:space="preserve"> </w:t>
      </w:r>
      <w:r w:rsidR="002348C1" w:rsidRPr="00C777A9">
        <w:fldChar w:fldCharType="begin" w:fldLock="1"/>
      </w:r>
      <w:r w:rsidR="002D777B" w:rsidRPr="00C777A9">
        <w:instrText>ADDIN CSL_CITATION {"citationItems":[{"id":"ITEM-1","itemData":{"DOI":"10.1016/j.jhydrol.2009.06.004","author":[{"dropping-particle":"","family":"Trigg","given":"Mark A.","non-dropping-particle":"","parse-names":false,"suffix":""},{"dropping-particle":"","family":"Wilson","given":"Matthew D.","non-dropping-particle":"","parse-names":false,"suffix":""},{"dropping-particle":"","family":"Bates","given":"Paul D.","non-dropping-particle":"","parse-names":false,"suffix":""},{"dropping-particle":"","family":"Horritt","given":"Matthew S.","non-dropping-particle":"","parse-names":false,"suffix":""},{"dropping-particle":"","family":"Alsdorf","given":"Douglas E.","non-dropping-particle":"","parse-names":false,"suffix":""},{"dropping-particle":"","family":"Forsberg","given":"Bruce R.","non-dropping-particle":"","parse-names":false,"suffix":""},{"dropping-particle":"","family":"Vega","given":"Maria C.","non-dropping-particle":"","parse-names":false,"suffix":""}],"container-title":"Journal of Hydrology","id":"ITEM-1","issue":"1-2","issued":{"date-parts":[["2009"]]},"page":"92-105","title":"Amazon flood wave hydraulics","type":"article-journal","volume":"374"},"uris":["http://www.mendeley.com/documents/?uuid=0b4afaee-f05b-37e0-be72-e1138beb538b"]}],"mendeley":{"formattedCitation":"(Trigg et al. 2009)","plainTextFormattedCitation":"(Trigg et al. 2009)","previouslyFormattedCitation":"(Trigg et al. 2009)"},"properties":{"noteIndex":0},"schema":"https://github.com/citation-style-language/schema/raw/master/csl-citation.json"}</w:instrText>
      </w:r>
      <w:r w:rsidR="002348C1" w:rsidRPr="00C777A9">
        <w:fldChar w:fldCharType="separate"/>
      </w:r>
      <w:r w:rsidR="00486BB0" w:rsidRPr="00C777A9">
        <w:rPr>
          <w:noProof/>
        </w:rPr>
        <w:t>(Trigg et al. 2009)</w:t>
      </w:r>
      <w:r w:rsidR="002348C1" w:rsidRPr="00C777A9">
        <w:fldChar w:fldCharType="end"/>
      </w:r>
      <w:r w:rsidR="002348C1" w:rsidRPr="00C777A9">
        <w:t>.</w:t>
      </w:r>
      <w:r w:rsidR="009C57F4" w:rsidRPr="00C777A9">
        <w:t xml:space="preserve"> Therefore, river flows show instead a much stronger response to seasonal rainfall patterns as opposed to single rainfall events </w:t>
      </w:r>
      <w:r w:rsidR="009C57F4" w:rsidRPr="00C777A9">
        <w:fldChar w:fldCharType="begin" w:fldLock="1"/>
      </w:r>
      <w:r w:rsidR="002D777B" w:rsidRPr="00C777A9">
        <w:instrText>ADDIN CSL_CITATION {"citationItems":[{"id":"ITEM-1","itemData":{"DOI":"10.1016/j.jhydrol.2009.06.004","author":[{"dropping-particle":"","family":"Trigg","given":"Mark A.","non-dropping-particle":"","parse-names":false,"suffix":""},{"dropping-particle":"","family":"Wilson","given":"Matthew D.","non-dropping-particle":"","parse-names":false,"suffix":""},{"dropping-particle":"","family":"Bates","given":"Paul D.","non-dropping-particle":"","parse-names":false,"suffix":""},{"dropping-particle":"","family":"Horritt","given":"Matthew S.","non-dropping-particle":"","parse-names":false,"suffix":""},{"dropping-particle":"","family":"Alsdorf","given":"Douglas E.","non-dropping-particle":"","parse-names":false,"suffix":""},{"dropping-particle":"","family":"Forsberg","given":"Bruce R.","non-dropping-particle":"","parse-names":false,"suffix":""},{"dropping-particle":"","family":"Vega","given":"Maria C.","non-dropping-particle":"","parse-names":false,"suffix":""}],"container-title":"Journal of Hydrology","id":"ITEM-1","issue":"1-2","issued":{"date-parts":[["2009"]]},"page":"92-105","title":"Amazon flood wave hydraulics","type":"article-journal","volume":"374"},"uris":["http://www.mendeley.com/documents/?uuid=0b4afaee-f05b-37e0-be72-e1138beb538b"]}],"mendeley":{"formattedCitation":"(Trigg et al. 2009)","plainTextFormattedCitation":"(Trigg et al. 2009)","previouslyFormattedCitation":"(Trigg et al. 2009)"},"properties":{"noteIndex":0},"schema":"https://github.com/citation-style-language/schema/raw/master/csl-citation.json"}</w:instrText>
      </w:r>
      <w:r w:rsidR="009C57F4" w:rsidRPr="00C777A9">
        <w:fldChar w:fldCharType="separate"/>
      </w:r>
      <w:r w:rsidR="00486BB0" w:rsidRPr="00C777A9">
        <w:rPr>
          <w:noProof/>
        </w:rPr>
        <w:t>(Trigg et al. 2009)</w:t>
      </w:r>
      <w:r w:rsidR="009C57F4" w:rsidRPr="00C777A9">
        <w:fldChar w:fldCharType="end"/>
      </w:r>
      <w:r w:rsidR="009C57F4" w:rsidRPr="00C777A9">
        <w:t>.</w:t>
      </w:r>
      <w:commentRangeEnd w:id="14"/>
      <w:r w:rsidR="00447DC4" w:rsidRPr="00C777A9">
        <w:commentReference w:id="14"/>
      </w:r>
      <w:commentRangeEnd w:id="15"/>
      <w:r w:rsidR="00447DC4" w:rsidRPr="00C777A9">
        <w:rPr>
          <w:rStyle w:val="CommentReference"/>
        </w:rPr>
        <w:commentReference w:id="15"/>
      </w:r>
      <w:commentRangeEnd w:id="11"/>
      <w:r w:rsidR="00EE5237" w:rsidRPr="00C777A9">
        <w:commentReference w:id="11"/>
      </w:r>
      <w:commentRangeEnd w:id="12"/>
      <w:r w:rsidR="00EE5237" w:rsidRPr="00C777A9">
        <w:commentReference w:id="12"/>
      </w:r>
      <w:commentRangeEnd w:id="13"/>
      <w:r w:rsidR="00EE5237" w:rsidRPr="00C777A9">
        <w:commentReference w:id="13"/>
      </w:r>
    </w:p>
    <w:p w14:paraId="022AD935" w14:textId="7FE11191" w:rsidR="002317D9" w:rsidRPr="00C777A9" w:rsidRDefault="00EE5237" w:rsidP="00FE671B">
      <w:pPr>
        <w:pStyle w:val="Heading1"/>
      </w:pPr>
      <w:r w:rsidRPr="00C777A9">
        <w:t>Data</w:t>
      </w:r>
    </w:p>
    <w:p w14:paraId="022AD937" w14:textId="3E8F2B0B" w:rsidR="002317D9" w:rsidRPr="00C777A9" w:rsidRDefault="00EE5237" w:rsidP="00D06FA0">
      <w:pPr>
        <w:pStyle w:val="Heading2"/>
        <w:numPr>
          <w:ilvl w:val="1"/>
          <w:numId w:val="6"/>
        </w:numPr>
      </w:pPr>
      <w:r w:rsidRPr="00C777A9">
        <w:t>Flash flood reports</w:t>
      </w:r>
    </w:p>
    <w:p w14:paraId="27D4A977" w14:textId="6FB44A80" w:rsidR="007928F7" w:rsidRPr="00C777A9" w:rsidRDefault="00EE5237" w:rsidP="00005745">
      <w:r w:rsidRPr="00C777A9">
        <w:t>​​</w:t>
      </w:r>
      <w:r w:rsidR="00FE671B" w:rsidRPr="00C777A9">
        <w:t xml:space="preserve"> Like in many regions of the world, the disaggregation by flood types and specific documentation about historical flash flood events and their impacts is rare. This is mostly due to a lack of commonly accepted flash flood definition </w:t>
      </w:r>
      <w:r w:rsidR="00FE671B" w:rsidRPr="00C777A9">
        <w:fldChar w:fldCharType="begin" w:fldLock="1"/>
      </w:r>
      <w:r w:rsidR="002D777B" w:rsidRPr="00C777A9">
        <w:instrText>ADDIN CSL_CITATION {"citationItems":[{"id":"ITEM-1","itemData":{"URL":"https://www.anticipation-hub.org/news/forecast-based-financing-for-flash-floods-a-flash-flood-confidence-index","author":[{"dropping-particle":"","family":"Kruczkiewicz","given":"Andrew","non-dropping-particle":"","parse-names":false,"suffix":""},{"dropping-particle":"","family":"Bucherie","given":"Agathe","non-dropping-particle":"","parse-names":false,"suffix":""},{"dropping-particle":"","family":"Ayala","given":"Fernanda","non-dropping-particle":"","parse-names":false,"suffix":""},{"dropping-particle":"","family":"Bazo","given":"Juan","non-dropping-particle":"","parse-names":false,"suffix":""}],"container-title":"Anticipation Hub","id":"ITEM-1","issued":{"date-parts":[["2021"]]},"title":"Forecast-based financing for flash floods: a flash flood confidence index to improve flood reporting","type":"webpage"},"uris":["http://www.mendeley.com/documents/?uuid=65c049cd-c1bc-44cb-8def-d147a6d21c73"]}],"mendeley":{"formattedCitation":"(Kruczkiewicz et al. 2021a)","plainTextFormattedCitation":"(Kruczkiewicz et al. 2021a)","previouslyFormattedCitation":"(Kruczkiewicz et al. 2021a)"},"properties":{"noteIndex":0},"schema":"https://github.com/citation-style-language/schema/raw/master/csl-citation.json"}</w:instrText>
      </w:r>
      <w:r w:rsidR="00FE671B" w:rsidRPr="00C777A9">
        <w:fldChar w:fldCharType="separate"/>
      </w:r>
      <w:r w:rsidR="00486BB0" w:rsidRPr="00C777A9">
        <w:rPr>
          <w:noProof/>
        </w:rPr>
        <w:t>(Kruczkiewicz et al. 2021a)</w:t>
      </w:r>
      <w:r w:rsidR="00FE671B" w:rsidRPr="00C777A9">
        <w:fldChar w:fldCharType="end"/>
      </w:r>
      <w:r w:rsidR="00FE671B" w:rsidRPr="00C777A9">
        <w:t>.</w:t>
      </w:r>
      <w:r w:rsidR="00825DAF" w:rsidRPr="00C777A9">
        <w:t xml:space="preserve"> </w:t>
      </w:r>
      <w:r w:rsidR="00825DAF" w:rsidRPr="00C777A9">
        <w:rPr>
          <w:noProof/>
        </w:rPr>
        <w:t xml:space="preserve">Kruczkiewicz </w:t>
      </w:r>
      <w:r w:rsidR="00825DAF" w:rsidRPr="00C777A9">
        <w:rPr>
          <w:i/>
          <w:noProof/>
        </w:rPr>
        <w:t>et al.</w:t>
      </w:r>
      <w:r w:rsidR="00FE671B" w:rsidRPr="00C777A9">
        <w:t xml:space="preserve"> </w:t>
      </w:r>
      <w:r w:rsidR="00825DAF" w:rsidRPr="00C777A9">
        <w:fldChar w:fldCharType="begin" w:fldLock="1"/>
      </w:r>
      <w:r w:rsidR="00486BB0" w:rsidRPr="00C777A9">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suppress-author":1,"uris":["http://www.mendeley.com/documents/?uuid=19fd6732-6c4e-31fa-a0ab-46860e39908f"]}],"mendeley":{"formattedCitation":"(2021b)","plainTextFormattedCitation":"(2021b)","previouslyFormattedCitation":"(2021b)"},"properties":{"noteIndex":0},"schema":"https://github.com/citation-style-language/schema/raw/master/csl-citation.json"}</w:instrText>
      </w:r>
      <w:r w:rsidR="00825DAF" w:rsidRPr="00C777A9">
        <w:fldChar w:fldCharType="separate"/>
      </w:r>
      <w:r w:rsidR="00825DAF" w:rsidRPr="00C777A9">
        <w:rPr>
          <w:noProof/>
        </w:rPr>
        <w:t>(2021b)</w:t>
      </w:r>
      <w:r w:rsidR="00825DAF" w:rsidRPr="00C777A9">
        <w:fldChar w:fldCharType="end"/>
      </w:r>
      <w:r w:rsidR="00825DAF" w:rsidRPr="00C777A9">
        <w:t xml:space="preserve"> developed a </w:t>
      </w:r>
      <w:hyperlink r:id="rId13" w:history="1">
        <w:r w:rsidRPr="00C777A9">
          <w:t>method to assign a</w:t>
        </w:r>
      </w:hyperlink>
      <w:hyperlink r:id="rId14" w:history="1">
        <w:r w:rsidRPr="00C777A9">
          <w:t>n</w:t>
        </w:r>
      </w:hyperlink>
      <w:hyperlink r:id="rId15" w:history="1">
        <w:r w:rsidRPr="00C777A9">
          <w:t xml:space="preserve"> </w:t>
        </w:r>
        <w:r w:rsidR="00486BB0" w:rsidRPr="00C777A9">
          <w:t>“</w:t>
        </w:r>
        <w:r w:rsidR="00825DAF" w:rsidRPr="00C777A9">
          <w:t>E</w:t>
        </w:r>
        <w:r w:rsidRPr="00C777A9">
          <w:t>nhanced</w:t>
        </w:r>
      </w:hyperlink>
      <w:hyperlink r:id="rId16" w:history="1">
        <w:r w:rsidRPr="00C777A9">
          <w:t xml:space="preserve"> </w:t>
        </w:r>
        <w:r w:rsidR="00825DAF" w:rsidRPr="00C777A9">
          <w:t>F</w:t>
        </w:r>
        <w:r w:rsidRPr="00C777A9">
          <w:t xml:space="preserve">lash </w:t>
        </w:r>
        <w:r w:rsidR="00825DAF" w:rsidRPr="00C777A9">
          <w:t>F</w:t>
        </w:r>
        <w:r w:rsidRPr="00C777A9">
          <w:t xml:space="preserve">lood </w:t>
        </w:r>
        <w:r w:rsidR="00825DAF" w:rsidRPr="00C777A9">
          <w:t>C</w:t>
        </w:r>
        <w:r w:rsidRPr="00C777A9">
          <w:t xml:space="preserve">onfidence </w:t>
        </w:r>
        <w:r w:rsidR="00825DAF" w:rsidRPr="00C777A9">
          <w:t>I</w:t>
        </w:r>
        <w:r w:rsidRPr="00C777A9">
          <w:t>ndex</w:t>
        </w:r>
      </w:hyperlink>
      <w:r w:rsidRPr="00C777A9">
        <w:t xml:space="preserve"> (EFFCI)</w:t>
      </w:r>
      <w:r w:rsidR="00486BB0" w:rsidRPr="00C777A9">
        <w:t>”</w:t>
      </w:r>
      <w:r w:rsidRPr="00C777A9">
        <w:t xml:space="preserve"> for </w:t>
      </w:r>
      <w:r w:rsidR="00C2664E" w:rsidRPr="00C777A9">
        <w:t>flood</w:t>
      </w:r>
      <w:r w:rsidRPr="00C777A9">
        <w:t xml:space="preserve"> event</w:t>
      </w:r>
      <w:r w:rsidR="00C2664E" w:rsidRPr="00C777A9">
        <w:t>s</w:t>
      </w:r>
      <w:r w:rsidRPr="00C777A9">
        <w:t xml:space="preserve"> in historical flood dataset</w:t>
      </w:r>
      <w:r w:rsidR="00486BB0" w:rsidRPr="00C777A9">
        <w:t>s</w:t>
      </w:r>
      <w:r w:rsidRPr="00C777A9">
        <w:t xml:space="preserve">, based on </w:t>
      </w:r>
      <w:r w:rsidR="00E72DCF" w:rsidRPr="00C777A9">
        <w:t>“</w:t>
      </w:r>
      <w:r w:rsidRPr="00C777A9">
        <w:t>text mining</w:t>
      </w:r>
      <w:r w:rsidR="00E72DCF" w:rsidRPr="00C777A9">
        <w:t>”</w:t>
      </w:r>
      <w:r w:rsidRPr="00C777A9">
        <w:t xml:space="preserve"> of disaster reports and a flash flood susceptibility index extracted from the geophysical properties of the location of the events. </w:t>
      </w:r>
      <w:r w:rsidR="00486BB0" w:rsidRPr="00C777A9">
        <w:t xml:space="preserve">The EFFCI </w:t>
      </w:r>
      <w:r w:rsidR="00D121FF" w:rsidRPr="00C777A9">
        <w:t>is an estimation of the likelihood of a flood event to be a flash flood, ranging from 1 (not very likely) to 10 (very likely).</w:t>
      </w:r>
      <w:r w:rsidR="00607078" w:rsidRPr="00C777A9">
        <w:t xml:space="preserve"> </w:t>
      </w:r>
      <w:r w:rsidR="002D777B" w:rsidRPr="00C777A9">
        <w:t xml:space="preserve">The flash flood database in Ecuador was compiled from two main </w:t>
      </w:r>
      <w:r w:rsidR="003E7EB0" w:rsidRPr="00C777A9">
        <w:t>datasets</w:t>
      </w:r>
      <w:r w:rsidR="008F207A" w:rsidRPr="00C777A9">
        <w:t>,</w:t>
      </w:r>
      <w:r w:rsidR="002D777B" w:rsidRPr="00C777A9">
        <w:t xml:space="preserve"> DesInventar </w:t>
      </w:r>
      <w:r w:rsidR="002D777B" w:rsidRPr="00C777A9">
        <w:fldChar w:fldCharType="begin" w:fldLock="1"/>
      </w:r>
      <w:r w:rsidR="000062D5" w:rsidRPr="00C777A9">
        <w:instrText>ADDIN CSL_CITATION {"citationItems":[{"id":"ITEM-1","itemData":{"URL":"https://db.desinventar.org/","author":[{"dropping-particle":"","family":"UNDRR","given":"","non-dropping-particle":"","parse-names":false,"suffix":""}],"container-title":"Plataforma Desinventar Sendai","id":"ITEM-1","issued":{"date-parts":[["2021"]]},"title":"Desinventar Project.","type":"webpage"},"uris":["http://www.mendeley.com/documents/?uuid=ee6e1292-b411-4f63-a6f2-cad7f957a766"]}],"mendeley":{"formattedCitation":"(UNDRR 2021)","plainTextFormattedCitation":"(UNDRR 2021)","previouslyFormattedCitation":"(UNDRR 2021)"},"properties":{"noteIndex":0},"schema":"https://github.com/citation-style-language/schema/raw/master/csl-citation.json"}</w:instrText>
      </w:r>
      <w:r w:rsidR="002D777B" w:rsidRPr="00C777A9">
        <w:fldChar w:fldCharType="separate"/>
      </w:r>
      <w:r w:rsidR="002D777B" w:rsidRPr="00C777A9">
        <w:rPr>
          <w:noProof/>
        </w:rPr>
        <w:t>(UNDRR 2021)</w:t>
      </w:r>
      <w:r w:rsidR="002D777B" w:rsidRPr="00C777A9">
        <w:fldChar w:fldCharType="end"/>
      </w:r>
      <w:r w:rsidR="002D777B" w:rsidRPr="00C777A9">
        <w:t xml:space="preserve"> and the Ecuadorian Secretariat for Disaster Management (SNGRE)</w:t>
      </w:r>
      <w:r w:rsidR="008F207A" w:rsidRPr="00C777A9">
        <w:t xml:space="preserve">, </w:t>
      </w:r>
      <w:r w:rsidR="00E72DCF" w:rsidRPr="00C777A9">
        <w:t>for a total of</w:t>
      </w:r>
      <w:r w:rsidR="002D777B" w:rsidRPr="00C777A9">
        <w:t xml:space="preserve"> 4967 flood events from 2007 to 2020. </w:t>
      </w:r>
      <w:r w:rsidR="00901AA1" w:rsidRPr="00C777A9">
        <w:t>In addition to the EFFCI index, most entries in the flash flood database contain information about the location (with XY coordinates) and the da</w:t>
      </w:r>
      <w:r w:rsidR="00FF0E47" w:rsidRPr="00C777A9">
        <w:t>y and time</w:t>
      </w:r>
      <w:r w:rsidR="00901AA1" w:rsidRPr="00C777A9">
        <w:t xml:space="preserve"> </w:t>
      </w:r>
      <w:r w:rsidR="00FF0E47" w:rsidRPr="00C777A9">
        <w:t xml:space="preserve">(in local time) </w:t>
      </w:r>
      <w:r w:rsidR="00901AA1" w:rsidRPr="00C777A9">
        <w:t xml:space="preserve">of the flood occurrence. </w:t>
      </w:r>
      <w:r w:rsidR="007C515D" w:rsidRPr="00C777A9">
        <w:t xml:space="preserve">As a result of this method applied to Ecuador, an historical dataset of occurrences and impacts of flood, with specific information about the likelihood of events to be flash floods is available </w:t>
      </w:r>
      <w:r w:rsidR="007C515D" w:rsidRPr="00C777A9">
        <w:fldChar w:fldCharType="begin" w:fldLock="1"/>
      </w:r>
      <w:r w:rsidR="007C515D" w:rsidRPr="00C777A9">
        <w:instrText>ADDIN CSL_CITATION {"citationItems":[{"id":"ITEM-1","itemData":{"DOI":"10.5281/zenodo.4662886","author":[{"dropping-particle":"","family":"Bucherie","given":"Agathe","non-dropping-particle":"","parse-names":false,"suffix":""},{"dropping-particle":"","family":"Ayala","given":"Fernanda","non-dropping-particle":"","parse-names":false,"suffix":""},{"dropping-particle":"","family":"Kruczkiewicz","given":"Andrew","non-dropping-particle":"","parse-names":false,"suffix":""}],"container-title":"Zenodo","id":"ITEM-1","issued":{"date-parts":[["2021"]]},"title":"Ecuador historical flood occurrences and impacts dataset with Flash Flood Confidence Index (2007-2020)","type":"article-journal"},"uris":["http://www.mendeley.com/documents/?uuid=e56d4627-49a1-48de-ad84-9f842f01034a"]}],"mendeley":{"formattedCitation":"(Bucherie et al. 2021)","plainTextFormattedCitation":"(Bucherie et al. 2021)","previouslyFormattedCitation":"(Bucherie et al. 2021)"},"properties":{"noteIndex":0},"schema":"https://github.com/citation-style-language/schema/raw/master/csl-citation.json"}</w:instrText>
      </w:r>
      <w:r w:rsidR="007C515D" w:rsidRPr="00C777A9">
        <w:fldChar w:fldCharType="separate"/>
      </w:r>
      <w:r w:rsidR="007C515D" w:rsidRPr="00C777A9">
        <w:rPr>
          <w:noProof/>
        </w:rPr>
        <w:t>(Bucherie et al. 2021)</w:t>
      </w:r>
      <w:r w:rsidR="007C515D" w:rsidRPr="00C777A9">
        <w:fldChar w:fldCharType="end"/>
      </w:r>
      <w:r w:rsidR="007C515D" w:rsidRPr="00C777A9">
        <w:t xml:space="preserve">. </w:t>
      </w:r>
      <w:r w:rsidR="00A413C5" w:rsidRPr="00C777A9">
        <w:t>One should notice that, w</w:t>
      </w:r>
      <w:r w:rsidRPr="00C777A9">
        <w:t>hile this dataset is the best attempt to address flash flood historical occurrence in Ecuador, it is important to note that it is based on disaster reporting processes made on the ground, not systematically collected through time. As a result, it can present gaps, inconsistent descriptions of the flood processes in time, as well as uncertainty in the geolocalization</w:t>
      </w:r>
      <w:r w:rsidR="009A2643" w:rsidRPr="00C777A9">
        <w:t>.</w:t>
      </w:r>
      <w:r w:rsidR="003F6F1B" w:rsidRPr="00C777A9">
        <w:t xml:space="preserve"> </w:t>
      </w:r>
      <w:r w:rsidR="00005745" w:rsidRPr="00C777A9">
        <w:t xml:space="preserve">This study considered flood reports from 2019 and 2020 (shown in </w:t>
      </w:r>
      <w:r w:rsidR="00005745" w:rsidRPr="00C777A9">
        <w:fldChar w:fldCharType="begin"/>
      </w:r>
      <w:r w:rsidR="00005745" w:rsidRPr="00C777A9">
        <w:instrText xml:space="preserve"> REF _Ref98923598 \h </w:instrText>
      </w:r>
      <w:r w:rsidR="00005745" w:rsidRPr="00C777A9">
        <w:fldChar w:fldCharType="separate"/>
      </w:r>
      <w:r w:rsidR="00005745" w:rsidRPr="00C777A9">
        <w:rPr>
          <w:b/>
          <w:bCs/>
        </w:rPr>
        <w:t xml:space="preserve">Figure </w:t>
      </w:r>
      <w:r w:rsidR="00005745" w:rsidRPr="00C777A9">
        <w:rPr>
          <w:b/>
          <w:bCs/>
          <w:noProof/>
        </w:rPr>
        <w:t>3</w:t>
      </w:r>
      <w:r w:rsidR="00005745" w:rsidRPr="00C777A9">
        <w:fldChar w:fldCharType="end"/>
      </w:r>
      <w:r w:rsidR="00005745" w:rsidRPr="00C777A9">
        <w:t>), with EFFCI&gt;=1 (i.e., all flood reports), 6 (i.e., flood reports are likely to represent flash floods), and 10 (i.e., flood reports are very likely to represent flash floods).</w:t>
      </w:r>
    </w:p>
    <w:p w14:paraId="022AD93F" w14:textId="43496AF2" w:rsidR="002317D9" w:rsidRPr="00C777A9" w:rsidRDefault="00EE5237" w:rsidP="00D06FA0">
      <w:pPr>
        <w:pStyle w:val="Heading2"/>
        <w:numPr>
          <w:ilvl w:val="1"/>
          <w:numId w:val="6"/>
        </w:numPr>
      </w:pPr>
      <w:r w:rsidRPr="00C777A9">
        <w:t xml:space="preserve">Rainfall forecasts: ECMWF </w:t>
      </w:r>
      <w:r w:rsidR="00823A80" w:rsidRPr="00C777A9">
        <w:t>ENS</w:t>
      </w:r>
      <w:r w:rsidRPr="00C777A9">
        <w:t xml:space="preserve"> and ecPoint</w:t>
      </w:r>
    </w:p>
    <w:p w14:paraId="1902E385" w14:textId="3EBE9C3D" w:rsidR="000B3AD6" w:rsidRPr="00C777A9" w:rsidRDefault="00EE5237" w:rsidP="00CE7503">
      <w:r w:rsidRPr="00C777A9">
        <w:t>ECMWF ENS consists of</w:t>
      </w:r>
      <w:r w:rsidR="00196AA5" w:rsidRPr="00C777A9">
        <w:t xml:space="preserve"> </w:t>
      </w:r>
      <w:r w:rsidR="00EF2876" w:rsidRPr="00C777A9">
        <w:t>one</w:t>
      </w:r>
      <w:r w:rsidRPr="00C777A9">
        <w:t xml:space="preserve"> control run</w:t>
      </w:r>
      <w:r w:rsidR="0032631D" w:rsidRPr="00C777A9">
        <w:t xml:space="preserve"> </w:t>
      </w:r>
      <w:r w:rsidR="00CE5432" w:rsidRPr="00C777A9">
        <w:t xml:space="preserve">which is started from the best possible representation of unperturbed initial conditions, </w:t>
      </w:r>
      <w:r w:rsidRPr="00C777A9">
        <w:t>and</w:t>
      </w:r>
      <w:r w:rsidR="001E1344" w:rsidRPr="00C777A9">
        <w:t xml:space="preserve"> </w:t>
      </w:r>
      <w:r w:rsidR="00EF2876" w:rsidRPr="00C777A9">
        <w:t>fifty</w:t>
      </w:r>
      <w:r w:rsidRPr="00C777A9">
        <w:t xml:space="preserve"> perturbed members</w:t>
      </w:r>
      <w:r w:rsidR="0032631D" w:rsidRPr="00C777A9">
        <w:t xml:space="preserve"> which are</w:t>
      </w:r>
      <w:r w:rsidR="00132D0B" w:rsidRPr="00C777A9">
        <w:t xml:space="preserve"> started from perturbed initial conditions</w:t>
      </w:r>
      <w:r w:rsidR="00A727C0" w:rsidRPr="00C777A9">
        <w:t xml:space="preserve"> </w:t>
      </w:r>
      <w:r w:rsidR="004734CD" w:rsidRPr="00C777A9">
        <w:t>(</w:t>
      </w:r>
      <w:r w:rsidR="00A727C0" w:rsidRPr="00C777A9">
        <w:t>using singular vectors and</w:t>
      </w:r>
      <w:r w:rsidR="008A48B7" w:rsidRPr="00C777A9">
        <w:t xml:space="preserve"> a</w:t>
      </w:r>
      <w:r w:rsidR="00A727C0" w:rsidRPr="00C777A9">
        <w:t xml:space="preserve"> data assimilation</w:t>
      </w:r>
      <w:r w:rsidR="009B0BE7" w:rsidRPr="00C777A9">
        <w:t xml:space="preserve"> ensemble</w:t>
      </w:r>
      <w:r w:rsidR="004734CD" w:rsidRPr="00C777A9">
        <w:t>)</w:t>
      </w:r>
      <w:r w:rsidR="00132D0B" w:rsidRPr="00C777A9">
        <w:t xml:space="preserve"> and </w:t>
      </w:r>
      <w:r w:rsidR="000062D5" w:rsidRPr="00C777A9">
        <w:t xml:space="preserve">stochastic </w:t>
      </w:r>
      <w:r w:rsidR="00132D0B" w:rsidRPr="00C777A9">
        <w:t>model uncertainties</w:t>
      </w:r>
      <w:r w:rsidRPr="00C777A9">
        <w:t xml:space="preserve"> </w:t>
      </w:r>
      <w:r w:rsidR="000062D5" w:rsidRPr="00C777A9">
        <w:fldChar w:fldCharType="begin" w:fldLock="1"/>
      </w:r>
      <w:r w:rsidR="003E7CB9" w:rsidRPr="00C777A9">
        <w:instrText>ADDIN CSL_CITATION {"citationItems":[{"id":"ITEM-1","itemData":{"DOI":"10.1002/qj.3370","ISSN":"1477870X","author":[{"dropping-particle":"","family":"Buizza","given":"Roberto","non-dropping-particle":"","parse-names":false,"suffix":""}],"container-title":"Quarterly Journal of the Royal Meteorological Society","id":"ITEM-1","issue":"S1","issued":{"date-parts":[["2019"]]},"page":"1-11","title":"Introduction to the special issue on “25 years of ensemble forecasting”","type":"article-journal","volume":"145"},"uris":["http://www.mendeley.com/documents/?uuid=84329a4c-b7dd-30c7-ba72-509b58ed8833"]}],"mendeley":{"formattedCitation":"(Buizza 2019)","plainTextFormattedCitation":"(Buizza 2019)","previouslyFormattedCitation":"(Buizza 2019)"},"properties":{"noteIndex":0},"schema":"https://github.com/citation-style-language/schema/raw/master/csl-citation.json"}</w:instrText>
      </w:r>
      <w:r w:rsidR="000062D5" w:rsidRPr="00C777A9">
        <w:fldChar w:fldCharType="separate"/>
      </w:r>
      <w:r w:rsidR="000062D5" w:rsidRPr="00C777A9">
        <w:rPr>
          <w:noProof/>
        </w:rPr>
        <w:t>(Buizza 2019)</w:t>
      </w:r>
      <w:r w:rsidR="000062D5" w:rsidRPr="00C777A9">
        <w:fldChar w:fldCharType="end"/>
      </w:r>
      <w:r w:rsidR="000062D5" w:rsidRPr="00C777A9">
        <w:t>.</w:t>
      </w:r>
      <w:r w:rsidR="001F3A2A" w:rsidRPr="00C777A9">
        <w:t xml:space="preserve"> </w:t>
      </w:r>
      <w:r w:rsidR="000B3AD6" w:rsidRPr="00C777A9">
        <w:t>Up to day</w:t>
      </w:r>
      <w:r w:rsidR="00BC6F91" w:rsidRPr="00C777A9">
        <w:t xml:space="preserve"> 15, </w:t>
      </w:r>
      <w:r w:rsidR="000B3AD6" w:rsidRPr="00C777A9">
        <w:rPr>
          <w:highlight w:val="white"/>
        </w:rPr>
        <w:t xml:space="preserve">ENS native resolution </w:t>
      </w:r>
      <w:r w:rsidR="00BC6F91" w:rsidRPr="00C777A9">
        <w:rPr>
          <w:highlight w:val="white"/>
        </w:rPr>
        <w:t>consists in</w:t>
      </w:r>
      <w:r w:rsidR="000B3AD6" w:rsidRPr="00C777A9">
        <w:rPr>
          <w:highlight w:val="white"/>
        </w:rPr>
        <w:t xml:space="preserve"> an octahedral reduced-Gaussian grid with 640 latitude lines between the pole and the equator (O640), which corresponds to ~18 km spatial resolution at the equator </w:t>
      </w:r>
      <w:r w:rsidR="000B3AD6" w:rsidRPr="00C777A9">
        <w:t>(Owens &amp; Hewson, 2018).</w:t>
      </w:r>
      <w:r w:rsidR="00375073" w:rsidRPr="00C777A9">
        <w:t xml:space="preserve"> </w:t>
      </w:r>
      <w:r w:rsidR="00DB707B" w:rsidRPr="00C777A9">
        <w:t>T</w:t>
      </w:r>
      <w:r w:rsidR="00E2380A" w:rsidRPr="00C777A9">
        <w:t xml:space="preserve">he analysis period that uses </w:t>
      </w:r>
      <w:r w:rsidR="009C133A" w:rsidRPr="00C777A9">
        <w:t>ENS forecasts</w:t>
      </w:r>
      <w:r w:rsidR="00E2380A" w:rsidRPr="00C777A9">
        <w:t xml:space="preserve"> goes from</w:t>
      </w:r>
      <w:r w:rsidR="00E50A4B" w:rsidRPr="00C777A9">
        <w:t xml:space="preserve"> 1</w:t>
      </w:r>
      <w:r w:rsidR="00E50A4B" w:rsidRPr="00C777A9">
        <w:rPr>
          <w:vertAlign w:val="superscript"/>
        </w:rPr>
        <w:t>st</w:t>
      </w:r>
      <w:r w:rsidR="00E50A4B" w:rsidRPr="00C777A9">
        <w:t xml:space="preserve"> January to 31</w:t>
      </w:r>
      <w:r w:rsidR="00E50A4B" w:rsidRPr="00C777A9">
        <w:rPr>
          <w:vertAlign w:val="superscript"/>
        </w:rPr>
        <w:t>st</w:t>
      </w:r>
      <w:r w:rsidR="00E50A4B" w:rsidRPr="00C777A9">
        <w:t xml:space="preserve"> December 2020</w:t>
      </w:r>
      <w:r w:rsidR="00577FBE" w:rsidRPr="00C777A9">
        <w:t>. Over this analysis, two different NWP versions (</w:t>
      </w:r>
      <w:r w:rsidR="00B0479A" w:rsidRPr="00C777A9">
        <w:t>known as</w:t>
      </w:r>
      <w:r w:rsidR="00577FBE" w:rsidRPr="00C777A9">
        <w:t xml:space="preserve"> cycles) </w:t>
      </w:r>
      <w:r w:rsidR="00B0479A" w:rsidRPr="00C777A9">
        <w:t xml:space="preserve">were </w:t>
      </w:r>
      <w:r w:rsidR="000E19E3" w:rsidRPr="00C777A9">
        <w:t xml:space="preserve">running </w:t>
      </w:r>
      <w:r w:rsidR="00B0479A" w:rsidRPr="00C777A9">
        <w:t>operational</w:t>
      </w:r>
      <w:r w:rsidR="000E19E3" w:rsidRPr="00C777A9">
        <w:t>ly at ECMWF</w:t>
      </w:r>
      <w:r w:rsidR="00B0479A" w:rsidRPr="00C777A9">
        <w:t xml:space="preserve">: </w:t>
      </w:r>
      <w:r w:rsidR="006E6A7E" w:rsidRPr="00C777A9">
        <w:t xml:space="preserve"> </w:t>
      </w:r>
      <w:r w:rsidR="00B0479A" w:rsidRPr="00C777A9">
        <w:t>46r1</w:t>
      </w:r>
      <w:r w:rsidR="00B0479A" w:rsidRPr="00C777A9">
        <w:rPr>
          <w:rStyle w:val="FootnoteReference"/>
        </w:rPr>
        <w:footnoteReference w:id="4"/>
      </w:r>
      <w:r w:rsidR="00B0479A" w:rsidRPr="00C777A9">
        <w:t xml:space="preserve"> </w:t>
      </w:r>
      <w:r w:rsidR="006E6A7E" w:rsidRPr="00C777A9">
        <w:t>b</w:t>
      </w:r>
      <w:r w:rsidR="00832229" w:rsidRPr="00C777A9">
        <w:t>etween 1</w:t>
      </w:r>
      <w:r w:rsidR="00832229" w:rsidRPr="00C777A9">
        <w:rPr>
          <w:vertAlign w:val="superscript"/>
        </w:rPr>
        <w:t>st</w:t>
      </w:r>
      <w:r w:rsidR="00832229" w:rsidRPr="00C777A9">
        <w:t xml:space="preserve"> January and 6</w:t>
      </w:r>
      <w:r w:rsidR="00832229" w:rsidRPr="00C777A9">
        <w:rPr>
          <w:vertAlign w:val="superscript"/>
        </w:rPr>
        <w:t>th</w:t>
      </w:r>
      <w:r w:rsidR="00832229" w:rsidRPr="00C777A9">
        <w:t xml:space="preserve"> July, </w:t>
      </w:r>
      <w:r w:rsidR="0002786A" w:rsidRPr="00C777A9">
        <w:t xml:space="preserve">and </w:t>
      </w:r>
      <w:r w:rsidR="00774E2B" w:rsidRPr="00C777A9">
        <w:t>47r1</w:t>
      </w:r>
      <w:r w:rsidR="00774E2B" w:rsidRPr="00C777A9">
        <w:rPr>
          <w:rStyle w:val="FootnoteReference"/>
        </w:rPr>
        <w:footnoteReference w:id="5"/>
      </w:r>
      <w:r w:rsidR="0002786A" w:rsidRPr="00C777A9">
        <w:t xml:space="preserve"> between 7</w:t>
      </w:r>
      <w:r w:rsidR="0002786A" w:rsidRPr="00C777A9">
        <w:rPr>
          <w:vertAlign w:val="superscript"/>
        </w:rPr>
        <w:t>th</w:t>
      </w:r>
      <w:r w:rsidR="0002786A" w:rsidRPr="00C777A9">
        <w:t xml:space="preserve"> July and </w:t>
      </w:r>
      <w:r w:rsidR="00A80633" w:rsidRPr="00C777A9">
        <w:t>31</w:t>
      </w:r>
      <w:r w:rsidR="00A80633" w:rsidRPr="00C777A9">
        <w:rPr>
          <w:vertAlign w:val="superscript"/>
        </w:rPr>
        <w:t>st</w:t>
      </w:r>
      <w:r w:rsidR="00A80633" w:rsidRPr="00C777A9">
        <w:t xml:space="preserve"> December</w:t>
      </w:r>
      <w:r w:rsidR="00885900" w:rsidRPr="00C777A9">
        <w:t>.</w:t>
      </w:r>
      <w:r w:rsidR="00832229" w:rsidRPr="00C777A9">
        <w:t xml:space="preserve"> </w:t>
      </w:r>
      <w:r w:rsidR="00FA3895" w:rsidRPr="00C777A9">
        <w:t xml:space="preserve">While verification </w:t>
      </w:r>
      <w:r w:rsidR="0067385F" w:rsidRPr="00C777A9">
        <w:t>has show</w:t>
      </w:r>
      <w:r w:rsidR="00322209" w:rsidRPr="00C777A9">
        <w:t>n</w:t>
      </w:r>
      <w:r w:rsidR="0067385F" w:rsidRPr="00C777A9">
        <w:t xml:space="preserve"> that</w:t>
      </w:r>
      <w:r w:rsidR="00322209" w:rsidRPr="00C777A9">
        <w:t xml:space="preserve"> rainfall forecasts from cycle</w:t>
      </w:r>
      <w:r w:rsidR="00E50987" w:rsidRPr="00C777A9">
        <w:t xml:space="preserve"> </w:t>
      </w:r>
      <w:r w:rsidR="00DD6642" w:rsidRPr="00C777A9">
        <w:t>47r1</w:t>
      </w:r>
      <w:r w:rsidR="00220F53" w:rsidRPr="00C777A9">
        <w:t xml:space="preserve"> </w:t>
      </w:r>
      <w:r w:rsidR="00322209" w:rsidRPr="00C777A9">
        <w:t xml:space="preserve">are better than 46r1 </w:t>
      </w:r>
      <w:r w:rsidR="00322209" w:rsidRPr="00C777A9">
        <w:fldChar w:fldCharType="begin" w:fldLock="1"/>
      </w:r>
      <w:r w:rsidR="00322209" w:rsidRPr="00C777A9">
        <w:instrText>ADDIN CSL_CITATION {"citationItems":[{"id":"ITEM-1","itemData":{"DOI":"10.21957/6njp8byz4","author":[{"dropping-particle":"","family":"Haiden","given":"T.","non-dropping-particle":"","parse-names":false,"suffix":""},{"dropping-particle":"","family":"Jannousek","given":"M.","non-dropping-particle":"","parse-names":false,"suffix":""},{"dropping-particle":"","family":"Vitart","given":"F.","non-dropping-particle":"","parse-names":false,"suffix":""},{"dropping-particle":"","family":"Ben-Bouallegue","given":"Z.","non-dropping-particle":"","parse-names":false,"suffix":""},{"dropping-particle":"","family":"Ferranti","given":"L.","non-dropping-particle":"","parse-names":false,"suffix":""},{"dropping-particle":"","family":"Prates","given":"C.","non-dropping-particle":"","parse-names":false,"suffix":""},{"dropping-particle":"","family":"Richardson","given":"D.","non-dropping-particle":"","parse-names":false,"suffix":""}],"container-title":"ECMWF Technical Memoranda","id":"ITEM-1","issued":{"date-parts":[["2021"]]},"title":"Evaluation of ECMWF forecasts, including the 2020 upgrade","type":"article-journal","volume":"880"},"uris":["http://www.mendeley.com/documents/?uuid=5470af4c-084f-3e8d-87ef-985cd1106905"]}],"mendeley":{"formattedCitation":"(Haiden et al. 2021)","plainTextFormattedCitation":"(Haiden et al. 2021)"},"properties":{"noteIndex":0},"schema":"https://github.com/citation-style-language/schema/raw/master/csl-citation.json"}</w:instrText>
      </w:r>
      <w:r w:rsidR="00322209" w:rsidRPr="00C777A9">
        <w:fldChar w:fldCharType="separate"/>
      </w:r>
      <w:r w:rsidR="00322209" w:rsidRPr="00C777A9">
        <w:rPr>
          <w:noProof/>
        </w:rPr>
        <w:t>(Haiden et al. 2021)</w:t>
      </w:r>
      <w:r w:rsidR="00322209" w:rsidRPr="00C777A9">
        <w:fldChar w:fldCharType="end"/>
      </w:r>
      <w:r w:rsidR="007C5F84" w:rsidRPr="00C777A9">
        <w:t>,</w:t>
      </w:r>
      <w:r w:rsidR="00322209" w:rsidRPr="00C777A9">
        <w:t xml:space="preserve"> such difference</w:t>
      </w:r>
      <w:r w:rsidR="00AC47FD" w:rsidRPr="00C777A9">
        <w:t>s are</w:t>
      </w:r>
      <w:r w:rsidR="00322209" w:rsidRPr="00C777A9">
        <w:t xml:space="preserve"> not expected to </w:t>
      </w:r>
      <w:r w:rsidR="002B7B16" w:rsidRPr="00C777A9">
        <w:t xml:space="preserve">condition the results of this study. </w:t>
      </w:r>
      <w:r w:rsidR="007C5F84" w:rsidRPr="00C777A9">
        <w:t xml:space="preserve"> </w:t>
      </w:r>
    </w:p>
    <w:p w14:paraId="022AD941" w14:textId="73042B41" w:rsidR="002317D9" w:rsidRPr="00C777A9" w:rsidRDefault="00EE5237">
      <w:r w:rsidRPr="00C777A9">
        <w:t xml:space="preserve">ecPoint (Hewson &amp; Pillosu, 2021) is a statistical post-processing technique that helps to address the two main factors that affect the performance of global NWP models forecasting extreme localized rainfall: systematic biases (Lavers </w:t>
      </w:r>
      <w:r w:rsidRPr="00C777A9">
        <w:rPr>
          <w:i/>
        </w:rPr>
        <w:t>et al.</w:t>
      </w:r>
      <w:r w:rsidRPr="00C777A9">
        <w:t>, 2021) and lack of information on forecast</w:t>
      </w:r>
      <w:r w:rsidR="009A6BEC" w:rsidRPr="00C777A9">
        <w:t>s</w:t>
      </w:r>
      <w:r w:rsidR="006848B1" w:rsidRPr="00C777A9">
        <w:t>’</w:t>
      </w:r>
      <w:r w:rsidRPr="00C777A9">
        <w:t xml:space="preserve"> sub-grid variability (Göber </w:t>
      </w:r>
      <w:r w:rsidRPr="00C777A9">
        <w:rPr>
          <w:i/>
        </w:rPr>
        <w:t>et al.</w:t>
      </w:r>
      <w:r w:rsidRPr="00C777A9">
        <w:t xml:space="preserve">, 2008). Hewson &amp; Pillosu (2021) have shown with a one-year period </w:t>
      </w:r>
      <w:r w:rsidR="0006121E" w:rsidRPr="00C777A9">
        <w:t xml:space="preserve">of </w:t>
      </w:r>
      <w:r w:rsidRPr="00C777A9">
        <w:t>global verification that ecPoint-Rainfall</w:t>
      </w:r>
      <w:r w:rsidR="0006121E" w:rsidRPr="00C777A9">
        <w:t xml:space="preserve"> (i.e., the family of ecPoint-related products that post-process</w:t>
      </w:r>
      <w:r w:rsidR="00C777A9" w:rsidRPr="00C777A9">
        <w:t>es</w:t>
      </w:r>
      <w:r w:rsidR="0006121E" w:rsidRPr="00C777A9">
        <w:t xml:space="preserve"> rainfall forecasts)</w:t>
      </w:r>
      <w:r w:rsidRPr="00C777A9">
        <w:t xml:space="preserve"> can produce more reliable and skilful rainfall </w:t>
      </w:r>
      <w:r w:rsidR="00C777A9" w:rsidRPr="00C777A9">
        <w:t>predictions</w:t>
      </w:r>
      <w:r w:rsidRPr="00C777A9">
        <w:t xml:space="preserve"> than the raw ENS for point verification, especially in case of extreme events. Currently, ecPoint-Rainfall generates 100 new ensemble members for each raw ENS member. This produces a total of 5100 post-processed members,  which are finally distilled in percentiles from 1</w:t>
      </w:r>
      <w:r w:rsidRPr="00C777A9">
        <w:rPr>
          <w:vertAlign w:val="superscript"/>
        </w:rPr>
        <w:t>st</w:t>
      </w:r>
      <w:r w:rsidRPr="00C777A9">
        <w:t xml:space="preserve"> to 99</w:t>
      </w:r>
      <w:r w:rsidRPr="00C777A9">
        <w:rPr>
          <w:vertAlign w:val="superscript"/>
        </w:rPr>
        <w:t>th</w:t>
      </w:r>
      <w:r w:rsidRPr="00C777A9">
        <w:t xml:space="preserve">. </w:t>
      </w:r>
    </w:p>
    <w:p w14:paraId="022AD942" w14:textId="77777777" w:rsidR="002317D9" w:rsidRPr="00C777A9" w:rsidRDefault="00EE5237" w:rsidP="00D06FA0">
      <w:pPr>
        <w:pStyle w:val="Heading1"/>
        <w:numPr>
          <w:ilvl w:val="0"/>
          <w:numId w:val="6"/>
        </w:numPr>
      </w:pPr>
      <w:r w:rsidRPr="00C777A9">
        <w:t>Methods</w:t>
      </w:r>
    </w:p>
    <w:p w14:paraId="022AD943" w14:textId="77777777" w:rsidR="002317D9" w:rsidRPr="00C777A9" w:rsidRDefault="00EE5237" w:rsidP="00D06FA0">
      <w:pPr>
        <w:pStyle w:val="Heading2"/>
        <w:numPr>
          <w:ilvl w:val="1"/>
          <w:numId w:val="6"/>
        </w:numPr>
      </w:pPr>
      <w:r w:rsidRPr="00C777A9">
        <w:t>Quantification of the four quadrants of the contingency table</w:t>
      </w:r>
    </w:p>
    <w:p w14:paraId="022AD944" w14:textId="77777777" w:rsidR="002317D9" w:rsidRPr="00226512" w:rsidRDefault="00EE5237">
      <w:pPr>
        <w:rPr>
          <w:strike/>
        </w:rPr>
      </w:pPr>
      <w:r w:rsidRPr="00226512">
        <w:rPr>
          <w:strike/>
        </w:rPr>
        <w:t xml:space="preserve">The first challenge faced in this study was to develop a verification methodology that quantifies the four quadrants of the contingency table despite having report-based flood observations. When verifying the performance of a forecasting system in the prediction of a parameter (e.g., rainfall, temperature, wind speed, river discharge), observations from stationary instruments (e.g., rain gauges, thermometers, anemometers, or discharge gauges) are typically used to compare the forecast values at the nearest grid-box. Verification is therefore carried out at the observations' sites. Stationary observational instruments report both events and non-events, allowing one to populate the four quadrants of the contingency table, i.e., H, FA, M, and CN (see </w:t>
      </w:r>
      <w:r w:rsidRPr="00226512">
        <w:rPr>
          <w:b/>
          <w:strike/>
        </w:rPr>
        <w:t>Table 1</w:t>
      </w:r>
      <w:r w:rsidRPr="00226512">
        <w:rPr>
          <w:strike/>
        </w:rPr>
        <w:t xml:space="preserve"> for the definition of these terms), and fully assess the performance of the forecasting system under consideration. </w:t>
      </w:r>
    </w:p>
    <w:p w14:paraId="022AD945" w14:textId="77777777" w:rsidR="002317D9" w:rsidRPr="00C777A9" w:rsidRDefault="00EE5237">
      <w:r w:rsidRPr="00A56899">
        <w:rPr>
          <w:strike/>
        </w:rPr>
        <w:t xml:space="preserve">When observations are provided as reports, one will typically receive reports only at the events' locations, and there will be no reports for non-events. Therefore, verification is carried out at the single </w:t>
      </w:r>
      <w:r w:rsidRPr="00A56899">
        <w:rPr>
          <w:strike/>
          <w:color w:val="000000"/>
        </w:rPr>
        <w:t>event site.</w:t>
      </w:r>
      <w:r w:rsidRPr="00A56899">
        <w:rPr>
          <w:strike/>
        </w:rPr>
        <w:t xml:space="preserve"> One could assume that </w:t>
      </w:r>
      <w:r w:rsidRPr="00A56899">
        <w:rPr>
          <w:strike/>
          <w:color w:val="000000"/>
        </w:rPr>
        <w:t>non-events</w:t>
      </w:r>
      <w:r w:rsidRPr="00A56899">
        <w:rPr>
          <w:strike/>
        </w:rPr>
        <w:t xml:space="preserve"> are represented in the dataset by the absence of reports at a specific location and time. This would be true if report-based observational datasets were not incomplete in nature. Several studies (Gaume </w:t>
      </w:r>
      <w:r w:rsidRPr="00A56899">
        <w:rPr>
          <w:i/>
          <w:strike/>
        </w:rPr>
        <w:t>et al.</w:t>
      </w:r>
      <w:r w:rsidRPr="00A56899">
        <w:rPr>
          <w:strike/>
        </w:rPr>
        <w:t xml:space="preserve">, 2009; Robbins &amp; Titley, 2018) </w:t>
      </w:r>
      <w:r w:rsidRPr="00A56899">
        <w:rPr>
          <w:strike/>
          <w:color w:val="000000"/>
        </w:rPr>
        <w:t>explain</w:t>
      </w:r>
      <w:r w:rsidRPr="00A56899">
        <w:rPr>
          <w:strike/>
        </w:rPr>
        <w:t xml:space="preserve"> why these types of reports cannot be considered complete.</w:t>
      </w:r>
      <w:del w:id="16" w:author="Calum Baugh" w:date="2022-03-10T16:22:00Z">
        <w:r w:rsidRPr="00A56899">
          <w:rPr>
            <w:strike/>
          </w:rPr>
          <w:delText xml:space="preserve"> </w:delText>
        </w:r>
        <w:r w:rsidRPr="00A56899">
          <w:rPr>
            <w:strike/>
            <w:color w:val="000000"/>
            <w:highlight w:val="white"/>
          </w:rPr>
          <w:delText>Several studies have been conducted on this topic for many years up to today, indicating no solution has been found.</w:delText>
        </w:r>
      </w:del>
      <w:r w:rsidRPr="00A56899">
        <w:rPr>
          <w:strike/>
          <w:color w:val="000000"/>
          <w:highlight w:val="white"/>
        </w:rPr>
        <w:t xml:space="preserve"> </w:t>
      </w:r>
      <w:r w:rsidRPr="00A56899">
        <w:rPr>
          <w:strike/>
        </w:rPr>
        <w:t xml:space="preserve">Several studies (Robbins &amp; Titley, 2018) that verify forecasts performance using report-based observations tend to verify the forecasts only for yes-events with the caveat that only quadrants I (i.e., hits) and III (i.e., misses) of the contingency table can be populated. However, it is argued here that it is equally valuable to provide </w:t>
      </w:r>
      <w:r w:rsidRPr="00A56899">
        <w:rPr>
          <w:strike/>
          <w:color w:val="000000"/>
        </w:rPr>
        <w:t>information</w:t>
      </w:r>
      <w:r w:rsidRPr="00A56899">
        <w:rPr>
          <w:strike/>
        </w:rPr>
        <w:t xml:space="preserve"> on false alarms. Risk-tolerant users are mainly interested in the forecasting system's hit rates (computed from misses and hits), whereas risk-averse users might look at false alarms and misses more closely because if they allocate resources and act based on a forecast, and the event does not happen, such resources would be wasted. Therefore, the methodology to verify forecasts using report-based observations must change to </w:t>
      </w:r>
      <w:r w:rsidRPr="00A56899">
        <w:rPr>
          <w:strike/>
          <w:color w:val="000000"/>
        </w:rPr>
        <w:t>quantify</w:t>
      </w:r>
      <w:r w:rsidRPr="00A56899">
        <w:rPr>
          <w:strike/>
        </w:rPr>
        <w:t xml:space="preserve"> false alarms. The verification must be carried out at every grid-box covering the interest domain, and the observational reports must be re-gridded into the domain's grid. Section 4.1.1 explains how the domain used in this study was developed, and section 4.1.2 illustrates the management of the flood reports</w:t>
      </w:r>
      <w:r w:rsidRPr="00C777A9">
        <w:t>.</w:t>
      </w:r>
    </w:p>
    <w:p w14:paraId="022AD946" w14:textId="797E8397" w:rsidR="002317D9" w:rsidRPr="00C777A9" w:rsidRDefault="00EE5237" w:rsidP="00D06FA0">
      <w:pPr>
        <w:pStyle w:val="Heading3"/>
        <w:numPr>
          <w:ilvl w:val="2"/>
          <w:numId w:val="6"/>
        </w:numPr>
      </w:pPr>
      <w:r w:rsidRPr="00C777A9">
        <w:t>Defini</w:t>
      </w:r>
      <w:r w:rsidR="009A2643" w:rsidRPr="00C777A9">
        <w:t>t</w:t>
      </w:r>
      <w:r w:rsidRPr="00C777A9">
        <w:t>ion of the verification domain</w:t>
      </w:r>
    </w:p>
    <w:p w14:paraId="022AD947" w14:textId="253A375A" w:rsidR="002317D9" w:rsidRPr="00C70562" w:rsidRDefault="00EE5237">
      <w:pPr>
        <w:rPr>
          <w:strike/>
        </w:rPr>
      </w:pPr>
      <w:r w:rsidRPr="00C70562">
        <w:rPr>
          <w:strike/>
        </w:rPr>
        <w:t>The mask built for this study from the ECMWF ENS and ecPoint grid-box covers all continental Ecuador, and fully covers Ecuador’s borders with Colombia and Peru and the Pacific coast. The mask contains a total of 1090 grid-boxes. The three main regions in Ecuador, “La Costa”, “La Sierra” and “El Oriente” were selected on the basis of the topography of Ecuador as represented in the ECMWF ENS. Points below 600 m and before and after the longitude 78.2 °W were considered belonging to “La Costa” and “El Oriente”, respectively. The grid-boxes above 600 m were considered belonging to “La Sierra”. Following this criteria, 321, 470, and 299 grid-boxes belong to “La Costa”, “La Sierra”, and “El Oriente” respectively.</w:t>
      </w:r>
    </w:p>
    <w:p w14:paraId="022AD948" w14:textId="77777777" w:rsidR="002317D9" w:rsidRPr="00C777A9" w:rsidRDefault="00EE5237" w:rsidP="00D06FA0">
      <w:pPr>
        <w:pStyle w:val="Heading3"/>
        <w:numPr>
          <w:ilvl w:val="2"/>
          <w:numId w:val="6"/>
        </w:numPr>
      </w:pPr>
      <w:r w:rsidRPr="00C777A9">
        <w:t>Flood reports management</w:t>
      </w:r>
    </w:p>
    <w:p w14:paraId="022AD949" w14:textId="77777777" w:rsidR="002317D9" w:rsidRPr="000C4ABE" w:rsidRDefault="00EE5237">
      <w:pPr>
        <w:rPr>
          <w:strike/>
        </w:rPr>
      </w:pPr>
      <w:r w:rsidRPr="000C4ABE">
        <w:rPr>
          <w:strike/>
        </w:rPr>
        <w:t xml:space="preserve">One must create observational fields that overlap in space and time with the forecasting fields. </w:t>
      </w:r>
      <w:commentRangeStart w:id="17"/>
      <w:r w:rsidRPr="000C4ABE">
        <w:rPr>
          <w:strike/>
        </w:rPr>
        <w:t>Flood observational fields for four 12-hourly accumulation periods each day, i.e., 0-12 UTC, 6-18 UTC, 12-00 (for the following day) UTC, and 18-6 (for the following day) UTC were created. Four overlapping accumulation periods for each day are considered in order to have the best chance to capture the rainfall event that generated the flash flood events. This approach was adopted in this study as the authors did not have a more precise information on when the rainfall that caused the flash flood events happened. Considering this approach means, however, that one flash flood report is always associated</w:t>
      </w:r>
      <w:ins w:id="18" w:author="Agathe Bucherie" w:date="2022-03-03T13:44:00Z">
        <w:r w:rsidRPr="000C4ABE">
          <w:rPr>
            <w:strike/>
          </w:rPr>
          <w:t xml:space="preserve"> with</w:t>
        </w:r>
      </w:ins>
      <w:del w:id="19" w:author="Agathe Bucherie" w:date="2022-03-03T13:44:00Z">
        <w:r w:rsidRPr="000C4ABE">
          <w:rPr>
            <w:strike/>
          </w:rPr>
          <w:delText xml:space="preserve"> to</w:delText>
        </w:r>
      </w:del>
      <w:r w:rsidRPr="000C4ABE">
        <w:rPr>
          <w:strike/>
        </w:rPr>
        <w:t xml:space="preserve"> two accumulated observational fields. Therefore, the same flood report can contribute to the hits on one accumulation period and to the misses on another accumulation period. The implications of this experiment design will be shown in the Results section and discussed in the Discussion section.</w:t>
      </w:r>
      <w:commentRangeEnd w:id="17"/>
      <w:r w:rsidRPr="000C4ABE">
        <w:rPr>
          <w:strike/>
        </w:rPr>
        <w:commentReference w:id="17"/>
      </w:r>
    </w:p>
    <w:p w14:paraId="022AD94A" w14:textId="77777777" w:rsidR="002317D9" w:rsidRPr="000C4ABE" w:rsidRDefault="00EE5237">
      <w:pPr>
        <w:rPr>
          <w:strike/>
        </w:rPr>
      </w:pPr>
      <w:commentRangeStart w:id="20"/>
      <w:commentRangeStart w:id="21"/>
      <w:r w:rsidRPr="000C4ABE">
        <w:rPr>
          <w:strike/>
        </w:rPr>
        <w:t xml:space="preserve">For each observational field, one will count how many observations are present in each grid-box. 0s and 1s will be allocated to the grid-boxes that, respectively, do not contain any report or contain at least one report. Each forecasting accumulation period will be examined with the correspondent observational field, and false alarms and correct negatives will be assigned to those grid-boxes that did not contain any reports, </w:t>
      </w:r>
      <w:commentRangeStart w:id="22"/>
      <w:r w:rsidRPr="000C4ABE">
        <w:rPr>
          <w:strike/>
        </w:rPr>
        <w:t>but the system forecasted or not forecasted, respectively, the event.</w:t>
      </w:r>
      <w:commentRangeEnd w:id="22"/>
      <w:r w:rsidRPr="000C4ABE">
        <w:rPr>
          <w:strike/>
        </w:rPr>
        <w:commentReference w:id="22"/>
      </w:r>
      <w:r w:rsidRPr="000C4ABE">
        <w:rPr>
          <w:strike/>
        </w:rPr>
        <w:t xml:space="preserve"> </w:t>
      </w:r>
      <w:commentRangeEnd w:id="20"/>
      <w:r w:rsidRPr="000C4ABE">
        <w:rPr>
          <w:strike/>
        </w:rPr>
        <w:commentReference w:id="20"/>
      </w:r>
      <w:commentRangeEnd w:id="21"/>
      <w:r w:rsidRPr="000C4ABE">
        <w:rPr>
          <w:strike/>
        </w:rPr>
        <w:commentReference w:id="21"/>
      </w:r>
    </w:p>
    <w:p w14:paraId="022AD94B" w14:textId="77777777" w:rsidR="002317D9" w:rsidRPr="000C4ABE" w:rsidRDefault="00EE5237">
      <w:pPr>
        <w:rPr>
          <w:strike/>
        </w:rPr>
      </w:pPr>
      <w:ins w:id="23" w:author="Agathe Bucherie" w:date="2022-03-07T09:54:00Z">
        <w:r w:rsidRPr="000C4ABE">
          <w:rPr>
            <w:strike/>
          </w:rPr>
          <w:t xml:space="preserve">Three sets of report-based observations were considered, based on their likelihood to be flash floods described with the EFFCI index. The first includes all 490 events </w:t>
        </w:r>
      </w:ins>
      <w:commentRangeStart w:id="24"/>
      <w:commentRangeStart w:id="25"/>
      <w:del w:id="26" w:author="Agathe Bucherie" w:date="2022-03-07T09:54:00Z">
        <w:r w:rsidRPr="000C4ABE">
          <w:rPr>
            <w:strike/>
          </w:rPr>
          <w:delText>Only flood reports</w:delText>
        </w:r>
      </w:del>
      <w:r w:rsidRPr="000C4ABE">
        <w:rPr>
          <w:strike/>
        </w:rPr>
        <w:t xml:space="preserve"> with an EFFCI&gt;=1</w:t>
      </w:r>
      <w:ins w:id="27" w:author="Agathe Bucherie" w:date="2022-03-07T10:00:00Z">
        <w:r w:rsidRPr="000C4ABE">
          <w:rPr>
            <w:strike/>
          </w:rPr>
          <w:t xml:space="preserve">, </w:t>
        </w:r>
      </w:ins>
      <w:del w:id="28" w:author="Agathe Bucherie" w:date="2022-03-07T10:00:00Z">
        <w:r w:rsidRPr="000C4ABE">
          <w:rPr>
            <w:strike/>
          </w:rPr>
          <w:delText xml:space="preserve"> (</w:delText>
        </w:r>
      </w:del>
      <w:r w:rsidRPr="000C4ABE">
        <w:rPr>
          <w:strike/>
        </w:rPr>
        <w:t xml:space="preserve">i.e., </w:t>
      </w:r>
      <w:del w:id="29" w:author="Agathe Bucherie" w:date="2022-03-07T10:02:00Z">
        <w:r w:rsidRPr="000C4ABE">
          <w:rPr>
            <w:strike/>
          </w:rPr>
          <w:delText xml:space="preserve">flood </w:delText>
        </w:r>
      </w:del>
      <w:r w:rsidRPr="000C4ABE">
        <w:rPr>
          <w:strike/>
        </w:rPr>
        <w:t>reports</w:t>
      </w:r>
      <w:ins w:id="30" w:author="Agathe Bucherie" w:date="2022-03-07T09:58:00Z">
        <w:r w:rsidRPr="000C4ABE">
          <w:rPr>
            <w:strike/>
          </w:rPr>
          <w:t xml:space="preserve"> including</w:t>
        </w:r>
      </w:ins>
      <w:del w:id="31" w:author="Agathe Bucherie" w:date="2022-03-07T09:58:00Z">
        <w:r w:rsidRPr="000C4ABE">
          <w:rPr>
            <w:strike/>
          </w:rPr>
          <w:delText xml:space="preserve"> </w:delText>
        </w:r>
      </w:del>
      <w:ins w:id="32" w:author="Agathe Bucherie" w:date="2022-03-07T09:58:00Z">
        <w:del w:id="33" w:author="Agathe Bucherie" w:date="2022-03-07T09:58:00Z">
          <w:r w:rsidRPr="000C4ABE">
            <w:rPr>
              <w:strike/>
            </w:rPr>
            <w:delText>that are very</w:delText>
          </w:r>
        </w:del>
      </w:ins>
      <w:del w:id="34" w:author="Agathe Bucherie" w:date="2022-03-07T09:58:00Z">
        <w:r w:rsidRPr="000C4ABE">
          <w:rPr>
            <w:strike/>
          </w:rPr>
          <w:delText xml:space="preserve">that very likely to </w:delText>
        </w:r>
      </w:del>
      <w:ins w:id="35" w:author="Agathe Bucherie" w:date="2022-03-07T09:58:00Z">
        <w:del w:id="36" w:author="Agathe Bucherie" w:date="2022-03-07T09:58:00Z">
          <w:r w:rsidRPr="000C4ABE">
            <w:rPr>
              <w:strike/>
            </w:rPr>
            <w:delText>include</w:delText>
          </w:r>
        </w:del>
      </w:ins>
      <w:del w:id="37" w:author="Agathe Bucherie" w:date="2022-03-07T09:58:00Z">
        <w:r w:rsidRPr="000C4ABE">
          <w:rPr>
            <w:strike/>
          </w:rPr>
          <w:delText>be reporting</w:delText>
        </w:r>
      </w:del>
      <w:r w:rsidRPr="000C4ABE">
        <w:rPr>
          <w:strike/>
        </w:rPr>
        <w:t xml:space="preserve"> </w:t>
      </w:r>
      <w:ins w:id="38" w:author="Agathe Bucherie" w:date="2022-03-07T10:03:00Z">
        <w:r w:rsidRPr="000C4ABE">
          <w:rPr>
            <w:strike/>
          </w:rPr>
          <w:t>all</w:t>
        </w:r>
      </w:ins>
      <w:del w:id="39" w:author="Agathe Bucherie" w:date="2022-03-07T10:03:00Z">
        <w:r w:rsidRPr="000C4ABE">
          <w:rPr>
            <w:strike/>
          </w:rPr>
          <w:delText>different</w:delText>
        </w:r>
      </w:del>
      <w:r w:rsidRPr="000C4ABE">
        <w:rPr>
          <w:strike/>
        </w:rPr>
        <w:t xml:space="preserve"> types of floods, including flash floods</w:t>
      </w:r>
      <w:ins w:id="40" w:author="Agathe Bucherie" w:date="2022-03-07T09:58:00Z">
        <w:r w:rsidRPr="000C4ABE">
          <w:rPr>
            <w:strike/>
          </w:rPr>
          <w:t>The</w:t>
        </w:r>
      </w:ins>
      <w:ins w:id="41" w:author="Agathe Bucherie" w:date="2022-03-07T10:03:00Z">
        <w:del w:id="42" w:author="Agathe Bucherie" w:date="2022-03-07T09:58:00Z">
          <w:r w:rsidRPr="000C4ABE">
            <w:rPr>
              <w:strike/>
            </w:rPr>
            <w:delText>.</w:delText>
          </w:r>
        </w:del>
      </w:ins>
      <w:del w:id="43" w:author="Agathe Bucherie" w:date="2022-03-07T09:58:00Z">
        <w:r w:rsidRPr="000C4ABE">
          <w:rPr>
            <w:strike/>
          </w:rPr>
          <w:delText xml:space="preserve">), </w:delText>
        </w:r>
      </w:del>
      <w:ins w:id="44" w:author="Agathe Bucherie" w:date="2022-03-07T09:58:00Z">
        <w:del w:id="45" w:author="Agathe Bucherie" w:date="2022-03-07T09:58:00Z">
          <w:r w:rsidRPr="000C4ABE">
            <w:rPr>
              <w:strike/>
            </w:rPr>
            <w:delText>the</w:delText>
          </w:r>
        </w:del>
        <w:r w:rsidRPr="000C4ABE">
          <w:rPr>
            <w:strike/>
          </w:rPr>
          <w:t xml:space="preserve"> second is restricted to the xxx number of reports having EFFCI&gt;=</w:t>
        </w:r>
      </w:ins>
      <w:r w:rsidRPr="000C4ABE">
        <w:rPr>
          <w:strike/>
        </w:rPr>
        <w:t xml:space="preserve">6 </w:t>
      </w:r>
      <w:ins w:id="46" w:author="Agathe Bucherie" w:date="2022-03-07T10:03:00Z">
        <w:r w:rsidRPr="000C4ABE">
          <w:rPr>
            <w:strike/>
          </w:rPr>
          <w:t>,</w:t>
        </w:r>
      </w:ins>
      <w:del w:id="47" w:author="Agathe Bucherie" w:date="2022-03-07T10:03:00Z">
        <w:r w:rsidRPr="000C4ABE">
          <w:rPr>
            <w:strike/>
          </w:rPr>
          <w:delText>(</w:delText>
        </w:r>
      </w:del>
      <w:r w:rsidRPr="000C4ABE">
        <w:rPr>
          <w:strike/>
        </w:rPr>
        <w:t xml:space="preserve">i.e., flood reports </w:t>
      </w:r>
      <w:ins w:id="48" w:author="Agathe Bucherie" w:date="2022-03-07T10:06:00Z">
        <w:r w:rsidRPr="000C4ABE">
          <w:rPr>
            <w:strike/>
          </w:rPr>
          <w:t>that are most likely</w:t>
        </w:r>
      </w:ins>
      <w:del w:id="49" w:author="Agathe Bucherie" w:date="2022-03-07T10:06:00Z">
        <w:r w:rsidRPr="000C4ABE">
          <w:rPr>
            <w:strike/>
          </w:rPr>
          <w:delText>that likely</w:delText>
        </w:r>
      </w:del>
      <w:r w:rsidRPr="000C4ABE">
        <w:rPr>
          <w:strike/>
        </w:rPr>
        <w:t xml:space="preserve"> </w:t>
      </w:r>
      <w:del w:id="50" w:author="Agathe Bucherie" w:date="2022-03-07T10:06:00Z">
        <w:r w:rsidRPr="000C4ABE">
          <w:rPr>
            <w:strike/>
          </w:rPr>
          <w:delText xml:space="preserve">to be reporting </w:delText>
        </w:r>
      </w:del>
      <w:ins w:id="51" w:author="Agathe Bucherie" w:date="2022-03-07T10:06:00Z">
        <w:r w:rsidRPr="000C4ABE">
          <w:rPr>
            <w:strike/>
          </w:rPr>
          <w:t xml:space="preserve">associated to </w:t>
        </w:r>
      </w:ins>
      <w:r w:rsidRPr="000C4ABE">
        <w:rPr>
          <w:strike/>
        </w:rPr>
        <w:t>flash floods</w:t>
      </w:r>
      <w:ins w:id="52" w:author="Agathe Bucherie" w:date="2022-03-07T10:07:00Z">
        <w:r w:rsidRPr="000C4ABE">
          <w:rPr>
            <w:strike/>
          </w:rPr>
          <w:t xml:space="preserve">. The third scenario only includes the xxx historical reports with EFFCI= </w:t>
        </w:r>
      </w:ins>
      <w:del w:id="53" w:author="Agathe Bucherie" w:date="2022-03-07T10:07:00Z">
        <w:r w:rsidRPr="000C4ABE">
          <w:rPr>
            <w:strike/>
          </w:rPr>
          <w:delText>), and</w:delText>
        </w:r>
      </w:del>
      <w:r w:rsidRPr="000C4ABE">
        <w:rPr>
          <w:strike/>
        </w:rPr>
        <w:t xml:space="preserve"> 10</w:t>
      </w:r>
      <w:ins w:id="54" w:author="Agathe Bucherie" w:date="2022-03-07T10:09:00Z">
        <w:r w:rsidRPr="000C4ABE">
          <w:rPr>
            <w:strike/>
          </w:rPr>
          <w:t xml:space="preserve">, being the most likely flash floods </w:t>
        </w:r>
      </w:ins>
      <w:del w:id="55" w:author="Agathe Bucherie" w:date="2022-03-07T10:09:00Z">
        <w:r w:rsidRPr="000C4ABE">
          <w:rPr>
            <w:strike/>
          </w:rPr>
          <w:delText xml:space="preserve"> (i.e., flood reports that are very likely to be reporting flash floods) were considered</w:delText>
        </w:r>
      </w:del>
      <w:r w:rsidRPr="000C4ABE">
        <w:rPr>
          <w:strike/>
        </w:rPr>
        <w:t xml:space="preserve">. </w:t>
      </w:r>
      <w:commentRangeEnd w:id="24"/>
      <w:r w:rsidRPr="000C4ABE">
        <w:rPr>
          <w:strike/>
        </w:rPr>
        <w:commentReference w:id="24"/>
      </w:r>
      <w:commentRangeEnd w:id="25"/>
      <w:r w:rsidRPr="000C4ABE">
        <w:rPr>
          <w:strike/>
        </w:rPr>
        <w:commentReference w:id="25"/>
      </w:r>
    </w:p>
    <w:p w14:paraId="022AD94C" w14:textId="77777777" w:rsidR="002317D9" w:rsidRPr="00C777A9" w:rsidRDefault="00EE5237" w:rsidP="00D06FA0">
      <w:pPr>
        <w:pStyle w:val="Heading2"/>
        <w:numPr>
          <w:ilvl w:val="1"/>
          <w:numId w:val="6"/>
        </w:numPr>
      </w:pPr>
      <w:r w:rsidRPr="00C777A9">
        <w:t>Selection of verification scores</w:t>
      </w:r>
    </w:p>
    <w:p w14:paraId="022AD94D" w14:textId="77777777" w:rsidR="002317D9" w:rsidRPr="00F86EC9" w:rsidRDefault="00EE5237">
      <w:pPr>
        <w:rPr>
          <w:strike/>
        </w:rPr>
      </w:pPr>
      <w:r w:rsidRPr="00F86EC9">
        <w:rPr>
          <w:strike/>
        </w:rPr>
        <w:t xml:space="preserve">The second challenge faced in this study was </w:t>
      </w:r>
      <w:ins w:id="56" w:author="Carolynne Hultquist" w:date="2022-02-28T19:36:00Z">
        <w:r w:rsidRPr="00F86EC9">
          <w:rPr>
            <w:strike/>
          </w:rPr>
          <w:t>in the selection of</w:t>
        </w:r>
      </w:ins>
      <w:del w:id="57" w:author="Carolynne Hultquist" w:date="2022-02-28T19:36:00Z">
        <w:r w:rsidRPr="00F86EC9">
          <w:rPr>
            <w:strike/>
          </w:rPr>
          <w:delText>to use</w:delText>
        </w:r>
      </w:del>
      <w:r w:rsidRPr="00F86EC9">
        <w:rPr>
          <w:strike/>
        </w:rPr>
        <w:t xml:space="preserve"> appropriate scores </w:t>
      </w:r>
      <w:del w:id="58" w:author="Carolynne Hultquist" w:date="2022-02-28T19:36:00Z">
        <w:r w:rsidRPr="00F86EC9">
          <w:rPr>
            <w:strike/>
          </w:rPr>
          <w:delText xml:space="preserve">that will allow </w:delText>
        </w:r>
      </w:del>
      <w:r w:rsidRPr="00F86EC9">
        <w:rPr>
          <w:strike/>
        </w:rPr>
        <w:t>to evaluate the performance of rainfall forecasts as proxies to identify areas at risk of flash floods.</w:t>
      </w:r>
    </w:p>
    <w:p w14:paraId="022AD94E" w14:textId="5E564B9E" w:rsidR="002317D9" w:rsidRPr="00F86EC9" w:rsidRDefault="00EE5237">
      <w:pPr>
        <w:rPr>
          <w:strike/>
        </w:rPr>
      </w:pPr>
      <w:r w:rsidRPr="00F86EC9">
        <w:rPr>
          <w:strike/>
        </w:rPr>
        <w:t xml:space="preserve">The two main attributes of any probabilistic forecast are reliability and discrimination, and together </w:t>
      </w:r>
      <w:ins w:id="59" w:author="Carolynne Hultquist" w:date="2022-02-28T19:37:00Z">
        <w:r w:rsidRPr="00F86EC9">
          <w:rPr>
            <w:strike/>
          </w:rPr>
          <w:t xml:space="preserve">these </w:t>
        </w:r>
      </w:ins>
      <w:r w:rsidRPr="00F86EC9">
        <w:rPr>
          <w:strike/>
        </w:rPr>
        <w:t xml:space="preserve">determine the usefulness of a probabilistic forecasting system (Candille </w:t>
      </w:r>
      <w:r w:rsidRPr="00F86EC9">
        <w:rPr>
          <w:i/>
          <w:strike/>
        </w:rPr>
        <w:t>et al.</w:t>
      </w:r>
      <w:r w:rsidRPr="00F86EC9">
        <w:rPr>
          <w:strike/>
        </w:rPr>
        <w:t xml:space="preserve">, 2003). A probabilistic forecasting system is called reliable if </w:t>
      </w:r>
      <w:ins w:id="60" w:author="Carolynne Hultquist" w:date="2022-02-28T19:37:00Z">
        <w:r w:rsidRPr="00F86EC9">
          <w:rPr>
            <w:strike/>
          </w:rPr>
          <w:t xml:space="preserve">it </w:t>
        </w:r>
      </w:ins>
      <w:r w:rsidRPr="00F86EC9">
        <w:rPr>
          <w:strike/>
        </w:rPr>
        <w:t>provides unbiased estimates of the observed frequencies associated with different forecast</w:t>
      </w:r>
      <w:del w:id="61" w:author="Carolynne Hultquist" w:date="2022-02-28T19:37:00Z">
        <w:r w:rsidRPr="00F86EC9">
          <w:rPr>
            <w:strike/>
          </w:rPr>
          <w:delText>s</w:delText>
        </w:r>
      </w:del>
      <w:r w:rsidRPr="00F86EC9">
        <w:rPr>
          <w:strike/>
        </w:rPr>
        <w:t xml:space="preserve"> probability values. </w:t>
      </w:r>
      <w:r w:rsidR="00D146D5" w:rsidRPr="00F86EC9">
        <w:rPr>
          <w:strike/>
        </w:rPr>
        <w:t>R</w:t>
      </w:r>
      <w:r w:rsidRPr="00F86EC9">
        <w:rPr>
          <w:strike/>
        </w:rPr>
        <w:t>eliability alone is not sufficient for a probabilistic forecast to be useful as it might not provide any forecast information beyond climatology. A useful forecast system should be able to</w:t>
      </w:r>
      <w:r w:rsidR="00667935" w:rsidRPr="00F86EC9">
        <w:rPr>
          <w:strike/>
        </w:rPr>
        <w:t xml:space="preserve"> also</w:t>
      </w:r>
      <w:r w:rsidRPr="00F86EC9">
        <w:rPr>
          <w:strike/>
        </w:rPr>
        <w:t xml:space="preserve"> discriminate in advance between situations that lead to a different verifying observed events, being able to distinguish among situations under which an event occurs with lower or higher than climatological frequency values. This ability is called discrimination. </w:t>
      </w:r>
    </w:p>
    <w:p w14:paraId="022AD94F" w14:textId="77777777" w:rsidR="002317D9" w:rsidRPr="00C777A9" w:rsidRDefault="00EE5237">
      <w:r w:rsidRPr="00F86EC9">
        <w:rPr>
          <w:strike/>
        </w:rPr>
        <w:t>In this study, it does not make sense to examine reliability because we are not examining rainfall observations. We are using binary events, flash flood yes-events and non-events. Therefore, the only attribute that could be examined here is the discrimination ability of the forecasting system to predict which area might be at risk of flash flooding</w:t>
      </w:r>
      <w:r w:rsidRPr="00C777A9">
        <w:t xml:space="preserve">. </w:t>
      </w:r>
      <w:commentRangeStart w:id="62"/>
      <w:r w:rsidRPr="00806949">
        <w:rPr>
          <w:strike/>
        </w:rPr>
        <w:t>The relative operating characteristic (ROC) curve and the area under the ROC curve (AURC) are used as a summary measure of the forecast discrimination abilities. In particular, the AURC shows perfect discrimination when equal to 1, and shows no skill for values &lt;=0.5</w:t>
      </w:r>
      <w:commentRangeEnd w:id="62"/>
      <w:r w:rsidRPr="00806949">
        <w:rPr>
          <w:strike/>
        </w:rPr>
        <w:commentReference w:id="62"/>
      </w:r>
      <w:r w:rsidRPr="00C777A9">
        <w:t xml:space="preserve">. </w:t>
      </w:r>
    </w:p>
    <w:p w14:paraId="022AD950" w14:textId="77777777" w:rsidR="002317D9" w:rsidRPr="00C777A9" w:rsidRDefault="00EE5237">
      <w:r w:rsidRPr="00C777A9">
        <w:t xml:space="preserve">The ROC curves and the AURC are created for different rainfall thresholds. </w:t>
      </w:r>
      <w:commentRangeStart w:id="63"/>
      <w:r w:rsidRPr="00C777A9">
        <w:t>(Hamill &amp; Juras, 2006) recommend the use of thresholds expressed in relative terms (e.g., quantiles of a climatology) in order to avoid over-interpretation of the AURC results by mixing the forecast ability to distinguish between wet and dry regions and genuine predictive skill. Six relative thresholds (i.e., 85th, 90th, 95th, 98th, 99th percentiles) have been considered in this study</w:t>
      </w:r>
      <w:commentRangeEnd w:id="63"/>
      <w:r w:rsidRPr="00C777A9">
        <w:commentReference w:id="63"/>
      </w:r>
      <w:r w:rsidRPr="00C777A9">
        <w:t>. The description of the creation of a rainfall climatology for rainfall totals associated is described in section 4.3.</w:t>
      </w:r>
    </w:p>
    <w:p w14:paraId="022AD951" w14:textId="77777777" w:rsidR="002317D9" w:rsidRPr="009B40E1" w:rsidRDefault="00EE5237">
      <w:pPr>
        <w:rPr>
          <w:strike/>
        </w:rPr>
      </w:pPr>
      <w:commentRangeStart w:id="64"/>
      <w:r w:rsidRPr="009B40E1">
        <w:rPr>
          <w:strike/>
        </w:rPr>
        <w:t xml:space="preserve">Regarding the use of ROC curves for the verification of extreme events, (Bouallegue &amp; Richardson, 2021) suggest that </w:t>
      </w:r>
      <w:commentRangeStart w:id="65"/>
      <w:r w:rsidRPr="009B40E1">
        <w:rPr>
          <w:strike/>
        </w:rPr>
        <w:t>special care is taken</w:t>
      </w:r>
      <w:commentRangeEnd w:id="65"/>
      <w:r w:rsidRPr="009B40E1">
        <w:rPr>
          <w:strike/>
        </w:rPr>
        <w:commentReference w:id="65"/>
      </w:r>
      <w:r w:rsidRPr="009B40E1">
        <w:rPr>
          <w:strike/>
        </w:rPr>
        <w:t xml:space="preserve"> in the description of the construction and interpretation of the verification results</w:t>
      </w:r>
      <w:commentRangeEnd w:id="64"/>
      <w:r w:rsidRPr="009B40E1">
        <w:rPr>
          <w:strike/>
        </w:rPr>
        <w:commentReference w:id="64"/>
      </w:r>
      <w:r w:rsidRPr="009B40E1">
        <w:rPr>
          <w:strike/>
        </w:rPr>
        <w:t xml:space="preserve">. </w:t>
      </w:r>
      <w:commentRangeStart w:id="66"/>
      <w:r w:rsidRPr="009B40E1">
        <w:rPr>
          <w:strike/>
        </w:rPr>
        <w:t xml:space="preserve">For the creation of the ROC curves and the AUC, the following procedure was followed. </w:t>
      </w:r>
      <w:commentRangeEnd w:id="66"/>
      <w:r w:rsidRPr="009B40E1">
        <w:rPr>
          <w:strike/>
        </w:rPr>
        <w:commentReference w:id="66"/>
      </w:r>
      <w:r w:rsidRPr="009B40E1">
        <w:rPr>
          <w:strike/>
        </w:rPr>
        <w:t>First, the ROC curves for ecPoint and ENS are created using their maximum available discretization (i.e., each member exceeding the rainfall threshold rather than fixed percentage bins). This ensures the ROC curves are as complete as possible. This means the ROC curves are computed using</w:t>
      </w:r>
      <w:commentRangeStart w:id="67"/>
      <w:commentRangeStart w:id="68"/>
      <w:r w:rsidRPr="009B40E1">
        <w:rPr>
          <w:strike/>
        </w:rPr>
        <w:t xml:space="preserve"> 99</w:t>
      </w:r>
      <w:commentRangeEnd w:id="67"/>
      <w:r w:rsidRPr="009B40E1">
        <w:rPr>
          <w:strike/>
        </w:rPr>
        <w:commentReference w:id="67"/>
      </w:r>
      <w:commentRangeEnd w:id="68"/>
      <w:r w:rsidR="004A0561" w:rsidRPr="009B40E1">
        <w:rPr>
          <w:rStyle w:val="CommentReference"/>
          <w:strike/>
        </w:rPr>
        <w:commentReference w:id="68"/>
      </w:r>
      <w:r w:rsidRPr="009B40E1">
        <w:rPr>
          <w:strike/>
        </w:rPr>
        <w:t xml:space="preserve"> members for ecPoint and 51 members for ENS. Second, ROC curves are closed by drawing a straight line between the last meaningful point of the ROC curve and the top-right corner. Finally, the AUC is computed using the trapezoidal approximation, which means the area under the ROC curve is estimated considering straight lines between two consecutive points of the plot, and the area is equal to the sum of the areas of the single trapeziums.</w:t>
      </w:r>
    </w:p>
    <w:p w14:paraId="022AD953" w14:textId="25ABA60D" w:rsidR="002317D9" w:rsidRPr="007C6FD5" w:rsidRDefault="00EE5237">
      <w:pPr>
        <w:rPr>
          <w:strike/>
        </w:rPr>
      </w:pPr>
      <w:r w:rsidRPr="007C6FD5">
        <w:rPr>
          <w:strike/>
        </w:rPr>
        <w:t>To test the significance of the differences between ecPoint and ENS statistics, a non-parametric bootstrapping technique with replacement and with 1000</w:t>
      </w:r>
      <w:r w:rsidR="00315F88" w:rsidRPr="007C6FD5">
        <w:rPr>
          <w:strike/>
        </w:rPr>
        <w:t>0</w:t>
      </w:r>
      <w:r w:rsidRPr="007C6FD5">
        <w:rPr>
          <w:strike/>
        </w:rPr>
        <w:t xml:space="preserve"> replicates was adopted. The differences in the ecPoint/ENS statistics are calculated using a 95% confidence interval. </w:t>
      </w:r>
    </w:p>
    <w:p w14:paraId="022AD954" w14:textId="77777777" w:rsidR="002317D9" w:rsidRPr="00C777A9" w:rsidRDefault="00EE5237">
      <w:r w:rsidRPr="00C777A9">
        <w:t>The ROC curves and the AURC were created considering both available model runs, the 00 and 12 UTC run, in order to maximize the available data.</w:t>
      </w:r>
    </w:p>
    <w:p w14:paraId="022AD955" w14:textId="77777777" w:rsidR="002317D9" w:rsidRPr="00C777A9" w:rsidRDefault="00EE5237" w:rsidP="00D06FA0">
      <w:pPr>
        <w:pStyle w:val="Heading2"/>
        <w:numPr>
          <w:ilvl w:val="1"/>
          <w:numId w:val="6"/>
        </w:numPr>
      </w:pPr>
      <w:r w:rsidRPr="00C777A9">
        <w:t xml:space="preserve">Definition of verifying rainfall events </w:t>
      </w:r>
    </w:p>
    <w:p w14:paraId="022AD958" w14:textId="5E1D6618" w:rsidR="002317D9" w:rsidRPr="00B00C42" w:rsidRDefault="00EE5237" w:rsidP="00657934">
      <w:pPr>
        <w:rPr>
          <w:strike/>
        </w:rPr>
      </w:pPr>
      <w:commentRangeStart w:id="69"/>
      <w:commentRangeStart w:id="70"/>
      <w:r w:rsidRPr="00B00C42">
        <w:rPr>
          <w:strike/>
        </w:rPr>
        <w:t xml:space="preserve">The third challenge faced in this study was to develop a point-based rainfall climatology to determine the verifying rainfall events. Examining the rainfall observations near the location of flood event reports is common practice to determine the average extreme rainfall values that are likely to generate flash floods in a given area. Two scenarios may arise. Scenario 1 shows a flash flood generated by a widespread rainfall event with relatively low local variability. In this scenario, most point rainfall totals represent the average rainfall event that caused the flash flood. Scenario 2 shows a flash flood generated by a rainfall event with relatively high local variability, with some small point rainfall values and some localized peaks. In this case, only the most extreme part of the distribution of rainfall values would represent the average rainfall event that caused the flash flood because, physically, the smallest rainfall values would unlikely be the driver of any </w:t>
      </w:r>
      <w:r w:rsidR="00ED30D1" w:rsidRPr="00B00C42">
        <w:rPr>
          <w:strike/>
        </w:rPr>
        <w:t xml:space="preserve">flash </w:t>
      </w:r>
      <w:r w:rsidRPr="00B00C42">
        <w:rPr>
          <w:strike/>
        </w:rPr>
        <w:t>flood event. The knowledge gained by the analysis of rainfall observations near a given flood event could then be used to define the rainfall events for flash flood verification in such an area.</w:t>
      </w:r>
      <w:commentRangeEnd w:id="69"/>
      <w:r w:rsidRPr="00B00C42">
        <w:rPr>
          <w:strike/>
        </w:rPr>
        <w:commentReference w:id="69"/>
      </w:r>
      <w:commentRangeEnd w:id="70"/>
      <w:r w:rsidR="00864393" w:rsidRPr="00B00C42">
        <w:rPr>
          <w:rStyle w:val="CommentReference"/>
          <w:strike/>
        </w:rPr>
        <w:commentReference w:id="70"/>
      </w:r>
      <w:r w:rsidR="00657934" w:rsidRPr="00B00C42">
        <w:rPr>
          <w:strike/>
        </w:rPr>
        <w:t xml:space="preserve"> </w:t>
      </w:r>
      <w:r w:rsidRPr="00B00C42">
        <w:rPr>
          <w:strike/>
        </w:rPr>
        <w:t xml:space="preserve">This methodology requires a dense network of rainfall observations to have a higher chance to capture the location and the time of the highest localized rainfall totals that caused the flash flood event (Haiden and Duffy, 2016). This is even more true when the analysis is carried out for small regions (from city to national scale) or limited analysis periods (from a few days to a few months). </w:t>
      </w:r>
    </w:p>
    <w:p w14:paraId="022AD959" w14:textId="77777777" w:rsidR="002317D9" w:rsidRPr="00C6254C" w:rsidRDefault="00EE5237">
      <w:pPr>
        <w:rPr>
          <w:strike/>
        </w:rPr>
      </w:pPr>
      <w:r w:rsidRPr="00B00C42">
        <w:rPr>
          <w:strike/>
        </w:rPr>
        <w:t>The authors of this study did not have any 12-hourly observations to develop the rainfall thresholds for the flash flood verification in Ecuador. Therefore, day 1 ecPoint-Rainfall forecasts were considered instead. The ecPoint's 99 percentiles at such a short-range forecast can indeed be considered representative of the rainfall sub-grid variability (Hewson and Pillosu, 2021) and be used as a proxy for rainfall observations for the definition of rainfall thresholds. The use of day 1 ecPoint-Rainfall forecasts also provides the advantage of having information on the extreme rainfall that in the observations could be missing if, by chance, the observations did not capture the extreme rainfall that generated the flash flood because there were no rain gauges where the highest rainfall totals occurred (Hewson and Pillosu, 2021).</w:t>
      </w:r>
      <w:r w:rsidRPr="00C777A9">
        <w:t xml:space="preserve"> </w:t>
      </w:r>
      <w:r w:rsidRPr="00687AFB">
        <w:rPr>
          <w:strike/>
        </w:rPr>
        <w:t>A set of n ecPoint-Rainfall forecast instances was built for each flood report in the database. Table 3 shows which forecasts were used depending on the reporting time of the flood event. Four overlapping accumulation periods were used for each report. Therefore, the distribution of rainfall values associated with each report is constituted by 4 times 99 ecPoint-Rainfall percentiles, which equals 396 instances per report.</w:t>
      </w:r>
      <w:r w:rsidRPr="00C777A9">
        <w:t xml:space="preserve"> </w:t>
      </w:r>
      <w:r w:rsidRPr="00B83182">
        <w:rPr>
          <w:strike/>
        </w:rPr>
        <w:t>Only a representative extreme rainfall value, provided as an Xth percentile of such distribution, was considered for each of those rainfall distributions</w:t>
      </w:r>
      <w:r w:rsidRPr="00C6254C">
        <w:rPr>
          <w:strike/>
        </w:rPr>
        <w:t>. The 50th, 75th, 85th, 90th, 95th, 98th, and 99th percentiles were considered in this study. Finally, the distribution of extreme rainfall values for all flood reports was created to understand which rainfall values might cause flash floods in Ecuador (Figure 5). The analysis was conducted separately for "La Costa" and "La Sierra" regions, respectively, to capture possible differences in the distribution of rainfall values associated with flash flood events. Similar distributions were provided for ENS (also in Figure 5) to draw a comparison between the two forecasting systems. In this case, the distribution of rainfall values associated with each report was constituted by 4 times 51 ENS ensemble members, which equals 204 instances per report.</w:t>
      </w:r>
    </w:p>
    <w:p w14:paraId="022AD95A" w14:textId="77777777" w:rsidR="002317D9" w:rsidRPr="00E309DF" w:rsidRDefault="00EE5237">
      <w:pPr>
        <w:rPr>
          <w:strike/>
        </w:rPr>
      </w:pPr>
      <w:r w:rsidRPr="00E309DF">
        <w:rPr>
          <w:strike/>
        </w:rPr>
        <w:t>The verification rainfall events were chosen based on how many flash flood reports were retained in the analysis. The percentiles of the representative extreme rainfall values distribution depict the number of retained flood reports. This means that if the 25th, 50th or 75th percentiles are considered, the definition of the verification rainfall events is carried out using the top 75%, 50% or 25% of flood reports in the database, respectively. The 25th percentile was considered in this study to ensure that the flash floods events used do not represent only the top extreme flash flood events in Ecuador. Such percentile should also ensure that the value of the verification rainfall events is robustly computed from a not too small number of retained flood reports. This is especially true for the database of flood reports with EFFCI&gt;=10, which contains a small number of flood reports (Table 2). For example, if the 75th percentile had been considered, the verification rainfall events for "La Costa" and "La Sierra" would have been defined only by 4.5 and 8.25 flood reports, respectively, instead of 13.5 and 24.75 if the 25th percentile would have been considered.</w:t>
      </w:r>
    </w:p>
    <w:p w14:paraId="022AD95B" w14:textId="77777777" w:rsidR="002317D9" w:rsidRPr="00C777A9" w:rsidRDefault="00EE5237" w:rsidP="00D06FA0">
      <w:pPr>
        <w:pStyle w:val="Heading2"/>
        <w:numPr>
          <w:ilvl w:val="1"/>
          <w:numId w:val="6"/>
        </w:numPr>
      </w:pPr>
      <w:r w:rsidRPr="00C777A9">
        <w:t xml:space="preserve">The selection of </w:t>
      </w:r>
      <w:ins w:id="71" w:author="Agathe Bucherie" w:date="2022-03-07T14:12:00Z">
        <w:r w:rsidRPr="00C777A9">
          <w:t xml:space="preserve">historical reports using </w:t>
        </w:r>
      </w:ins>
      <w:r w:rsidRPr="00C777A9">
        <w:t>different EFFCI thresholds</w:t>
      </w:r>
    </w:p>
    <w:p w14:paraId="022AD95C" w14:textId="77777777" w:rsidR="002317D9" w:rsidRPr="00EC32FD" w:rsidRDefault="00EE5237">
      <w:pPr>
        <w:rPr>
          <w:strike/>
        </w:rPr>
      </w:pPr>
      <w:commentRangeStart w:id="72"/>
      <w:commentRangeStart w:id="73"/>
      <w:r w:rsidRPr="00EC32FD">
        <w:rPr>
          <w:strike/>
        </w:rPr>
        <w:t xml:space="preserve">This study </w:t>
      </w:r>
      <w:ins w:id="74" w:author="Agathe Bucherie" w:date="2022-03-07T10:11:00Z">
        <w:r w:rsidRPr="00EC32FD">
          <w:rPr>
            <w:strike/>
          </w:rPr>
          <w:t>aims to compare</w:t>
        </w:r>
      </w:ins>
      <w:del w:id="75" w:author="Agathe Bucherie" w:date="2022-03-07T10:11:00Z">
        <w:r w:rsidRPr="00EC32FD">
          <w:rPr>
            <w:strike/>
          </w:rPr>
          <w:delText>verifies</w:delText>
        </w:r>
      </w:del>
      <w:ins w:id="76" w:author="Agathe Bucherie" w:date="2022-03-07T10:11:00Z">
        <w:r w:rsidRPr="00EC32FD">
          <w:rPr>
            <w:strike/>
          </w:rPr>
          <w:t xml:space="preserve"> results using</w:t>
        </w:r>
      </w:ins>
      <w:r w:rsidRPr="00EC32FD">
        <w:rPr>
          <w:strike/>
        </w:rPr>
        <w:t xml:space="preserve"> different EFFCI thresholds</w:t>
      </w:r>
      <w:ins w:id="77" w:author="Agathe Bucherie" w:date="2022-03-07T10:15:00Z">
        <w:r w:rsidRPr="00EC32FD">
          <w:rPr>
            <w:strike/>
          </w:rPr>
          <w:t xml:space="preserve"> applied to historical flood reports. Therefore, we use 3 different scenario/set…. [merge with the paragraph in 4.1.2]</w:t>
        </w:r>
      </w:ins>
      <w:r w:rsidRPr="00EC32FD">
        <w:rPr>
          <w:strike/>
        </w:rPr>
        <w:t xml:space="preserve">. The application context may lead indeed to selection of different critical levels of flash flood confidence (Kruczkiewicz </w:t>
      </w:r>
      <w:r w:rsidRPr="00EC32FD">
        <w:rPr>
          <w:i/>
          <w:strike/>
        </w:rPr>
        <w:t>et al.</w:t>
      </w:r>
      <w:r w:rsidRPr="00EC32FD">
        <w:rPr>
          <w:strike/>
        </w:rPr>
        <w:t xml:space="preserve">, 2021b). If the results of this study are used for FbF, the tolerance to uncertainty may be lower than other use cases, and as such may </w:t>
      </w:r>
      <w:del w:id="78" w:author="Carolynne Hultquist" w:date="2022-02-28T19:29:00Z">
        <w:r w:rsidRPr="00EC32FD">
          <w:rPr>
            <w:strike/>
          </w:rPr>
          <w:delText xml:space="preserve">need </w:delText>
        </w:r>
      </w:del>
      <w:r w:rsidRPr="00EC32FD">
        <w:rPr>
          <w:strike/>
        </w:rPr>
        <w:t xml:space="preserve">necessitate a lower critical threshold to be selected. Alternatively, if the tolerance to uncertainty is higher for a particular use case, perhaps for applications beyond the humanitarian context, the critical threshold could be raised. </w:t>
      </w:r>
      <w:commentRangeEnd w:id="72"/>
      <w:r w:rsidRPr="00EC32FD">
        <w:rPr>
          <w:strike/>
        </w:rPr>
        <w:commentReference w:id="72"/>
      </w:r>
      <w:commentRangeEnd w:id="73"/>
      <w:r w:rsidRPr="00EC32FD">
        <w:rPr>
          <w:strike/>
        </w:rPr>
        <w:commentReference w:id="73"/>
      </w:r>
    </w:p>
    <w:p w14:paraId="022AD95D" w14:textId="77777777" w:rsidR="002317D9" w:rsidRPr="00C777A9" w:rsidRDefault="00EE5237" w:rsidP="00D06FA0">
      <w:pPr>
        <w:pStyle w:val="Heading1"/>
        <w:numPr>
          <w:ilvl w:val="0"/>
          <w:numId w:val="6"/>
        </w:numPr>
      </w:pPr>
      <w:r w:rsidRPr="00C777A9">
        <w:t>Results</w:t>
      </w:r>
    </w:p>
    <w:p w14:paraId="022AD95E" w14:textId="77777777" w:rsidR="002317D9" w:rsidRPr="00C777A9" w:rsidRDefault="00EE5237" w:rsidP="00D06FA0">
      <w:pPr>
        <w:pStyle w:val="Heading2"/>
        <w:numPr>
          <w:ilvl w:val="1"/>
          <w:numId w:val="6"/>
        </w:numPr>
      </w:pPr>
      <w:bookmarkStart w:id="79" w:name="_1fob9te" w:colFirst="0" w:colLast="0"/>
      <w:bookmarkEnd w:id="79"/>
      <w:r w:rsidRPr="00C777A9">
        <w:t>Is ecPoint-Rainfall improving upon ENS with regard to flash flood prediction? Areas Under the ROC Curve (AURC)</w:t>
      </w:r>
    </w:p>
    <w:p w14:paraId="022AD95F" w14:textId="77777777" w:rsidR="002317D9" w:rsidRPr="00C777A9" w:rsidRDefault="00EE5237">
      <w:commentRangeStart w:id="80"/>
      <w:r w:rsidRPr="00C777A9">
        <w:rPr>
          <w:b/>
        </w:rPr>
        <w:t>Figure 6</w:t>
      </w:r>
      <w:r w:rsidRPr="00C777A9">
        <w:t xml:space="preserve"> shows the AURC for verifying rainfall events with relative thresholds &gt;= 85th and 99th percentile, and for flood reports with EFFCI&gt;=6</w:t>
      </w:r>
      <w:commentRangeEnd w:id="80"/>
      <w:r w:rsidRPr="00C777A9">
        <w:commentReference w:id="80"/>
      </w:r>
      <w:r w:rsidRPr="00C777A9">
        <w:t>.</w:t>
      </w:r>
      <w:r w:rsidRPr="00C777A9">
        <w:rPr>
          <w:color w:val="000000"/>
        </w:rPr>
        <w:t xml:space="preserve"> The AURC</w:t>
      </w:r>
      <w:r w:rsidRPr="00C777A9">
        <w:t xml:space="preserve"> for more verifying rainfall events and EFFCI thresholds </w:t>
      </w:r>
      <w:r w:rsidRPr="00C777A9">
        <w:rPr>
          <w:color w:val="000000"/>
        </w:rPr>
        <w:t>are</w:t>
      </w:r>
      <w:r w:rsidRPr="00C777A9">
        <w:t xml:space="preserve"> included in the supplemental material. The AURC for both regions ("La Costa" and "La Sierra") and both rainfall forecasts (ENS and ecPoint) show three similar features. </w:t>
      </w:r>
      <w:commentRangeStart w:id="81"/>
      <w:r w:rsidRPr="00C777A9">
        <w:t xml:space="preserve">First, the </w:t>
      </w:r>
      <w:commentRangeStart w:id="82"/>
      <w:r w:rsidRPr="00C777A9">
        <w:t>AURC</w:t>
      </w:r>
      <w:commentRangeEnd w:id="82"/>
      <w:r w:rsidRPr="00C777A9">
        <w:commentReference w:id="82"/>
      </w:r>
      <w:r w:rsidRPr="00C777A9">
        <w:t xml:space="preserve"> gradually decline</w:t>
      </w:r>
      <w:ins w:id="83" w:author="Carolynne Hultquist" w:date="2022-02-28T19:42:00Z">
        <w:r w:rsidRPr="00C777A9">
          <w:t>s</w:t>
        </w:r>
      </w:ins>
      <w:r w:rsidRPr="00C777A9">
        <w:t xml:space="preserve"> as the relative threshold for the verifying rainfall event rises. Such decrease is a feature of ROC curves when the value of the verifying event is increased, which does not necessarily imply a decrease in the forecasts’ discrimination ability to predict extreme events (Gneiting &amp; Vogel, 2021)</w:t>
      </w:r>
      <w:commentRangeEnd w:id="81"/>
      <w:r w:rsidRPr="00C777A9">
        <w:commentReference w:id="81"/>
      </w:r>
      <w:r w:rsidRPr="00C777A9">
        <w:t xml:space="preserve">. </w:t>
      </w:r>
      <w:commentRangeStart w:id="84"/>
      <w:r w:rsidRPr="00C777A9">
        <w:t>Second, the AURC get</w:t>
      </w:r>
      <w:ins w:id="85" w:author="Carolynne Hultquist" w:date="2022-02-28T19:41:00Z">
        <w:r w:rsidRPr="00C777A9">
          <w:t>s</w:t>
        </w:r>
      </w:ins>
      <w:r w:rsidRPr="00C777A9">
        <w:t xml:space="preserve"> noisier as the EFFCI thresholds increase. This is likely due to the progressive decrease in flood reports for higher EFFCI thresholds as shown in </w:t>
      </w:r>
      <w:r w:rsidRPr="00C777A9">
        <w:rPr>
          <w:b/>
        </w:rPr>
        <w:t>Table 4</w:t>
      </w:r>
      <w:commentRangeEnd w:id="84"/>
      <w:r w:rsidRPr="00C777A9">
        <w:commentReference w:id="84"/>
      </w:r>
      <w:r w:rsidRPr="00C777A9">
        <w:t xml:space="preserve">. </w:t>
      </w:r>
      <w:commentRangeStart w:id="86"/>
      <w:r w:rsidRPr="00C777A9">
        <w:t>Third, AURC differences between ENS and ecPoint tend to be null or very small in both regions for small verifying rainfall events and gradually increase with the verifying rainfall events, with ecPoint showing higher AURC than ENS</w:t>
      </w:r>
      <w:commentRangeEnd w:id="86"/>
      <w:r w:rsidRPr="00C777A9">
        <w:commentReference w:id="86"/>
      </w:r>
      <w:r w:rsidRPr="00C777A9">
        <w:t xml:space="preserve">. This means that ecPoint adds value when forecasting flash flood events generated by extreme rainfall. Notwithstanding such similarities, four significant differences in the AURC for “La Costa” and “La Sierra” can be observed. First, “La Costa” shows overall higher AURC than “La Sierra”. </w:t>
      </w:r>
      <w:commentRangeStart w:id="87"/>
      <w:r w:rsidRPr="00C777A9">
        <w:t>For verifying rainfall events with relative thresholds &gt;=85</w:t>
      </w:r>
      <w:r w:rsidRPr="00C777A9">
        <w:rPr>
          <w:vertAlign w:val="superscript"/>
        </w:rPr>
        <w:t>th</w:t>
      </w:r>
      <w:r w:rsidRPr="00C777A9">
        <w:t xml:space="preserve"> and 99</w:t>
      </w:r>
      <w:r w:rsidRPr="00C777A9">
        <w:rPr>
          <w:vertAlign w:val="superscript"/>
        </w:rPr>
        <w:t>th</w:t>
      </w:r>
      <w:r w:rsidRPr="00C777A9">
        <w:t xml:space="preserve"> percentile, the AURC for “La Costa” are between 0.8-0.9 and 0.6-0.85, respectively. In “La Sierra”, AURC values are between 0.65-0.75 and 0.55-0.7.</w:t>
      </w:r>
      <w:commentRangeEnd w:id="87"/>
      <w:r w:rsidRPr="00C777A9">
        <w:commentReference w:id="87"/>
      </w:r>
      <w:r w:rsidRPr="00C777A9">
        <w:t xml:space="preserve"> Second, there is almost no</w:t>
      </w:r>
      <w:del w:id="88" w:author="Carolynne Hultquist" w:date="2022-03-07T16:31:00Z">
        <w:r w:rsidRPr="00C777A9">
          <w:delText>t</w:delText>
        </w:r>
      </w:del>
      <w:r w:rsidRPr="00C777A9">
        <w:t xml:space="preserve"> reduction in skill with lead time for both, ENS and ecPoint, in “La Costa”, while in “La Sierra” such decrease is more marked for both forecasts. Third, the behaviour of the AURC is overall nosier in “La Sierra” than in “La Costa”. </w:t>
      </w:r>
      <w:commentRangeStart w:id="89"/>
      <w:r w:rsidRPr="00C777A9">
        <w:t>Such noisy behaviour cannot be explained by a lack of flood reports since the two regions have a similar number of reports.</w:t>
      </w:r>
      <w:commentRangeEnd w:id="89"/>
      <w:r w:rsidRPr="00C777A9">
        <w:commentReference w:id="89"/>
      </w:r>
      <w:r w:rsidRPr="00C777A9">
        <w:t xml:space="preserve"> Fourth, the differences between the best and the worst AURC values in “La Costa” are bigger than the differences in “La Sierra”. </w:t>
      </w:r>
      <w:commentRangeStart w:id="90"/>
      <w:r w:rsidRPr="00C777A9">
        <w:t>Fifth, while the AURC values diminish with the increasing of the verifying rainfall event, in “La Sierra”, the ENS’s AURC for verifying rainfall events &gt;= 85</w:t>
      </w:r>
      <w:r w:rsidRPr="00C777A9">
        <w:rPr>
          <w:vertAlign w:val="superscript"/>
        </w:rPr>
        <w:t>th</w:t>
      </w:r>
      <w:r w:rsidRPr="00C777A9">
        <w:t xml:space="preserve"> percentile is bigger than the ecPoint’s AURC for verifying rainfall events &gt;= 99</w:t>
      </w:r>
      <w:r w:rsidRPr="00C777A9">
        <w:rPr>
          <w:vertAlign w:val="superscript"/>
        </w:rPr>
        <w:t>th</w:t>
      </w:r>
      <w:r w:rsidRPr="00C777A9">
        <w:t xml:space="preserve"> percentile</w:t>
      </w:r>
      <w:commentRangeEnd w:id="90"/>
      <w:r w:rsidRPr="00C777A9">
        <w:commentReference w:id="90"/>
      </w:r>
      <w:r w:rsidRPr="00C777A9">
        <w:t>.</w:t>
      </w:r>
    </w:p>
    <w:p w14:paraId="022AD960" w14:textId="77777777" w:rsidR="002317D9" w:rsidRPr="00C777A9" w:rsidRDefault="00EE5237">
      <w:commentRangeStart w:id="91"/>
      <w:commentRangeStart w:id="92"/>
      <w:r w:rsidRPr="00C777A9">
        <w:t>Let us</w:t>
      </w:r>
      <w:commentRangeEnd w:id="91"/>
      <w:r w:rsidRPr="00C777A9">
        <w:commentReference w:id="91"/>
      </w:r>
      <w:r w:rsidRPr="00C777A9">
        <w:t xml:space="preserve"> consider the AURC for verifying rainfall events with relative thresholds &gt;= 85</w:t>
      </w:r>
      <w:r w:rsidRPr="00C777A9">
        <w:rPr>
          <w:vertAlign w:val="superscript"/>
        </w:rPr>
        <w:t>th</w:t>
      </w:r>
      <w:r w:rsidRPr="00C777A9">
        <w:t xml:space="preserve"> percentile for “La Costa” (top left panel in </w:t>
      </w:r>
      <w:r w:rsidRPr="00C777A9">
        <w:rPr>
          <w:b/>
        </w:rPr>
        <w:t>Figure 6</w:t>
      </w:r>
      <w:r w:rsidRPr="00C777A9">
        <w:t>).</w:t>
      </w:r>
      <w:r w:rsidRPr="00C777A9">
        <w:rPr>
          <w:b/>
        </w:rPr>
        <w:t xml:space="preserve"> </w:t>
      </w:r>
      <w:r w:rsidRPr="00C777A9">
        <w:t>The highest AURC values, for both ENS and ecPoint, are observed in the accumulation periods between 0000-1200 LST, and 0600-1800 LST, which correspond to the troughs of the rainfall’s diurnal cycle in “La Costa” (</w:t>
      </w:r>
      <w:r w:rsidRPr="00C777A9">
        <w:rPr>
          <w:b/>
        </w:rPr>
        <w:t>Figure 2</w:t>
      </w:r>
      <w:r w:rsidRPr="00C777A9">
        <w:t xml:space="preserve">). The end of such accumulation periods are highlighted in the x-axis of </w:t>
      </w:r>
      <w:r w:rsidRPr="00C777A9">
        <w:rPr>
          <w:b/>
        </w:rPr>
        <w:t>Figure 6</w:t>
      </w:r>
      <w:r w:rsidRPr="00C777A9">
        <w:t xml:space="preserve"> in purple and cyan, respectively. The AURC values for the accumulation periods between 0000-1200 LST stay constant at all lead times, while the AURC values between 0600-1800 LST degrade from day 5. The smallest AURC values, for both ENS and ecPoint, are observed in the accumulation periods between 1200-0000 LST, and 1800-0600 LST, which correspond to the peaks of the rainfall’s diurnal cycle in “La Costa” (</w:t>
      </w:r>
      <w:r w:rsidRPr="00C777A9">
        <w:rPr>
          <w:b/>
        </w:rPr>
        <w:t>Figure 2</w:t>
      </w:r>
      <w:r w:rsidRPr="00C777A9">
        <w:t xml:space="preserve">). The end of such accumulation periods are highlighted in the x-axis of </w:t>
      </w:r>
      <w:r w:rsidRPr="00C777A9">
        <w:rPr>
          <w:b/>
        </w:rPr>
        <w:t>Figure 6</w:t>
      </w:r>
      <w:r w:rsidRPr="00C777A9">
        <w:t xml:space="preserve"> in pink and green, respectively. Let us consider the AURC for verifying rainfall event with relative threshold &gt;= 99</w:t>
      </w:r>
      <w:r w:rsidRPr="00C777A9">
        <w:rPr>
          <w:vertAlign w:val="superscript"/>
        </w:rPr>
        <w:t>th</w:t>
      </w:r>
      <w:r w:rsidRPr="00C777A9">
        <w:t xml:space="preserve"> percentile (bottom left panel in </w:t>
      </w:r>
      <w:r w:rsidRPr="00C777A9">
        <w:rPr>
          <w:b/>
        </w:rPr>
        <w:t>Figure 6</w:t>
      </w:r>
      <w:r w:rsidRPr="00C777A9">
        <w:t>).</w:t>
      </w:r>
      <w:r w:rsidRPr="00C777A9">
        <w:rPr>
          <w:b/>
        </w:rPr>
        <w:t xml:space="preserve"> </w:t>
      </w:r>
      <w:r w:rsidRPr="00C777A9">
        <w:t xml:space="preserve">For ENS, the maximum AURC values are observed only between 0000-1200 LST, while the values between 0600-1800 LST are so low since day 1 to be comparable to the minimum AURC values between 1200-0000 LST and 1800-0600 LST. ecPoint seems to not correct the rainfall totals for the accumulation period between 0000-1200 LST since the AURC values are equal to those for ENS. Instead, ecPoint seems to apply significant corrections to the rainfall forecasts in the other three accumulation periods since the AURC are much higher than those for ENS, with correction peaks of 0.16 for the accumulation period between 0600-1800 LST from day 3, and 0.1 for the accumulation period between 1200-0000 LST from day 1. </w:t>
      </w:r>
      <w:commentRangeEnd w:id="92"/>
      <w:r w:rsidRPr="00C777A9">
        <w:commentReference w:id="92"/>
      </w:r>
    </w:p>
    <w:p w14:paraId="022AD961" w14:textId="77777777" w:rsidR="002317D9" w:rsidRPr="00C777A9" w:rsidRDefault="00EE5237">
      <w:commentRangeStart w:id="93"/>
      <w:commentRangeStart w:id="94"/>
      <w:r w:rsidRPr="00C777A9">
        <w:t>Let us now consider the AURC for verifying rainfall events with relative thresholds &gt;= 85</w:t>
      </w:r>
      <w:r w:rsidRPr="00C777A9">
        <w:rPr>
          <w:vertAlign w:val="superscript"/>
        </w:rPr>
        <w:t>th</w:t>
      </w:r>
      <w:r w:rsidRPr="00C777A9">
        <w:t xml:space="preserve"> percentile for “La Sierra” (top right panel in </w:t>
      </w:r>
      <w:r w:rsidRPr="00C777A9">
        <w:rPr>
          <w:b/>
        </w:rPr>
        <w:t>Figure 6</w:t>
      </w:r>
      <w:r w:rsidRPr="00C777A9">
        <w:t xml:space="preserve">). </w:t>
      </w:r>
      <w:commentRangeEnd w:id="93"/>
      <w:r w:rsidRPr="00C777A9">
        <w:commentReference w:id="93"/>
      </w:r>
      <w:r w:rsidRPr="00C777A9">
        <w:t xml:space="preserve">Up to day 2, the highest AURC values for ENS are observed between 0000-1200 LST, 0600-1800 LST, 1200 – 0000 LST. </w:t>
      </w:r>
      <w:commentRangeStart w:id="95"/>
      <w:r w:rsidRPr="00C777A9">
        <w:t xml:space="preserve">The end of such accumulation periods are highlighted in the x-axis of </w:t>
      </w:r>
      <w:r w:rsidRPr="00C777A9">
        <w:rPr>
          <w:b/>
        </w:rPr>
        <w:t>Figure 6</w:t>
      </w:r>
      <w:r w:rsidRPr="00C777A9">
        <w:t>, respectively, in purple, cyan and pink. The first accumulation period corresponds to one of the troughs of the rainfall’s diurnal cycle in “La Sierra”, while the last two correspond to the peaks (</w:t>
      </w:r>
      <w:r w:rsidRPr="00C777A9">
        <w:rPr>
          <w:b/>
        </w:rPr>
        <w:t>Figure 2</w:t>
      </w:r>
      <w:r w:rsidRPr="00C777A9">
        <w:t xml:space="preserve">). </w:t>
      </w:r>
      <w:commentRangeEnd w:id="95"/>
      <w:r w:rsidRPr="00C777A9">
        <w:commentReference w:id="95"/>
      </w:r>
      <w:r w:rsidRPr="00C777A9">
        <w:t>From day 2, the highest AURC values are mainly observed only between 1200 – 0000 LST. ecPoint shows a minor degradation in the AURC values compared to ENS. In addition, ecPoint has nosier AURC values that do not indicate specific accumulation periods where the skill in identifying areas at flash flood risk is better or wors</w:t>
      </w:r>
      <w:ins w:id="96" w:author="Calum Baugh" w:date="2022-03-10T18:40:00Z">
        <w:r w:rsidRPr="00C777A9">
          <w:t>s</w:t>
        </w:r>
      </w:ins>
      <w:del w:id="97" w:author="Calum Baugh" w:date="2022-03-10T18:40:00Z">
        <w:r w:rsidRPr="00C777A9">
          <w:delText>t</w:delText>
        </w:r>
      </w:del>
      <w:r w:rsidRPr="00C777A9">
        <w:t xml:space="preserve">. </w:t>
      </w:r>
      <w:commentRangeEnd w:id="94"/>
      <w:r w:rsidRPr="00C777A9">
        <w:commentReference w:id="94"/>
      </w:r>
      <w:commentRangeStart w:id="98"/>
      <w:r w:rsidRPr="00C777A9">
        <w:t>Let us consider the AURC for verifying rainfall events with relative thresholds &gt;= 99</w:t>
      </w:r>
      <w:r w:rsidRPr="00C777A9">
        <w:rPr>
          <w:vertAlign w:val="superscript"/>
        </w:rPr>
        <w:t>th</w:t>
      </w:r>
      <w:r w:rsidRPr="00C777A9">
        <w:t xml:space="preserve"> percentile (bottom right panel in </w:t>
      </w:r>
      <w:r w:rsidRPr="00C777A9">
        <w:rPr>
          <w:b/>
        </w:rPr>
        <w:t>Figure 6</w:t>
      </w:r>
      <w:r w:rsidRPr="00C777A9">
        <w:t>). As opposed to the AURC for verifying rainfall events with relative thresholds &gt;= 85</w:t>
      </w:r>
      <w:r w:rsidRPr="00C777A9">
        <w:rPr>
          <w:vertAlign w:val="superscript"/>
        </w:rPr>
        <w:t>th</w:t>
      </w:r>
      <w:r w:rsidRPr="00C777A9">
        <w:t xml:space="preserve"> percentile, ecPoint shows in this case overall better AURC than ENS. AURC values for ecPoint range mainly between 0.6 and 0.7 through all lead times, while AURC values for ENS range mainly between 0.5 and 0.65. Up to day 4, ecPoint and ENS shows higher AURC values for accumulation periods </w:t>
      </w:r>
      <w:commentRangeStart w:id="99"/>
      <w:r w:rsidRPr="00C777A9">
        <w:t>between 0600-1800 LST and 1200-0000 LST</w:t>
      </w:r>
      <w:commentRangeEnd w:id="99"/>
      <w:r w:rsidRPr="00C777A9">
        <w:commentReference w:id="99"/>
      </w:r>
      <w:r w:rsidRPr="00C777A9">
        <w:t>, which correspond to the peaks of the rainfall’s diurnal cycle in “La Sierra” (</w:t>
      </w:r>
      <w:r w:rsidRPr="00C777A9">
        <w:rPr>
          <w:b/>
        </w:rPr>
        <w:t>Figure 2</w:t>
      </w:r>
      <w:r w:rsidRPr="00C777A9">
        <w:t xml:space="preserve">). </w:t>
      </w:r>
      <w:commentRangeEnd w:id="98"/>
      <w:r w:rsidRPr="00C777A9">
        <w:commentReference w:id="98"/>
      </w:r>
      <w:commentRangeStart w:id="100"/>
      <w:r w:rsidRPr="00C777A9">
        <w:t xml:space="preserve">The end of such accumulation periods are highlighted in the x-axis of </w:t>
      </w:r>
      <w:r w:rsidRPr="00C777A9">
        <w:rPr>
          <w:b/>
        </w:rPr>
        <w:t>Figure 6</w:t>
      </w:r>
      <w:r w:rsidRPr="00C777A9">
        <w:t xml:space="preserve">, respectively, in cyan and pink. </w:t>
      </w:r>
      <w:commentRangeEnd w:id="100"/>
      <w:r w:rsidRPr="00C777A9">
        <w:commentReference w:id="100"/>
      </w:r>
      <w:r w:rsidRPr="00C777A9">
        <w:t>ecPoint and ENS show instead smaller AURC values mainly for the accumulation period between 18000-0600 LST and 0000-1200 LST,  which correspond to the troughs of the rainfall’s diurnal cycle in “La Sierra” (</w:t>
      </w:r>
      <w:r w:rsidRPr="00C777A9">
        <w:rPr>
          <w:b/>
        </w:rPr>
        <w:t>Figure 2</w:t>
      </w:r>
      <w:commentRangeStart w:id="101"/>
      <w:r w:rsidRPr="00C777A9">
        <w:t>). From day 4, ENS and ecPoint show an asynchronized pattern instead. While ecPoint continues showing highest AURC values between 1200-0000 LST, ENS shows the lowest AURC values for the same accumulation period up to day 10. The period between 0600-1800 LST deteriorates after day 3 in ecPoint, but it still maintains a relatively high AURC compared to the other two accumulation periods (i.e., 1800-0600 LST and 0000-1200 LST). Therefore, in “La Sierra” short range forecasts show in both ENS and ecPoint high AURC for the peak of rainfall’s diurnal cycle. However, from day 4 ENS skill diminishes while ecPoint maintains the trend through all lead times</w:t>
      </w:r>
      <w:commentRangeEnd w:id="101"/>
      <w:r w:rsidRPr="00C777A9">
        <w:commentReference w:id="101"/>
      </w:r>
      <w:r w:rsidRPr="00C777A9">
        <w:t xml:space="preserve">. </w:t>
      </w:r>
    </w:p>
    <w:p w14:paraId="022AD962" w14:textId="77777777" w:rsidR="002317D9" w:rsidRPr="00C777A9" w:rsidRDefault="00EE5237" w:rsidP="00D06FA0">
      <w:pPr>
        <w:pStyle w:val="Heading2"/>
        <w:numPr>
          <w:ilvl w:val="1"/>
          <w:numId w:val="6"/>
        </w:numPr>
      </w:pPr>
      <w:commentRangeStart w:id="102"/>
      <w:r w:rsidRPr="00C777A9">
        <w:t>Where is the added ecPoint’s value coming from?</w:t>
      </w:r>
      <w:commentRangeEnd w:id="102"/>
      <w:r w:rsidRPr="00C777A9">
        <w:commentReference w:id="102"/>
      </w:r>
    </w:p>
    <w:p w14:paraId="022AD963" w14:textId="77777777" w:rsidR="002317D9" w:rsidRPr="00C777A9" w:rsidRDefault="00EE5237" w:rsidP="00D06FA0">
      <w:pPr>
        <w:pStyle w:val="Heading3"/>
        <w:numPr>
          <w:ilvl w:val="2"/>
          <w:numId w:val="6"/>
        </w:numPr>
      </w:pPr>
      <w:r w:rsidRPr="00C777A9">
        <w:t>ROC curves</w:t>
      </w:r>
    </w:p>
    <w:p w14:paraId="022AD964" w14:textId="77777777" w:rsidR="002317D9" w:rsidRPr="00C777A9" w:rsidRDefault="00EE5237">
      <w:r w:rsidRPr="00C777A9">
        <w:t>In “La Sierra”, the AURC values for ENS at the 85</w:t>
      </w:r>
      <w:r w:rsidRPr="00C777A9">
        <w:rPr>
          <w:vertAlign w:val="superscript"/>
        </w:rPr>
        <w:t>th</w:t>
      </w:r>
      <w:r w:rsidRPr="00C777A9">
        <w:t xml:space="preserve"> percentile are similar to the AURC values for ecPoint at the 99</w:t>
      </w:r>
      <w:r w:rsidRPr="00C777A9">
        <w:rPr>
          <w:vertAlign w:val="superscript"/>
        </w:rPr>
        <w:t>th</w:t>
      </w:r>
      <w:r w:rsidRPr="00C777A9">
        <w:t xml:space="preserve"> percentile. </w:t>
      </w:r>
      <w:commentRangeStart w:id="103"/>
      <w:r w:rsidRPr="00C777A9">
        <w:t>This means that the ability of ecPoint to discriminate between flash flood events and non-events when considering high rainfall events is similar to the discrimination ability of ENS when considering high rainfall events</w:t>
      </w:r>
      <w:commentRangeEnd w:id="103"/>
      <w:r w:rsidRPr="00C777A9">
        <w:commentReference w:id="103"/>
      </w:r>
      <w:r w:rsidRPr="00C777A9">
        <w:t xml:space="preserve">. </w:t>
      </w:r>
      <w:commentRangeStart w:id="104"/>
      <w:r w:rsidRPr="00C777A9">
        <w:rPr>
          <w:b/>
        </w:rPr>
        <w:t>Figure 8</w:t>
      </w:r>
      <w:r w:rsidRPr="00C777A9">
        <w:t xml:space="preserve"> shows the ROC curves from day 1 to day 3 (rows from top to bottom) and for the 95</w:t>
      </w:r>
      <w:r w:rsidRPr="00C777A9">
        <w:rPr>
          <w:vertAlign w:val="superscript"/>
        </w:rPr>
        <w:t>th</w:t>
      </w:r>
      <w:r w:rsidRPr="00C777A9">
        <w:t>, 98</w:t>
      </w:r>
      <w:r w:rsidRPr="00C777A9">
        <w:rPr>
          <w:vertAlign w:val="superscript"/>
        </w:rPr>
        <w:t>th</w:t>
      </w:r>
      <w:r w:rsidRPr="00C777A9">
        <w:t>, and 99</w:t>
      </w:r>
      <w:r w:rsidRPr="00C777A9">
        <w:rPr>
          <w:vertAlign w:val="superscript"/>
        </w:rPr>
        <w:t>th</w:t>
      </w:r>
      <w:r w:rsidRPr="00C777A9">
        <w:t xml:space="preserve"> percentile (columns from left to right). </w:t>
      </w:r>
      <w:commentRangeEnd w:id="104"/>
      <w:r w:rsidRPr="00C777A9">
        <w:commentReference w:id="104"/>
      </w:r>
      <w:r w:rsidRPr="00C777A9">
        <w:t>Only the ROC curves for flood reports with an EFFCI&gt;=6 are shown. The ROC curves for flood reports with an</w:t>
      </w:r>
      <w:del w:id="105" w:author="Calum Baugh" w:date="2022-03-10T18:41:00Z">
        <w:r w:rsidRPr="00C777A9">
          <w:delText>d</w:delText>
        </w:r>
      </w:del>
      <w:r w:rsidRPr="00C777A9">
        <w:t xml:space="preserve"> EFFCI&gt;=1 and &gt;=10 can be found in the supplemental material. For “La Costa” region, the ecPoint’s and ENS’s ROC curves are overlapping with the exception of the last one or two top forecast percentiles, at all lead times a</w:t>
      </w:r>
      <w:ins w:id="106" w:author="Carolynne Hultquist" w:date="2022-02-28T19:42:00Z">
        <w:r w:rsidRPr="00C777A9">
          <w:t>n</w:t>
        </w:r>
      </w:ins>
      <w:r w:rsidRPr="00C777A9">
        <w:t xml:space="preserve">d all relative rainfall thresholds. Therefore, the ROC curves for ecPoint and ENS belong to the same underlying curve. For “La Sierra” region, the ecPoint’s and ENS’s ROC curves differ much more significantly. </w:t>
      </w:r>
    </w:p>
    <w:p w14:paraId="022AD965" w14:textId="77777777" w:rsidR="002317D9" w:rsidRPr="00C777A9" w:rsidRDefault="00EE5237" w:rsidP="00D06FA0">
      <w:pPr>
        <w:pStyle w:val="Heading3"/>
        <w:numPr>
          <w:ilvl w:val="2"/>
          <w:numId w:val="6"/>
        </w:numPr>
      </w:pPr>
      <w:commentRangeStart w:id="107"/>
      <w:r w:rsidRPr="00C777A9">
        <w:t>Distribution of Weather Types (WTs)</w:t>
      </w:r>
      <w:commentRangeEnd w:id="107"/>
      <w:r w:rsidRPr="00C777A9">
        <w:commentReference w:id="107"/>
      </w:r>
    </w:p>
    <w:p w14:paraId="022AD966" w14:textId="77777777" w:rsidR="002317D9" w:rsidRPr="00C777A9" w:rsidRDefault="00EE5237">
      <w:commentRangeStart w:id="108"/>
      <w:commentRangeStart w:id="109"/>
      <w:r w:rsidRPr="00C777A9">
        <w:t xml:space="preserve">Flash floods typically occur during night-time (Maddox </w:t>
      </w:r>
      <w:r w:rsidRPr="00C777A9">
        <w:rPr>
          <w:i/>
        </w:rPr>
        <w:t>et al.</w:t>
      </w:r>
      <w:r w:rsidRPr="00C777A9">
        <w:t>, 1979).</w:t>
      </w:r>
      <w:commentRangeEnd w:id="108"/>
      <w:r w:rsidRPr="00C777A9">
        <w:commentReference w:id="108"/>
      </w:r>
      <w:commentRangeEnd w:id="109"/>
      <w:r w:rsidRPr="00C777A9">
        <w:commentReference w:id="109"/>
      </w:r>
    </w:p>
    <w:p w14:paraId="022AD967" w14:textId="77777777" w:rsidR="002317D9" w:rsidRPr="00C777A9" w:rsidRDefault="00EE5237">
      <w:commentRangeStart w:id="110"/>
      <w:r w:rsidRPr="00C777A9">
        <w:t xml:space="preserve">The differences in the AURC values for the different times of the day can be explained by looking at the distribution of WTs in </w:t>
      </w:r>
      <w:r w:rsidRPr="00C777A9">
        <w:rPr>
          <w:b/>
        </w:rPr>
        <w:t>Figure 7</w:t>
      </w:r>
      <w:r w:rsidRPr="00C777A9">
        <w:t>.</w:t>
      </w:r>
      <w:commentRangeEnd w:id="110"/>
      <w:r w:rsidRPr="00C777A9">
        <w:commentReference w:id="110"/>
      </w:r>
      <w:r w:rsidRPr="00C777A9">
        <w:t xml:space="preserve"> </w:t>
      </w:r>
      <w:commentRangeStart w:id="111"/>
      <w:r w:rsidRPr="00C777A9">
        <w:t xml:space="preserve">In “La Costa” there is not much variability of WTs. The most observed WTs (green crosses in </w:t>
      </w:r>
      <w:r w:rsidRPr="00C777A9">
        <w:rPr>
          <w:b/>
        </w:rPr>
        <w:t>Figure 7</w:t>
      </w:r>
      <w:r w:rsidRPr="00C777A9">
        <w:t xml:space="preserve">) are mainly in the 1???? and 2???? categories. However, the peaks correspond to small rainfall totals, low wind speeds, small CAPE, and medium solar radiation. This type of WT is observed across all four categories of convective precipitation ratio (CPR, defined as the ratio between convective rainfall and total precipitation), with the category 1???? (i.e., CPR&lt;0.25, mainly large-scale rainfall in the ENS model) contributing more often than the other three (2????, 3????, and 4????), and the category 4???? (i.e., CPR&gt;0.75, mainly convective rainfall in the ENS model) The one contributing less often. This is shown by the percentages in red in </w:t>
      </w:r>
      <w:r w:rsidRPr="00C777A9">
        <w:rPr>
          <w:b/>
        </w:rPr>
        <w:t>Figure 7</w:t>
      </w:r>
      <w:r w:rsidRPr="00C777A9">
        <w:t xml:space="preserve">. In the category 1???? There is also a big contribution by the WT that represents small rainfall totals, high wind speed, small cape, and high solar radiation. This two categories of WTs tend to correct mainly biases in the ENS model as opposed to correct mainly sub-grid variability. The bias correction is mainly for overestimation of rainfall, with a correction factor of around 0.85 in both cases. In “La Sierra”, there is much more variability of WTs across all CPR categories. This can be seen from a more uniform distribution of the percentages in red in </w:t>
      </w:r>
      <w:r w:rsidRPr="00C777A9">
        <w:rPr>
          <w:b/>
        </w:rPr>
        <w:t>Figure 7</w:t>
      </w:r>
      <w:r w:rsidRPr="00C777A9">
        <w:t>, with the exception of the accumulation period between 1800 to 0600 LST where the category 1???? holds more than the half of the WTs during wet days. There are still the same than those in “La Costa” region (i.e., those indicated by black and blue crosses). However, in “Sierra”, the crosses are indicated with a different colour (magenta) as they represent mainly large solar radiation. This is probably due to the fact that the cases are</w:t>
      </w:r>
      <w:ins w:id="112" w:author="Carolynne Hultquist" w:date="2022-02-28T19:43:00Z">
        <w:r w:rsidRPr="00C777A9">
          <w:t xml:space="preserve"> </w:t>
        </w:r>
      </w:ins>
      <w:del w:id="113" w:author="Carolynne Hultquist" w:date="2022-02-28T19:43:00Z">
        <w:r w:rsidRPr="00C777A9">
          <w:delText xml:space="preserve"> in the </w:delText>
        </w:r>
      </w:del>
      <w:r w:rsidRPr="00C777A9">
        <w:t xml:space="preserve">in the heights of the Andean region, and the optical depth of the climatological aerosol distribution is smaller in the mountains, as used in the computation of the clear sky solar radiation. </w:t>
      </w:r>
      <w:commentRangeEnd w:id="111"/>
      <w:r w:rsidRPr="00C777A9">
        <w:commentReference w:id="111"/>
      </w:r>
    </w:p>
    <w:p w14:paraId="022AD968" w14:textId="77777777" w:rsidR="002317D9" w:rsidRPr="00C777A9" w:rsidRDefault="00EE5237">
      <w:r w:rsidRPr="00C777A9">
        <w:t xml:space="preserve">The different proportion in the WTs distribution during wet days can be linked to the different types of corrections applied by ecPoint, and shown in </w:t>
      </w:r>
      <w:r w:rsidRPr="00C777A9">
        <w:rPr>
          <w:b/>
        </w:rPr>
        <w:t>Figure 6</w:t>
      </w:r>
      <w:r w:rsidRPr="00C777A9">
        <w:t xml:space="preserve">. ecPoint does not apply any corrections to the accumulation periods that correspond to the accumulation periods between 0000 and 1200 LST (the final step of these accumulation periods are indicated in green in </w:t>
      </w:r>
      <w:r w:rsidRPr="00C777A9">
        <w:rPr>
          <w:b/>
        </w:rPr>
        <w:t>Figure 6</w:t>
      </w:r>
      <w:r w:rsidRPr="00C777A9">
        <w:t xml:space="preserve">). This accumulation period corresponds to one of the lows in the diurnal cycle in “La Costa”. Instead, ecPoint applies the biggest corrections in the rainfall accumulation periods between 1200 and 0000 LST (the final step of these accumulation periods are indicated in black in </w:t>
      </w:r>
      <w:r w:rsidRPr="00C777A9">
        <w:rPr>
          <w:b/>
        </w:rPr>
        <w:t>Figure 6</w:t>
      </w:r>
      <w:r w:rsidRPr="00C777A9">
        <w:t>). This accumulation period corresponds to one of the peaks of the diurnal cycle in “La Costa”. Over the accumulation periods between 1800-0600 LST and between 0600-1800 LST ecPoint-Rainfall forecasts also apply significant corrections to the ENS forecasts, tending to improve the AURC scores. The characteristic here to highlight is that when ecPoint is not applying much correction is when the ENS model comes more often with weather scenarios that lie in the 1???? category of WTs. If we examine the WTs in such category that might contribute to hav</w:t>
      </w:r>
      <w:ins w:id="114" w:author="Carolynne Hultquist" w:date="2022-02-28T19:44:00Z">
        <w:r w:rsidRPr="00C777A9">
          <w:t>ing</w:t>
        </w:r>
      </w:ins>
      <w:del w:id="115" w:author="Carolynne Hultquist" w:date="2022-02-28T19:44:00Z">
        <w:r w:rsidRPr="00C777A9">
          <w:delText>e</w:delText>
        </w:r>
      </w:del>
      <w:r w:rsidRPr="00C777A9">
        <w:t xml:space="preserve"> rainfall events &gt; 50 mm / 12h, one can see that the WTs tend to be mainly </w:t>
      </w:r>
      <w:ins w:id="116" w:author="Carolynne Hultquist" w:date="2022-02-28T19:45:00Z">
        <w:r w:rsidRPr="00C777A9">
          <w:t>G</w:t>
        </w:r>
      </w:ins>
      <w:del w:id="117" w:author="Carolynne Hultquist" w:date="2022-02-28T19:45:00Z">
        <w:r w:rsidRPr="00C777A9">
          <w:delText>g</w:delText>
        </w:r>
      </w:del>
      <w:r w:rsidRPr="00C777A9">
        <w:t>aussian, with peaks around the white bar</w:t>
      </w:r>
      <w:ins w:id="118" w:author="Carolynne Hultquist" w:date="2022-02-28T19:45:00Z">
        <w:r w:rsidRPr="00C777A9">
          <w:t xml:space="preserve"> as seen in Figure 6</w:t>
        </w:r>
      </w:ins>
      <w:r w:rsidRPr="00C777A9">
        <w:t xml:space="preserve"> that indicate</w:t>
      </w:r>
      <w:del w:id="119" w:author="Carolynne Hultquist" w:date="2022-02-28T19:45:00Z">
        <w:r w:rsidRPr="00C777A9">
          <w:delText>s</w:delText>
        </w:r>
      </w:del>
      <w:r w:rsidRPr="00C777A9">
        <w:t xml:space="preserve"> that the ENS forecasts were representative of the point rainfall observations on the ground. </w:t>
      </w:r>
    </w:p>
    <w:p w14:paraId="022AD969" w14:textId="77777777" w:rsidR="002317D9" w:rsidRPr="00C777A9" w:rsidRDefault="00EE5237" w:rsidP="00D06FA0">
      <w:pPr>
        <w:pStyle w:val="Heading1"/>
        <w:numPr>
          <w:ilvl w:val="0"/>
          <w:numId w:val="6"/>
        </w:numPr>
      </w:pPr>
      <w:r w:rsidRPr="00C777A9">
        <w:t xml:space="preserve">Case Studies </w:t>
      </w:r>
    </w:p>
    <w:p w14:paraId="022AD96A" w14:textId="77777777" w:rsidR="002317D9" w:rsidRPr="00C777A9" w:rsidRDefault="00EE5237" w:rsidP="00D06FA0">
      <w:pPr>
        <w:pStyle w:val="Heading1"/>
        <w:numPr>
          <w:ilvl w:val="0"/>
          <w:numId w:val="6"/>
        </w:numPr>
      </w:pPr>
      <w:commentRangeStart w:id="120"/>
      <w:r w:rsidRPr="00C777A9">
        <w:t>Discussions</w:t>
      </w:r>
      <w:commentRangeEnd w:id="120"/>
      <w:r w:rsidRPr="00C777A9">
        <w:commentReference w:id="120"/>
      </w:r>
    </w:p>
    <w:p w14:paraId="022AD96B" w14:textId="30B7D3CE" w:rsidR="00232F0C" w:rsidRPr="00C777A9" w:rsidRDefault="00EE5237" w:rsidP="00D06FA0">
      <w:pPr>
        <w:pStyle w:val="Heading1"/>
        <w:numPr>
          <w:ilvl w:val="0"/>
          <w:numId w:val="6"/>
        </w:numPr>
        <w:sectPr w:rsidR="00232F0C" w:rsidRPr="00C777A9" w:rsidSect="00380FDF">
          <w:headerReference w:type="default" r:id="rId17"/>
          <w:pgSz w:w="11906" w:h="16838"/>
          <w:pgMar w:top="1134" w:right="1134" w:bottom="1134" w:left="1134" w:header="709" w:footer="709" w:gutter="0"/>
          <w:lnNumType w:countBy="1" w:restart="continuous"/>
          <w:pgNumType w:start="1"/>
          <w:cols w:space="720"/>
          <w:docGrid w:linePitch="272"/>
        </w:sectPr>
      </w:pPr>
      <w:bookmarkStart w:id="121" w:name="_3znysh7" w:colFirst="0" w:colLast="0"/>
      <w:bookmarkEnd w:id="121"/>
      <w:r w:rsidRPr="00C777A9">
        <w:t>Conclusion</w:t>
      </w:r>
      <w:r w:rsidR="00232F0C" w:rsidRPr="00C777A9">
        <w:t>s</w:t>
      </w:r>
    </w:p>
    <w:p w14:paraId="022AD96C" w14:textId="77777777" w:rsidR="002317D9" w:rsidRPr="00C777A9" w:rsidRDefault="00EE5237" w:rsidP="00097E8A">
      <w:pPr>
        <w:pStyle w:val="Heading1"/>
        <w:numPr>
          <w:ilvl w:val="0"/>
          <w:numId w:val="0"/>
        </w:numPr>
      </w:pPr>
      <w:r w:rsidRPr="00C777A9">
        <w:t>Tables</w:t>
      </w:r>
    </w:p>
    <w:p w14:paraId="4E4BEADE" w14:textId="193DFF52" w:rsidR="00154CBA" w:rsidRPr="00C777A9" w:rsidRDefault="00154CBA" w:rsidP="00154CBA">
      <w:pPr>
        <w:pStyle w:val="Tablecaptions"/>
      </w:pPr>
      <w:bookmarkStart w:id="122" w:name="_2et92p0" w:colFirst="0" w:colLast="0"/>
      <w:bookmarkEnd w:id="122"/>
      <w:r w:rsidRPr="00C777A9">
        <w:rPr>
          <w:b/>
          <w:bCs/>
        </w:rPr>
        <w:t xml:space="preserve">Table </w:t>
      </w:r>
      <w:r w:rsidRPr="00C777A9">
        <w:rPr>
          <w:b/>
          <w:bCs/>
        </w:rPr>
        <w:fldChar w:fldCharType="begin"/>
      </w:r>
      <w:r w:rsidRPr="00C777A9">
        <w:rPr>
          <w:b/>
          <w:bCs/>
        </w:rPr>
        <w:instrText xml:space="preserve"> SEQ Table \* ARABIC </w:instrText>
      </w:r>
      <w:r w:rsidRPr="00C777A9">
        <w:rPr>
          <w:b/>
          <w:bCs/>
        </w:rPr>
        <w:fldChar w:fldCharType="separate"/>
      </w:r>
      <w:r w:rsidR="00AB28DF" w:rsidRPr="00C777A9">
        <w:rPr>
          <w:b/>
          <w:bCs/>
          <w:noProof/>
        </w:rPr>
        <w:t>1</w:t>
      </w:r>
      <w:r w:rsidRPr="00C777A9">
        <w:rPr>
          <w:b/>
          <w:bCs/>
        </w:rPr>
        <w:fldChar w:fldCharType="end"/>
      </w:r>
      <w:r w:rsidRPr="00C777A9">
        <w:t xml:space="preserve"> - Definition of the four quadrants in a contingency table.  </w:t>
      </w:r>
    </w:p>
    <w:tbl>
      <w:tblPr>
        <w:tblW w:w="9248" w:type="dxa"/>
        <w:tblBorders>
          <w:top w:val="nil"/>
          <w:left w:val="nil"/>
          <w:bottom w:val="nil"/>
          <w:right w:val="nil"/>
          <w:insideH w:val="nil"/>
          <w:insideV w:val="nil"/>
        </w:tblBorders>
        <w:tblLayout w:type="fixed"/>
        <w:tblLook w:val="0400" w:firstRow="0" w:lastRow="0" w:firstColumn="0" w:lastColumn="0" w:noHBand="0" w:noVBand="1"/>
      </w:tblPr>
      <w:tblGrid>
        <w:gridCol w:w="1905"/>
        <w:gridCol w:w="3544"/>
        <w:gridCol w:w="3799"/>
      </w:tblGrid>
      <w:tr w:rsidR="002317D9" w:rsidRPr="00C777A9" w14:paraId="022AD972" w14:textId="77777777">
        <w:trPr>
          <w:trHeight w:val="567"/>
        </w:trPr>
        <w:tc>
          <w:tcPr>
            <w:tcW w:w="1905" w:type="dxa"/>
            <w:tcBorders>
              <w:bottom w:val="single" w:sz="4" w:space="0" w:color="000000"/>
              <w:right w:val="single" w:sz="4" w:space="0" w:color="000000"/>
            </w:tcBorders>
            <w:shd w:val="clear" w:color="auto" w:fill="D9D9D9"/>
            <w:vAlign w:val="center"/>
          </w:tcPr>
          <w:p w14:paraId="022AD96E"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 xml:space="preserve">FORECASTS (COLUMNS) / </w:t>
            </w:r>
          </w:p>
          <w:p w14:paraId="022AD96F"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OBSERVATIONS (ROWS)</w:t>
            </w:r>
          </w:p>
        </w:tc>
        <w:tc>
          <w:tcPr>
            <w:tcW w:w="3544" w:type="dxa"/>
            <w:tcBorders>
              <w:left w:val="single" w:sz="4" w:space="0" w:color="000000"/>
              <w:bottom w:val="single" w:sz="4" w:space="0" w:color="000000"/>
            </w:tcBorders>
            <w:shd w:val="clear" w:color="auto" w:fill="D9D9D9"/>
            <w:vAlign w:val="center"/>
          </w:tcPr>
          <w:p w14:paraId="022AD970"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YES</w:t>
            </w:r>
          </w:p>
        </w:tc>
        <w:tc>
          <w:tcPr>
            <w:tcW w:w="3799" w:type="dxa"/>
            <w:tcBorders>
              <w:bottom w:val="single" w:sz="4" w:space="0" w:color="000000"/>
            </w:tcBorders>
            <w:shd w:val="clear" w:color="auto" w:fill="D9D9D9"/>
            <w:vAlign w:val="center"/>
          </w:tcPr>
          <w:p w14:paraId="022AD971"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NO</w:t>
            </w:r>
          </w:p>
        </w:tc>
      </w:tr>
      <w:tr w:rsidR="002317D9" w:rsidRPr="00C777A9" w14:paraId="022AD97A" w14:textId="77777777">
        <w:trPr>
          <w:trHeight w:val="851"/>
        </w:trPr>
        <w:tc>
          <w:tcPr>
            <w:tcW w:w="1905" w:type="dxa"/>
            <w:tcBorders>
              <w:top w:val="single" w:sz="4" w:space="0" w:color="000000"/>
              <w:right w:val="single" w:sz="4" w:space="0" w:color="000000"/>
            </w:tcBorders>
            <w:shd w:val="clear" w:color="auto" w:fill="auto"/>
            <w:vAlign w:val="center"/>
          </w:tcPr>
          <w:p w14:paraId="022AD973"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YES</w:t>
            </w:r>
          </w:p>
        </w:tc>
        <w:tc>
          <w:tcPr>
            <w:tcW w:w="3544" w:type="dxa"/>
            <w:tcBorders>
              <w:top w:val="single" w:sz="4" w:space="0" w:color="000000"/>
              <w:left w:val="single" w:sz="4" w:space="0" w:color="000000"/>
            </w:tcBorders>
            <w:shd w:val="clear" w:color="auto" w:fill="auto"/>
            <w:vAlign w:val="center"/>
          </w:tcPr>
          <w:p w14:paraId="022AD974"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QUADRANT I</w:t>
            </w:r>
          </w:p>
          <w:p w14:paraId="022AD975"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Hits (H)</w:t>
            </w:r>
          </w:p>
          <w:p w14:paraId="022AD976"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 xml:space="preserve">The event </w:t>
            </w:r>
            <w:r w:rsidRPr="00C777A9">
              <w:rPr>
                <w:i/>
                <w:color w:val="000000"/>
                <w:sz w:val="16"/>
                <w:szCs w:val="16"/>
              </w:rPr>
              <w:t>was observed</w:t>
            </w:r>
            <w:r w:rsidRPr="00C777A9">
              <w:rPr>
                <w:color w:val="000000"/>
                <w:sz w:val="16"/>
                <w:szCs w:val="16"/>
              </w:rPr>
              <w:t xml:space="preserve"> when it </w:t>
            </w:r>
            <w:r w:rsidRPr="00C777A9">
              <w:rPr>
                <w:i/>
                <w:color w:val="000000"/>
                <w:sz w:val="16"/>
                <w:szCs w:val="16"/>
              </w:rPr>
              <w:t>was predicted</w:t>
            </w:r>
            <w:r w:rsidRPr="00C777A9">
              <w:rPr>
                <w:color w:val="000000"/>
                <w:sz w:val="16"/>
                <w:szCs w:val="16"/>
              </w:rPr>
              <w:t xml:space="preserve">. </w:t>
            </w:r>
          </w:p>
        </w:tc>
        <w:tc>
          <w:tcPr>
            <w:tcW w:w="3799" w:type="dxa"/>
            <w:tcBorders>
              <w:top w:val="single" w:sz="4" w:space="0" w:color="000000"/>
            </w:tcBorders>
            <w:shd w:val="clear" w:color="auto" w:fill="auto"/>
            <w:vAlign w:val="center"/>
          </w:tcPr>
          <w:p w14:paraId="022AD977" w14:textId="77777777" w:rsidR="002317D9" w:rsidRPr="005D54A7" w:rsidRDefault="00EE5237">
            <w:pPr>
              <w:pBdr>
                <w:top w:val="nil"/>
                <w:left w:val="nil"/>
                <w:bottom w:val="nil"/>
                <w:right w:val="nil"/>
                <w:between w:val="nil"/>
              </w:pBdr>
              <w:spacing w:before="0"/>
              <w:ind w:firstLine="0"/>
              <w:jc w:val="center"/>
              <w:rPr>
                <w:color w:val="000000"/>
                <w:sz w:val="16"/>
                <w:szCs w:val="16"/>
                <w:lang w:val="it-IT"/>
              </w:rPr>
            </w:pPr>
            <w:r w:rsidRPr="005D54A7">
              <w:rPr>
                <w:color w:val="000000"/>
                <w:sz w:val="16"/>
                <w:szCs w:val="16"/>
                <w:lang w:val="it-IT"/>
              </w:rPr>
              <w:t>QUADRANT II</w:t>
            </w:r>
          </w:p>
          <w:p w14:paraId="022AD978" w14:textId="77777777" w:rsidR="002317D9" w:rsidRPr="005D54A7" w:rsidRDefault="00EE5237">
            <w:pPr>
              <w:pBdr>
                <w:top w:val="nil"/>
                <w:left w:val="nil"/>
                <w:bottom w:val="nil"/>
                <w:right w:val="nil"/>
                <w:between w:val="nil"/>
              </w:pBdr>
              <w:spacing w:before="0"/>
              <w:ind w:firstLine="0"/>
              <w:jc w:val="center"/>
              <w:rPr>
                <w:color w:val="000000"/>
                <w:sz w:val="16"/>
                <w:szCs w:val="16"/>
                <w:lang w:val="it-IT"/>
              </w:rPr>
            </w:pPr>
            <w:r w:rsidRPr="005D54A7">
              <w:rPr>
                <w:color w:val="000000"/>
                <w:sz w:val="16"/>
                <w:szCs w:val="16"/>
                <w:lang w:val="it-IT"/>
              </w:rPr>
              <w:t>False Alarms (FA)</w:t>
            </w:r>
          </w:p>
          <w:p w14:paraId="022AD979"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 xml:space="preserve">The event </w:t>
            </w:r>
            <w:r w:rsidRPr="00C777A9">
              <w:rPr>
                <w:i/>
                <w:color w:val="000000"/>
                <w:sz w:val="16"/>
                <w:szCs w:val="16"/>
              </w:rPr>
              <w:t>was not observed</w:t>
            </w:r>
            <w:r w:rsidRPr="00C777A9">
              <w:rPr>
                <w:color w:val="000000"/>
                <w:sz w:val="16"/>
                <w:szCs w:val="16"/>
              </w:rPr>
              <w:t xml:space="preserve"> when it </w:t>
            </w:r>
            <w:r w:rsidRPr="00C777A9">
              <w:rPr>
                <w:i/>
                <w:color w:val="000000"/>
                <w:sz w:val="16"/>
                <w:szCs w:val="16"/>
              </w:rPr>
              <w:t>was predicted</w:t>
            </w:r>
            <w:r w:rsidRPr="00C777A9">
              <w:rPr>
                <w:color w:val="000000"/>
                <w:sz w:val="16"/>
                <w:szCs w:val="16"/>
              </w:rPr>
              <w:t>.</w:t>
            </w:r>
          </w:p>
        </w:tc>
      </w:tr>
      <w:tr w:rsidR="002317D9" w:rsidRPr="00C777A9" w14:paraId="022AD982" w14:textId="77777777">
        <w:trPr>
          <w:trHeight w:val="851"/>
        </w:trPr>
        <w:tc>
          <w:tcPr>
            <w:tcW w:w="1905" w:type="dxa"/>
            <w:tcBorders>
              <w:right w:val="single" w:sz="4" w:space="0" w:color="000000"/>
            </w:tcBorders>
            <w:shd w:val="clear" w:color="auto" w:fill="D9D9D9"/>
            <w:vAlign w:val="center"/>
          </w:tcPr>
          <w:p w14:paraId="022AD97B"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NO</w:t>
            </w:r>
          </w:p>
        </w:tc>
        <w:tc>
          <w:tcPr>
            <w:tcW w:w="3544" w:type="dxa"/>
            <w:tcBorders>
              <w:left w:val="single" w:sz="4" w:space="0" w:color="000000"/>
            </w:tcBorders>
            <w:shd w:val="clear" w:color="auto" w:fill="D9D9D9"/>
            <w:vAlign w:val="center"/>
          </w:tcPr>
          <w:p w14:paraId="022AD97C"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QUADRANT III</w:t>
            </w:r>
          </w:p>
          <w:p w14:paraId="022AD97D"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Misses (M)</w:t>
            </w:r>
          </w:p>
          <w:p w14:paraId="022AD97E"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 xml:space="preserve">The event </w:t>
            </w:r>
            <w:r w:rsidRPr="00C777A9">
              <w:rPr>
                <w:i/>
                <w:color w:val="000000"/>
                <w:sz w:val="16"/>
                <w:szCs w:val="16"/>
              </w:rPr>
              <w:t>was observed</w:t>
            </w:r>
            <w:r w:rsidRPr="00C777A9">
              <w:rPr>
                <w:color w:val="000000"/>
                <w:sz w:val="16"/>
                <w:szCs w:val="16"/>
              </w:rPr>
              <w:t xml:space="preserve"> when it </w:t>
            </w:r>
            <w:r w:rsidRPr="00C777A9">
              <w:rPr>
                <w:i/>
                <w:color w:val="000000"/>
                <w:sz w:val="16"/>
                <w:szCs w:val="16"/>
              </w:rPr>
              <w:t>was not predicted</w:t>
            </w:r>
            <w:r w:rsidRPr="00C777A9">
              <w:rPr>
                <w:color w:val="000000"/>
                <w:sz w:val="16"/>
                <w:szCs w:val="16"/>
              </w:rPr>
              <w:t>.</w:t>
            </w:r>
          </w:p>
        </w:tc>
        <w:tc>
          <w:tcPr>
            <w:tcW w:w="3799" w:type="dxa"/>
            <w:shd w:val="clear" w:color="auto" w:fill="D9D9D9"/>
            <w:vAlign w:val="center"/>
          </w:tcPr>
          <w:p w14:paraId="022AD97F"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QUADRANT IV</w:t>
            </w:r>
          </w:p>
          <w:p w14:paraId="022AD980"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Correct Negatives (CN)</w:t>
            </w:r>
          </w:p>
          <w:p w14:paraId="022AD981"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 xml:space="preserve">The event </w:t>
            </w:r>
            <w:r w:rsidRPr="00C777A9">
              <w:rPr>
                <w:i/>
                <w:color w:val="000000"/>
                <w:sz w:val="16"/>
                <w:szCs w:val="16"/>
              </w:rPr>
              <w:t>was not observed</w:t>
            </w:r>
            <w:r w:rsidRPr="00C777A9">
              <w:rPr>
                <w:color w:val="000000"/>
                <w:sz w:val="16"/>
                <w:szCs w:val="16"/>
              </w:rPr>
              <w:t xml:space="preserve"> when it </w:t>
            </w:r>
            <w:r w:rsidRPr="00C777A9">
              <w:rPr>
                <w:i/>
                <w:color w:val="000000"/>
                <w:sz w:val="16"/>
                <w:szCs w:val="16"/>
              </w:rPr>
              <w:t>was not predicted</w:t>
            </w:r>
            <w:r w:rsidRPr="00C777A9">
              <w:rPr>
                <w:color w:val="000000"/>
                <w:sz w:val="16"/>
                <w:szCs w:val="16"/>
              </w:rPr>
              <w:t>.</w:t>
            </w:r>
          </w:p>
        </w:tc>
      </w:tr>
    </w:tbl>
    <w:p w14:paraId="022AD983" w14:textId="77777777" w:rsidR="002317D9" w:rsidRPr="00C777A9" w:rsidRDefault="002317D9">
      <w:pPr>
        <w:pBdr>
          <w:top w:val="nil"/>
          <w:left w:val="nil"/>
          <w:bottom w:val="nil"/>
          <w:right w:val="nil"/>
          <w:between w:val="nil"/>
        </w:pBdr>
        <w:spacing w:before="240" w:after="120" w:line="240" w:lineRule="auto"/>
        <w:rPr>
          <w:b/>
          <w:color w:val="000000"/>
          <w:sz w:val="16"/>
          <w:szCs w:val="16"/>
        </w:rPr>
        <w:sectPr w:rsidR="002317D9" w:rsidRPr="00C777A9">
          <w:pgSz w:w="11906" w:h="16838"/>
          <w:pgMar w:top="851" w:right="851" w:bottom="851" w:left="1134" w:header="709" w:footer="709" w:gutter="0"/>
          <w:cols w:space="720"/>
        </w:sectPr>
      </w:pPr>
      <w:bookmarkStart w:id="123" w:name="_tyjcwt" w:colFirst="0" w:colLast="0"/>
      <w:bookmarkEnd w:id="123"/>
    </w:p>
    <w:p w14:paraId="0C5FBC2F" w14:textId="6D9F6E70" w:rsidR="009E367A" w:rsidRPr="00C777A9" w:rsidRDefault="009E367A" w:rsidP="009E367A">
      <w:pPr>
        <w:pStyle w:val="Tablecaptions"/>
      </w:pPr>
      <w:bookmarkStart w:id="124" w:name="_Ref98777976"/>
      <w:r w:rsidRPr="00C777A9">
        <w:rPr>
          <w:b/>
          <w:bCs/>
        </w:rPr>
        <w:t xml:space="preserve">Table </w:t>
      </w:r>
      <w:r w:rsidRPr="00C777A9">
        <w:rPr>
          <w:b/>
          <w:bCs/>
        </w:rPr>
        <w:fldChar w:fldCharType="begin"/>
      </w:r>
      <w:r w:rsidRPr="00C777A9">
        <w:rPr>
          <w:b/>
          <w:bCs/>
        </w:rPr>
        <w:instrText xml:space="preserve"> SEQ Table \* ARABIC </w:instrText>
      </w:r>
      <w:r w:rsidRPr="00C777A9">
        <w:rPr>
          <w:b/>
          <w:bCs/>
        </w:rPr>
        <w:fldChar w:fldCharType="separate"/>
      </w:r>
      <w:r w:rsidR="00AB28DF" w:rsidRPr="00C777A9">
        <w:rPr>
          <w:b/>
          <w:bCs/>
          <w:noProof/>
        </w:rPr>
        <w:t>2</w:t>
      </w:r>
      <w:r w:rsidRPr="00C777A9">
        <w:rPr>
          <w:b/>
          <w:bCs/>
        </w:rPr>
        <w:fldChar w:fldCharType="end"/>
      </w:r>
      <w:bookmarkEnd w:id="124"/>
      <w:r w:rsidRPr="00C777A9">
        <w:t xml:space="preserve"> - Number of all flood reports in the database in 2019 and 2020 (i.e., flood reports with EFFCI&gt;=1). The second column of the table shows the number of reports eliminated from the database because the reports did not contain the location of the report in lat/lon coordinates, or the reports did not contain the date and time in which the flood event happened.</w:t>
      </w:r>
    </w:p>
    <w:tbl>
      <w:tblPr>
        <w:tblW w:w="5670" w:type="dxa"/>
        <w:jc w:val="center"/>
        <w:tblBorders>
          <w:top w:val="nil"/>
          <w:left w:val="nil"/>
          <w:bottom w:val="nil"/>
          <w:right w:val="nil"/>
          <w:insideH w:val="nil"/>
          <w:insideV w:val="nil"/>
        </w:tblBorders>
        <w:tblLayout w:type="fixed"/>
        <w:tblLook w:val="0400" w:firstRow="0" w:lastRow="0" w:firstColumn="0" w:lastColumn="0" w:noHBand="0" w:noVBand="1"/>
      </w:tblPr>
      <w:tblGrid>
        <w:gridCol w:w="851"/>
        <w:gridCol w:w="1417"/>
        <w:gridCol w:w="1701"/>
        <w:gridCol w:w="1701"/>
      </w:tblGrid>
      <w:tr w:rsidR="002317D9" w:rsidRPr="00C777A9" w14:paraId="022AD989" w14:textId="77777777">
        <w:trPr>
          <w:trHeight w:val="567"/>
          <w:jc w:val="center"/>
        </w:trPr>
        <w:tc>
          <w:tcPr>
            <w:tcW w:w="851" w:type="dxa"/>
            <w:tcBorders>
              <w:bottom w:val="single" w:sz="4" w:space="0" w:color="000000"/>
            </w:tcBorders>
            <w:shd w:val="clear" w:color="auto" w:fill="A6A6A6"/>
            <w:vAlign w:val="center"/>
          </w:tcPr>
          <w:p w14:paraId="022AD985"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Year</w:t>
            </w:r>
          </w:p>
        </w:tc>
        <w:tc>
          <w:tcPr>
            <w:tcW w:w="1417" w:type="dxa"/>
            <w:tcBorders>
              <w:bottom w:val="single" w:sz="4" w:space="0" w:color="000000"/>
            </w:tcBorders>
            <w:shd w:val="clear" w:color="auto" w:fill="A6A6A6"/>
            <w:vAlign w:val="center"/>
          </w:tcPr>
          <w:p w14:paraId="022AD986"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Total n. of flood reports</w:t>
            </w:r>
          </w:p>
        </w:tc>
        <w:tc>
          <w:tcPr>
            <w:tcW w:w="1701" w:type="dxa"/>
            <w:tcBorders>
              <w:bottom w:val="single" w:sz="4" w:space="0" w:color="000000"/>
            </w:tcBorders>
            <w:shd w:val="clear" w:color="auto" w:fill="A6A6A6"/>
            <w:vAlign w:val="center"/>
          </w:tcPr>
          <w:p w14:paraId="022AD987"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 xml:space="preserve">N. of eliminated flood reports </w:t>
            </w:r>
          </w:p>
        </w:tc>
        <w:tc>
          <w:tcPr>
            <w:tcW w:w="1701" w:type="dxa"/>
            <w:tcBorders>
              <w:bottom w:val="single" w:sz="4" w:space="0" w:color="000000"/>
            </w:tcBorders>
            <w:shd w:val="clear" w:color="auto" w:fill="A6A6A6"/>
            <w:vAlign w:val="center"/>
          </w:tcPr>
          <w:p w14:paraId="022AD988"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 xml:space="preserve">N. of retained flood reports </w:t>
            </w:r>
          </w:p>
        </w:tc>
      </w:tr>
      <w:tr w:rsidR="002317D9" w:rsidRPr="00C777A9" w14:paraId="022AD98E" w14:textId="77777777">
        <w:trPr>
          <w:trHeight w:val="284"/>
          <w:jc w:val="center"/>
        </w:trPr>
        <w:tc>
          <w:tcPr>
            <w:tcW w:w="851" w:type="dxa"/>
            <w:tcBorders>
              <w:top w:val="single" w:sz="4" w:space="0" w:color="000000"/>
            </w:tcBorders>
            <w:vAlign w:val="center"/>
          </w:tcPr>
          <w:p w14:paraId="022AD98A"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2019</w:t>
            </w:r>
          </w:p>
        </w:tc>
        <w:tc>
          <w:tcPr>
            <w:tcW w:w="1417" w:type="dxa"/>
            <w:tcBorders>
              <w:top w:val="single" w:sz="4" w:space="0" w:color="000000"/>
            </w:tcBorders>
            <w:vAlign w:val="center"/>
          </w:tcPr>
          <w:p w14:paraId="022AD98B"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300</w:t>
            </w:r>
          </w:p>
        </w:tc>
        <w:tc>
          <w:tcPr>
            <w:tcW w:w="1701" w:type="dxa"/>
            <w:tcBorders>
              <w:top w:val="single" w:sz="4" w:space="0" w:color="000000"/>
            </w:tcBorders>
            <w:vAlign w:val="center"/>
          </w:tcPr>
          <w:p w14:paraId="022AD98C"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3</w:t>
            </w:r>
          </w:p>
        </w:tc>
        <w:tc>
          <w:tcPr>
            <w:tcW w:w="1701" w:type="dxa"/>
            <w:tcBorders>
              <w:top w:val="single" w:sz="4" w:space="0" w:color="000000"/>
            </w:tcBorders>
            <w:vAlign w:val="center"/>
          </w:tcPr>
          <w:p w14:paraId="022AD98D"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297</w:t>
            </w:r>
          </w:p>
        </w:tc>
      </w:tr>
      <w:tr w:rsidR="002317D9" w:rsidRPr="00C777A9" w14:paraId="022AD993" w14:textId="77777777">
        <w:trPr>
          <w:trHeight w:val="284"/>
          <w:jc w:val="center"/>
        </w:trPr>
        <w:tc>
          <w:tcPr>
            <w:tcW w:w="851" w:type="dxa"/>
            <w:shd w:val="clear" w:color="auto" w:fill="D9D9D9"/>
            <w:vAlign w:val="center"/>
          </w:tcPr>
          <w:p w14:paraId="022AD98F"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2020</w:t>
            </w:r>
          </w:p>
        </w:tc>
        <w:tc>
          <w:tcPr>
            <w:tcW w:w="1417" w:type="dxa"/>
            <w:shd w:val="clear" w:color="auto" w:fill="D9D9D9"/>
            <w:vAlign w:val="center"/>
          </w:tcPr>
          <w:p w14:paraId="022AD990"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190</w:t>
            </w:r>
          </w:p>
        </w:tc>
        <w:tc>
          <w:tcPr>
            <w:tcW w:w="1701" w:type="dxa"/>
            <w:shd w:val="clear" w:color="auto" w:fill="D9D9D9"/>
            <w:vAlign w:val="center"/>
          </w:tcPr>
          <w:p w14:paraId="022AD991"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0</w:t>
            </w:r>
          </w:p>
        </w:tc>
        <w:tc>
          <w:tcPr>
            <w:tcW w:w="1701" w:type="dxa"/>
            <w:shd w:val="clear" w:color="auto" w:fill="D9D9D9"/>
            <w:vAlign w:val="center"/>
          </w:tcPr>
          <w:p w14:paraId="022AD992"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190</w:t>
            </w:r>
          </w:p>
        </w:tc>
      </w:tr>
    </w:tbl>
    <w:p w14:paraId="022AD994" w14:textId="77777777" w:rsidR="002317D9" w:rsidRPr="00C777A9" w:rsidRDefault="002317D9">
      <w:pPr>
        <w:pBdr>
          <w:top w:val="nil"/>
          <w:left w:val="nil"/>
          <w:bottom w:val="nil"/>
          <w:right w:val="nil"/>
          <w:between w:val="nil"/>
        </w:pBdr>
        <w:spacing w:before="240" w:after="120" w:line="240" w:lineRule="auto"/>
        <w:rPr>
          <w:b/>
          <w:color w:val="000000"/>
          <w:sz w:val="16"/>
          <w:szCs w:val="16"/>
        </w:rPr>
        <w:sectPr w:rsidR="002317D9" w:rsidRPr="00C777A9">
          <w:pgSz w:w="11906" w:h="16838"/>
          <w:pgMar w:top="851" w:right="851" w:bottom="851" w:left="1134" w:header="709" w:footer="709" w:gutter="0"/>
          <w:cols w:space="720"/>
        </w:sectPr>
      </w:pPr>
      <w:bookmarkStart w:id="125" w:name="_3dy6vkm" w:colFirst="0" w:colLast="0"/>
      <w:bookmarkEnd w:id="125"/>
    </w:p>
    <w:p w14:paraId="3DDE4537" w14:textId="722E43F6" w:rsidR="009E367A" w:rsidRPr="00C777A9" w:rsidRDefault="009E367A" w:rsidP="009E367A">
      <w:pPr>
        <w:pStyle w:val="Tablecaptions"/>
      </w:pPr>
      <w:r w:rsidRPr="00C777A9">
        <w:rPr>
          <w:b/>
          <w:bCs/>
        </w:rPr>
        <w:t xml:space="preserve">Table </w:t>
      </w:r>
      <w:r w:rsidRPr="00C777A9">
        <w:rPr>
          <w:b/>
          <w:bCs/>
        </w:rPr>
        <w:fldChar w:fldCharType="begin"/>
      </w:r>
      <w:r w:rsidRPr="00C777A9">
        <w:rPr>
          <w:b/>
          <w:bCs/>
        </w:rPr>
        <w:instrText xml:space="preserve"> SEQ Table \* ARABIC </w:instrText>
      </w:r>
      <w:r w:rsidRPr="00C777A9">
        <w:rPr>
          <w:b/>
          <w:bCs/>
        </w:rPr>
        <w:fldChar w:fldCharType="separate"/>
      </w:r>
      <w:r w:rsidR="00AB28DF" w:rsidRPr="00C777A9">
        <w:rPr>
          <w:b/>
          <w:bCs/>
          <w:noProof/>
        </w:rPr>
        <w:t>3</w:t>
      </w:r>
      <w:r w:rsidRPr="00C777A9">
        <w:rPr>
          <w:b/>
          <w:bCs/>
        </w:rPr>
        <w:fldChar w:fldCharType="end"/>
      </w:r>
      <w:r w:rsidRPr="00C777A9">
        <w:t xml:space="preserve"> - Number of flood reports for 2019 and 2020, in each region, and for EFFCI&gt;=1 (first group), EFFCI&gt;=6 (second group), and EFFCI&gt;=10 (third group). The percentages within parenthesis for the reports with EFFCI&gt;=6 and EFFCI&gt;=10 represent the reduction in percent of the number of flood reports compared to the number of flood reports with EFFCI&gt;=1, which correspond to the total number of flood reports in the correspondent year (see </w:t>
      </w:r>
      <w:r w:rsidRPr="00C777A9">
        <w:rPr>
          <w:b/>
        </w:rPr>
        <w:fldChar w:fldCharType="begin"/>
      </w:r>
      <w:r w:rsidRPr="00C777A9">
        <w:instrText xml:space="preserve"> REF _Ref98777976 \h </w:instrText>
      </w:r>
      <w:r w:rsidRPr="00C777A9">
        <w:rPr>
          <w:b/>
        </w:rPr>
      </w:r>
      <w:r w:rsidRPr="00C777A9">
        <w:rPr>
          <w:b/>
        </w:rPr>
        <w:fldChar w:fldCharType="separate"/>
      </w:r>
      <w:r w:rsidRPr="00C777A9">
        <w:rPr>
          <w:b/>
          <w:bCs/>
        </w:rPr>
        <w:t xml:space="preserve">Table </w:t>
      </w:r>
      <w:r w:rsidRPr="00C777A9">
        <w:rPr>
          <w:b/>
          <w:bCs/>
          <w:noProof/>
        </w:rPr>
        <w:t>2</w:t>
      </w:r>
      <w:r w:rsidRPr="00C777A9">
        <w:rPr>
          <w:b/>
        </w:rPr>
        <w:fldChar w:fldCharType="end"/>
      </w:r>
      <w:r w:rsidRPr="00C777A9">
        <w:t>).</w:t>
      </w:r>
    </w:p>
    <w:tbl>
      <w:tblPr>
        <w:tblW w:w="9921" w:type="dxa"/>
        <w:jc w:val="center"/>
        <w:tblBorders>
          <w:top w:val="nil"/>
          <w:left w:val="nil"/>
          <w:bottom w:val="nil"/>
          <w:right w:val="nil"/>
          <w:insideH w:val="nil"/>
          <w:insideV w:val="nil"/>
        </w:tblBorders>
        <w:tblLayout w:type="fixed"/>
        <w:tblLook w:val="0400" w:firstRow="0" w:lastRow="0" w:firstColumn="0" w:lastColumn="0" w:noHBand="0" w:noVBand="1"/>
      </w:tblPr>
      <w:tblGrid>
        <w:gridCol w:w="725"/>
        <w:gridCol w:w="579"/>
        <w:gridCol w:w="595"/>
        <w:gridCol w:w="712"/>
        <w:gridCol w:w="508"/>
        <w:gridCol w:w="808"/>
        <w:gridCol w:w="873"/>
        <w:gridCol w:w="990"/>
        <w:gridCol w:w="732"/>
        <w:gridCol w:w="867"/>
        <w:gridCol w:w="873"/>
        <w:gridCol w:w="810"/>
        <w:gridCol w:w="849"/>
      </w:tblGrid>
      <w:tr w:rsidR="002317D9" w:rsidRPr="00C777A9" w14:paraId="022AD99A" w14:textId="77777777">
        <w:trPr>
          <w:trHeight w:val="567"/>
          <w:jc w:val="center"/>
        </w:trPr>
        <w:tc>
          <w:tcPr>
            <w:tcW w:w="725" w:type="dxa"/>
            <w:tcBorders>
              <w:right w:val="single" w:sz="4" w:space="0" w:color="000000"/>
            </w:tcBorders>
            <w:shd w:val="clear" w:color="auto" w:fill="A6A6A6"/>
            <w:vAlign w:val="center"/>
          </w:tcPr>
          <w:p w14:paraId="022AD996" w14:textId="77777777" w:rsidR="002317D9" w:rsidRPr="00C777A9" w:rsidRDefault="002317D9">
            <w:pPr>
              <w:pBdr>
                <w:top w:val="nil"/>
                <w:left w:val="nil"/>
                <w:bottom w:val="nil"/>
                <w:right w:val="nil"/>
                <w:between w:val="nil"/>
              </w:pBdr>
              <w:spacing w:before="0"/>
              <w:ind w:firstLine="0"/>
              <w:jc w:val="center"/>
              <w:rPr>
                <w:b/>
                <w:color w:val="000000"/>
                <w:sz w:val="16"/>
                <w:szCs w:val="16"/>
              </w:rPr>
            </w:pPr>
          </w:p>
        </w:tc>
        <w:tc>
          <w:tcPr>
            <w:tcW w:w="2394" w:type="dxa"/>
            <w:gridSpan w:val="4"/>
            <w:tcBorders>
              <w:left w:val="single" w:sz="4" w:space="0" w:color="000000"/>
              <w:right w:val="single" w:sz="4" w:space="0" w:color="000000"/>
            </w:tcBorders>
            <w:shd w:val="clear" w:color="auto" w:fill="A6A6A6"/>
            <w:vAlign w:val="center"/>
          </w:tcPr>
          <w:p w14:paraId="022AD997"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N. of flood reports with EFFCI&gt;=1</w:t>
            </w:r>
          </w:p>
        </w:tc>
        <w:tc>
          <w:tcPr>
            <w:tcW w:w="3403" w:type="dxa"/>
            <w:gridSpan w:val="4"/>
            <w:tcBorders>
              <w:left w:val="single" w:sz="4" w:space="0" w:color="000000"/>
              <w:right w:val="single" w:sz="4" w:space="0" w:color="000000"/>
            </w:tcBorders>
            <w:shd w:val="clear" w:color="auto" w:fill="A6A6A6"/>
            <w:vAlign w:val="center"/>
          </w:tcPr>
          <w:p w14:paraId="022AD998"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N. of flood reports with EFFCI&gt;=6</w:t>
            </w:r>
          </w:p>
        </w:tc>
        <w:tc>
          <w:tcPr>
            <w:tcW w:w="3399" w:type="dxa"/>
            <w:gridSpan w:val="4"/>
            <w:tcBorders>
              <w:left w:val="single" w:sz="4" w:space="0" w:color="000000"/>
            </w:tcBorders>
            <w:shd w:val="clear" w:color="auto" w:fill="A6A6A6"/>
            <w:vAlign w:val="center"/>
          </w:tcPr>
          <w:p w14:paraId="022AD999"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N. of flood reports with EFFCI&gt;=10</w:t>
            </w:r>
          </w:p>
        </w:tc>
      </w:tr>
      <w:tr w:rsidR="002317D9" w:rsidRPr="00C777A9" w14:paraId="022AD9A9" w14:textId="77777777">
        <w:trPr>
          <w:trHeight w:val="567"/>
          <w:jc w:val="center"/>
        </w:trPr>
        <w:tc>
          <w:tcPr>
            <w:tcW w:w="725" w:type="dxa"/>
            <w:tcBorders>
              <w:right w:val="single" w:sz="4" w:space="0" w:color="000000"/>
            </w:tcBorders>
            <w:shd w:val="clear" w:color="auto" w:fill="auto"/>
            <w:vAlign w:val="center"/>
          </w:tcPr>
          <w:p w14:paraId="022AD99B"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Region/</w:t>
            </w:r>
          </w:p>
          <w:p w14:paraId="022AD99C"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Year</w:t>
            </w:r>
          </w:p>
        </w:tc>
        <w:tc>
          <w:tcPr>
            <w:tcW w:w="579" w:type="dxa"/>
            <w:tcBorders>
              <w:left w:val="single" w:sz="4" w:space="0" w:color="000000"/>
            </w:tcBorders>
            <w:shd w:val="clear" w:color="auto" w:fill="auto"/>
            <w:vAlign w:val="center"/>
          </w:tcPr>
          <w:p w14:paraId="022AD99D"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Costa</w:t>
            </w:r>
          </w:p>
        </w:tc>
        <w:tc>
          <w:tcPr>
            <w:tcW w:w="595" w:type="dxa"/>
            <w:shd w:val="clear" w:color="auto" w:fill="auto"/>
            <w:vAlign w:val="center"/>
          </w:tcPr>
          <w:p w14:paraId="022AD99E"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Sierra</w:t>
            </w:r>
          </w:p>
        </w:tc>
        <w:tc>
          <w:tcPr>
            <w:tcW w:w="712" w:type="dxa"/>
            <w:shd w:val="clear" w:color="auto" w:fill="auto"/>
            <w:vAlign w:val="center"/>
          </w:tcPr>
          <w:p w14:paraId="022AD99F"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Oriente</w:t>
            </w:r>
          </w:p>
        </w:tc>
        <w:tc>
          <w:tcPr>
            <w:tcW w:w="508" w:type="dxa"/>
            <w:tcBorders>
              <w:right w:val="single" w:sz="4" w:space="0" w:color="000000"/>
            </w:tcBorders>
            <w:shd w:val="clear" w:color="auto" w:fill="auto"/>
            <w:vAlign w:val="center"/>
          </w:tcPr>
          <w:p w14:paraId="022AD9A0"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All</w:t>
            </w:r>
          </w:p>
        </w:tc>
        <w:tc>
          <w:tcPr>
            <w:tcW w:w="808" w:type="dxa"/>
            <w:tcBorders>
              <w:left w:val="single" w:sz="4" w:space="0" w:color="000000"/>
            </w:tcBorders>
            <w:shd w:val="clear" w:color="auto" w:fill="auto"/>
            <w:vAlign w:val="center"/>
          </w:tcPr>
          <w:p w14:paraId="022AD9A1"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Costa</w:t>
            </w:r>
          </w:p>
        </w:tc>
        <w:tc>
          <w:tcPr>
            <w:tcW w:w="873" w:type="dxa"/>
            <w:shd w:val="clear" w:color="auto" w:fill="auto"/>
            <w:vAlign w:val="center"/>
          </w:tcPr>
          <w:p w14:paraId="022AD9A2"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Sierra</w:t>
            </w:r>
          </w:p>
        </w:tc>
        <w:tc>
          <w:tcPr>
            <w:tcW w:w="990" w:type="dxa"/>
            <w:shd w:val="clear" w:color="auto" w:fill="auto"/>
            <w:vAlign w:val="center"/>
          </w:tcPr>
          <w:p w14:paraId="022AD9A3"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Oriente</w:t>
            </w:r>
          </w:p>
        </w:tc>
        <w:tc>
          <w:tcPr>
            <w:tcW w:w="732" w:type="dxa"/>
            <w:tcBorders>
              <w:right w:val="single" w:sz="4" w:space="0" w:color="000000"/>
            </w:tcBorders>
            <w:shd w:val="clear" w:color="auto" w:fill="auto"/>
            <w:vAlign w:val="center"/>
          </w:tcPr>
          <w:p w14:paraId="022AD9A4"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All</w:t>
            </w:r>
          </w:p>
        </w:tc>
        <w:tc>
          <w:tcPr>
            <w:tcW w:w="867" w:type="dxa"/>
            <w:tcBorders>
              <w:left w:val="single" w:sz="4" w:space="0" w:color="000000"/>
            </w:tcBorders>
            <w:shd w:val="clear" w:color="auto" w:fill="auto"/>
            <w:vAlign w:val="center"/>
          </w:tcPr>
          <w:p w14:paraId="022AD9A5"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Costa</w:t>
            </w:r>
          </w:p>
        </w:tc>
        <w:tc>
          <w:tcPr>
            <w:tcW w:w="873" w:type="dxa"/>
            <w:shd w:val="clear" w:color="auto" w:fill="auto"/>
            <w:vAlign w:val="center"/>
          </w:tcPr>
          <w:p w14:paraId="022AD9A6"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Sierra</w:t>
            </w:r>
          </w:p>
        </w:tc>
        <w:tc>
          <w:tcPr>
            <w:tcW w:w="810" w:type="dxa"/>
            <w:shd w:val="clear" w:color="auto" w:fill="auto"/>
            <w:vAlign w:val="center"/>
          </w:tcPr>
          <w:p w14:paraId="022AD9A7"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Oriente</w:t>
            </w:r>
          </w:p>
        </w:tc>
        <w:tc>
          <w:tcPr>
            <w:tcW w:w="849" w:type="dxa"/>
            <w:shd w:val="clear" w:color="auto" w:fill="auto"/>
            <w:vAlign w:val="center"/>
          </w:tcPr>
          <w:p w14:paraId="022AD9A8"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All</w:t>
            </w:r>
          </w:p>
        </w:tc>
      </w:tr>
      <w:tr w:rsidR="002317D9" w:rsidRPr="00C777A9" w14:paraId="022AD9BF" w14:textId="77777777">
        <w:trPr>
          <w:trHeight w:val="567"/>
          <w:jc w:val="center"/>
        </w:trPr>
        <w:tc>
          <w:tcPr>
            <w:tcW w:w="725" w:type="dxa"/>
            <w:tcBorders>
              <w:right w:val="single" w:sz="4" w:space="0" w:color="000000"/>
            </w:tcBorders>
            <w:shd w:val="clear" w:color="auto" w:fill="D9D9D9"/>
            <w:vAlign w:val="center"/>
          </w:tcPr>
          <w:p w14:paraId="022AD9AA"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2019</w:t>
            </w:r>
          </w:p>
        </w:tc>
        <w:tc>
          <w:tcPr>
            <w:tcW w:w="579" w:type="dxa"/>
            <w:tcBorders>
              <w:left w:val="single" w:sz="4" w:space="0" w:color="000000"/>
            </w:tcBorders>
            <w:shd w:val="clear" w:color="auto" w:fill="D9D9D9"/>
            <w:vAlign w:val="center"/>
          </w:tcPr>
          <w:p w14:paraId="022AD9AB"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175</w:t>
            </w:r>
          </w:p>
        </w:tc>
        <w:tc>
          <w:tcPr>
            <w:tcW w:w="595" w:type="dxa"/>
            <w:shd w:val="clear" w:color="auto" w:fill="D9D9D9"/>
            <w:vAlign w:val="center"/>
          </w:tcPr>
          <w:p w14:paraId="022AD9AC"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114</w:t>
            </w:r>
          </w:p>
        </w:tc>
        <w:tc>
          <w:tcPr>
            <w:tcW w:w="712" w:type="dxa"/>
            <w:shd w:val="clear" w:color="auto" w:fill="D9D9D9"/>
            <w:vAlign w:val="center"/>
          </w:tcPr>
          <w:p w14:paraId="022AD9AD"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8</w:t>
            </w:r>
          </w:p>
        </w:tc>
        <w:tc>
          <w:tcPr>
            <w:tcW w:w="508" w:type="dxa"/>
            <w:tcBorders>
              <w:right w:val="single" w:sz="4" w:space="0" w:color="000000"/>
            </w:tcBorders>
            <w:shd w:val="clear" w:color="auto" w:fill="D9D9D9"/>
            <w:vAlign w:val="center"/>
          </w:tcPr>
          <w:p w14:paraId="022AD9AE"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297</w:t>
            </w:r>
          </w:p>
        </w:tc>
        <w:tc>
          <w:tcPr>
            <w:tcW w:w="808" w:type="dxa"/>
            <w:tcBorders>
              <w:left w:val="single" w:sz="4" w:space="0" w:color="000000"/>
            </w:tcBorders>
            <w:shd w:val="clear" w:color="auto" w:fill="D9D9D9"/>
            <w:vAlign w:val="center"/>
          </w:tcPr>
          <w:p w14:paraId="022AD9AF"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92</w:t>
            </w:r>
          </w:p>
          <w:p w14:paraId="022AD9B0"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(-47%)</w:t>
            </w:r>
          </w:p>
        </w:tc>
        <w:tc>
          <w:tcPr>
            <w:tcW w:w="873" w:type="dxa"/>
            <w:shd w:val="clear" w:color="auto" w:fill="D9D9D9"/>
            <w:vAlign w:val="center"/>
          </w:tcPr>
          <w:p w14:paraId="022AD9B1"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101</w:t>
            </w:r>
          </w:p>
          <w:p w14:paraId="022AD9B2"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(-12%)</w:t>
            </w:r>
          </w:p>
        </w:tc>
        <w:tc>
          <w:tcPr>
            <w:tcW w:w="990" w:type="dxa"/>
            <w:shd w:val="clear" w:color="auto" w:fill="D9D9D9"/>
            <w:vAlign w:val="center"/>
          </w:tcPr>
          <w:p w14:paraId="022AD9B3"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0</w:t>
            </w:r>
          </w:p>
          <w:p w14:paraId="022AD9B4"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(-100%)</w:t>
            </w:r>
          </w:p>
        </w:tc>
        <w:tc>
          <w:tcPr>
            <w:tcW w:w="732" w:type="dxa"/>
            <w:tcBorders>
              <w:right w:val="single" w:sz="4" w:space="0" w:color="000000"/>
            </w:tcBorders>
            <w:shd w:val="clear" w:color="auto" w:fill="D9D9D9"/>
            <w:vAlign w:val="center"/>
          </w:tcPr>
          <w:p w14:paraId="022AD9B5"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193</w:t>
            </w:r>
          </w:p>
          <w:p w14:paraId="022AD9B6"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(-35%)</w:t>
            </w:r>
          </w:p>
        </w:tc>
        <w:tc>
          <w:tcPr>
            <w:tcW w:w="867" w:type="dxa"/>
            <w:tcBorders>
              <w:left w:val="single" w:sz="4" w:space="0" w:color="000000"/>
            </w:tcBorders>
            <w:shd w:val="clear" w:color="auto" w:fill="D9D9D9"/>
            <w:vAlign w:val="center"/>
          </w:tcPr>
          <w:p w14:paraId="022AD9B7"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18</w:t>
            </w:r>
          </w:p>
          <w:p w14:paraId="022AD9B8"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(-90 %)</w:t>
            </w:r>
          </w:p>
        </w:tc>
        <w:tc>
          <w:tcPr>
            <w:tcW w:w="873" w:type="dxa"/>
            <w:shd w:val="clear" w:color="auto" w:fill="D9D9D9"/>
            <w:vAlign w:val="center"/>
          </w:tcPr>
          <w:p w14:paraId="022AD9B9"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33</w:t>
            </w:r>
          </w:p>
          <w:p w14:paraId="022AD9BA"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(-71 %)</w:t>
            </w:r>
          </w:p>
        </w:tc>
        <w:tc>
          <w:tcPr>
            <w:tcW w:w="810" w:type="dxa"/>
            <w:shd w:val="clear" w:color="auto" w:fill="D9D9D9"/>
            <w:vAlign w:val="center"/>
          </w:tcPr>
          <w:p w14:paraId="022AD9BB"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0</w:t>
            </w:r>
          </w:p>
          <w:p w14:paraId="022AD9BC"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(-100 %)</w:t>
            </w:r>
          </w:p>
        </w:tc>
        <w:tc>
          <w:tcPr>
            <w:tcW w:w="849" w:type="dxa"/>
            <w:shd w:val="clear" w:color="auto" w:fill="D9D9D9"/>
            <w:vAlign w:val="center"/>
          </w:tcPr>
          <w:p w14:paraId="022AD9BD"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51</w:t>
            </w:r>
          </w:p>
          <w:p w14:paraId="022AD9BE"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(-83 %)</w:t>
            </w:r>
          </w:p>
        </w:tc>
      </w:tr>
      <w:tr w:rsidR="002317D9" w:rsidRPr="00C777A9" w14:paraId="022AD9D5" w14:textId="77777777">
        <w:trPr>
          <w:trHeight w:val="567"/>
          <w:jc w:val="center"/>
        </w:trPr>
        <w:tc>
          <w:tcPr>
            <w:tcW w:w="725" w:type="dxa"/>
            <w:tcBorders>
              <w:right w:val="single" w:sz="4" w:space="0" w:color="000000"/>
            </w:tcBorders>
            <w:shd w:val="clear" w:color="auto" w:fill="auto"/>
            <w:vAlign w:val="center"/>
          </w:tcPr>
          <w:p w14:paraId="022AD9C0"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2020</w:t>
            </w:r>
          </w:p>
        </w:tc>
        <w:tc>
          <w:tcPr>
            <w:tcW w:w="579" w:type="dxa"/>
            <w:tcBorders>
              <w:left w:val="single" w:sz="4" w:space="0" w:color="000000"/>
            </w:tcBorders>
            <w:shd w:val="clear" w:color="auto" w:fill="auto"/>
            <w:vAlign w:val="center"/>
          </w:tcPr>
          <w:p w14:paraId="022AD9C1"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91</w:t>
            </w:r>
          </w:p>
        </w:tc>
        <w:tc>
          <w:tcPr>
            <w:tcW w:w="595" w:type="dxa"/>
            <w:shd w:val="clear" w:color="auto" w:fill="auto"/>
            <w:vAlign w:val="center"/>
          </w:tcPr>
          <w:p w14:paraId="022AD9C2"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88</w:t>
            </w:r>
          </w:p>
        </w:tc>
        <w:tc>
          <w:tcPr>
            <w:tcW w:w="712" w:type="dxa"/>
            <w:shd w:val="clear" w:color="auto" w:fill="auto"/>
            <w:vAlign w:val="center"/>
          </w:tcPr>
          <w:p w14:paraId="022AD9C3"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11</w:t>
            </w:r>
          </w:p>
        </w:tc>
        <w:tc>
          <w:tcPr>
            <w:tcW w:w="508" w:type="dxa"/>
            <w:tcBorders>
              <w:right w:val="single" w:sz="4" w:space="0" w:color="000000"/>
            </w:tcBorders>
            <w:shd w:val="clear" w:color="auto" w:fill="auto"/>
            <w:vAlign w:val="center"/>
          </w:tcPr>
          <w:p w14:paraId="022AD9C4"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190</w:t>
            </w:r>
          </w:p>
        </w:tc>
        <w:tc>
          <w:tcPr>
            <w:tcW w:w="808" w:type="dxa"/>
            <w:tcBorders>
              <w:left w:val="single" w:sz="4" w:space="0" w:color="000000"/>
            </w:tcBorders>
            <w:shd w:val="clear" w:color="auto" w:fill="auto"/>
            <w:vAlign w:val="center"/>
          </w:tcPr>
          <w:p w14:paraId="022AD9C5"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48</w:t>
            </w:r>
          </w:p>
          <w:p w14:paraId="022AD9C6"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(-47%)</w:t>
            </w:r>
          </w:p>
        </w:tc>
        <w:tc>
          <w:tcPr>
            <w:tcW w:w="873" w:type="dxa"/>
            <w:shd w:val="clear" w:color="auto" w:fill="auto"/>
            <w:vAlign w:val="center"/>
          </w:tcPr>
          <w:p w14:paraId="022AD9C7"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77</w:t>
            </w:r>
          </w:p>
          <w:p w14:paraId="022AD9C8"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(-12 %)</w:t>
            </w:r>
          </w:p>
        </w:tc>
        <w:tc>
          <w:tcPr>
            <w:tcW w:w="990" w:type="dxa"/>
            <w:shd w:val="clear" w:color="auto" w:fill="auto"/>
            <w:vAlign w:val="center"/>
          </w:tcPr>
          <w:p w14:paraId="022AD9C9"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w:t>
            </w:r>
          </w:p>
          <w:p w14:paraId="022AD9CA"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(-82%)</w:t>
            </w:r>
          </w:p>
        </w:tc>
        <w:tc>
          <w:tcPr>
            <w:tcW w:w="732" w:type="dxa"/>
            <w:tcBorders>
              <w:right w:val="single" w:sz="4" w:space="0" w:color="000000"/>
            </w:tcBorders>
            <w:shd w:val="clear" w:color="auto" w:fill="auto"/>
            <w:vAlign w:val="center"/>
          </w:tcPr>
          <w:p w14:paraId="022AD9CB"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127</w:t>
            </w:r>
          </w:p>
          <w:p w14:paraId="022AD9CC"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(-33%)</w:t>
            </w:r>
          </w:p>
        </w:tc>
        <w:tc>
          <w:tcPr>
            <w:tcW w:w="867" w:type="dxa"/>
            <w:tcBorders>
              <w:left w:val="single" w:sz="4" w:space="0" w:color="000000"/>
            </w:tcBorders>
            <w:shd w:val="clear" w:color="auto" w:fill="auto"/>
            <w:vAlign w:val="center"/>
          </w:tcPr>
          <w:p w14:paraId="022AD9CD"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22</w:t>
            </w:r>
          </w:p>
          <w:p w14:paraId="022AD9CE"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(-76 %)</w:t>
            </w:r>
          </w:p>
        </w:tc>
        <w:tc>
          <w:tcPr>
            <w:tcW w:w="873" w:type="dxa"/>
            <w:shd w:val="clear" w:color="auto" w:fill="auto"/>
            <w:vAlign w:val="center"/>
          </w:tcPr>
          <w:p w14:paraId="022AD9CF"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26</w:t>
            </w:r>
          </w:p>
          <w:p w14:paraId="022AD9D0"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(-70 %)</w:t>
            </w:r>
          </w:p>
        </w:tc>
        <w:tc>
          <w:tcPr>
            <w:tcW w:w="810" w:type="dxa"/>
            <w:shd w:val="clear" w:color="auto" w:fill="auto"/>
            <w:vAlign w:val="center"/>
          </w:tcPr>
          <w:p w14:paraId="022AD9D1"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0</w:t>
            </w:r>
          </w:p>
          <w:p w14:paraId="022AD9D2"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(-100 %)</w:t>
            </w:r>
          </w:p>
        </w:tc>
        <w:tc>
          <w:tcPr>
            <w:tcW w:w="849" w:type="dxa"/>
            <w:shd w:val="clear" w:color="auto" w:fill="auto"/>
            <w:vAlign w:val="center"/>
          </w:tcPr>
          <w:p w14:paraId="022AD9D3"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48</w:t>
            </w:r>
          </w:p>
          <w:p w14:paraId="022AD9D4"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(-75 %)</w:t>
            </w:r>
          </w:p>
        </w:tc>
      </w:tr>
    </w:tbl>
    <w:p w14:paraId="022AD9D6" w14:textId="77777777" w:rsidR="002317D9" w:rsidRPr="00C777A9" w:rsidRDefault="002317D9">
      <w:pPr>
        <w:pBdr>
          <w:top w:val="nil"/>
          <w:left w:val="nil"/>
          <w:bottom w:val="nil"/>
          <w:right w:val="nil"/>
          <w:between w:val="nil"/>
        </w:pBdr>
        <w:spacing w:before="240" w:after="120" w:line="240" w:lineRule="auto"/>
        <w:rPr>
          <w:b/>
          <w:color w:val="000000"/>
          <w:sz w:val="16"/>
          <w:szCs w:val="16"/>
        </w:rPr>
        <w:sectPr w:rsidR="002317D9" w:rsidRPr="00C777A9">
          <w:pgSz w:w="11906" w:h="16838"/>
          <w:pgMar w:top="851" w:right="851" w:bottom="851" w:left="1134" w:header="709" w:footer="709" w:gutter="0"/>
          <w:cols w:space="720"/>
        </w:sectPr>
      </w:pPr>
      <w:bookmarkStart w:id="126" w:name="_1t3h5sf" w:colFirst="0" w:colLast="0"/>
      <w:bookmarkEnd w:id="126"/>
    </w:p>
    <w:p w14:paraId="593CF9DF" w14:textId="28F311E4" w:rsidR="00AB28DF" w:rsidRPr="00C777A9" w:rsidRDefault="00AB28DF" w:rsidP="00AB28DF">
      <w:pPr>
        <w:pStyle w:val="Tablecaptions"/>
      </w:pPr>
      <w:r w:rsidRPr="00C777A9">
        <w:rPr>
          <w:b/>
          <w:bCs/>
        </w:rPr>
        <w:t xml:space="preserve">Table </w:t>
      </w:r>
      <w:r w:rsidRPr="00C777A9">
        <w:rPr>
          <w:b/>
          <w:bCs/>
        </w:rPr>
        <w:fldChar w:fldCharType="begin"/>
      </w:r>
      <w:r w:rsidRPr="00C777A9">
        <w:rPr>
          <w:b/>
          <w:bCs/>
        </w:rPr>
        <w:instrText xml:space="preserve"> SEQ Table \* ARABIC </w:instrText>
      </w:r>
      <w:r w:rsidRPr="00C777A9">
        <w:rPr>
          <w:b/>
          <w:bCs/>
        </w:rPr>
        <w:fldChar w:fldCharType="separate"/>
      </w:r>
      <w:r w:rsidRPr="00C777A9">
        <w:rPr>
          <w:b/>
          <w:bCs/>
          <w:noProof/>
        </w:rPr>
        <w:t>4</w:t>
      </w:r>
      <w:r w:rsidRPr="00C777A9">
        <w:rPr>
          <w:b/>
          <w:bCs/>
        </w:rPr>
        <w:fldChar w:fldCharType="end"/>
      </w:r>
      <w:r w:rsidRPr="00C777A9">
        <w:t xml:space="preserve"> - Accumulation periods for day 1 ecPoint and ENS forecasts (i.e., from t+0, up to t+30) considered for each flood report in order to define the values of the verification rainfall events.  </w:t>
      </w:r>
    </w:p>
    <w:tbl>
      <w:tblPr>
        <w:tblW w:w="7372" w:type="dxa"/>
        <w:jc w:val="center"/>
        <w:tblBorders>
          <w:top w:val="nil"/>
          <w:left w:val="nil"/>
          <w:bottom w:val="nil"/>
          <w:right w:val="nil"/>
          <w:insideH w:val="nil"/>
          <w:insideV w:val="nil"/>
        </w:tblBorders>
        <w:tblLayout w:type="fixed"/>
        <w:tblLook w:val="0400" w:firstRow="0" w:lastRow="0" w:firstColumn="0" w:lastColumn="0" w:noHBand="0" w:noVBand="1"/>
      </w:tblPr>
      <w:tblGrid>
        <w:gridCol w:w="4683"/>
        <w:gridCol w:w="2689"/>
      </w:tblGrid>
      <w:tr w:rsidR="005A5FB5" w:rsidRPr="00C777A9" w14:paraId="022AD9DB" w14:textId="77777777" w:rsidTr="005A5FB5">
        <w:trPr>
          <w:trHeight w:val="567"/>
          <w:jc w:val="center"/>
        </w:trPr>
        <w:tc>
          <w:tcPr>
            <w:tcW w:w="4683" w:type="dxa"/>
            <w:shd w:val="clear" w:color="auto" w:fill="A6A6A6"/>
            <w:vAlign w:val="center"/>
          </w:tcPr>
          <w:p w14:paraId="022AD9D9" w14:textId="56C13BD2" w:rsidR="005A5FB5" w:rsidRPr="00C777A9" w:rsidRDefault="005A5FB5">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12-hourly accumulation period (in UTC time) containing the flood event reporting times on day X</w:t>
            </w:r>
          </w:p>
        </w:tc>
        <w:tc>
          <w:tcPr>
            <w:tcW w:w="2689" w:type="dxa"/>
            <w:shd w:val="clear" w:color="auto" w:fill="A6A6A6"/>
            <w:vAlign w:val="center"/>
          </w:tcPr>
          <w:p w14:paraId="022AD9DA" w14:textId="77777777" w:rsidR="005A5FB5" w:rsidRPr="00C777A9" w:rsidRDefault="005A5FB5">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Forecast accumulation periods</w:t>
            </w:r>
          </w:p>
        </w:tc>
      </w:tr>
      <w:tr w:rsidR="005A5FB5" w:rsidRPr="00C777A9" w14:paraId="022AD9DF" w14:textId="77777777" w:rsidTr="005A5FB5">
        <w:trPr>
          <w:trHeight w:val="284"/>
          <w:jc w:val="center"/>
        </w:trPr>
        <w:tc>
          <w:tcPr>
            <w:tcW w:w="4683" w:type="dxa"/>
            <w:vMerge w:val="restart"/>
            <w:shd w:val="clear" w:color="auto" w:fill="auto"/>
            <w:vAlign w:val="center"/>
          </w:tcPr>
          <w:p w14:paraId="022AD9DD"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From 18 (on day X-1) to 6 UTC</w:t>
            </w:r>
          </w:p>
        </w:tc>
        <w:tc>
          <w:tcPr>
            <w:tcW w:w="2689" w:type="dxa"/>
            <w:shd w:val="clear" w:color="auto" w:fill="auto"/>
            <w:vAlign w:val="center"/>
          </w:tcPr>
          <w:p w14:paraId="022AD9DE"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Day(X-1), 00 UTC (t+18,t+30)</w:t>
            </w:r>
          </w:p>
        </w:tc>
      </w:tr>
      <w:tr w:rsidR="005A5FB5" w:rsidRPr="00C777A9" w14:paraId="022AD9E3" w14:textId="77777777" w:rsidTr="005A5FB5">
        <w:trPr>
          <w:trHeight w:val="284"/>
          <w:jc w:val="center"/>
        </w:trPr>
        <w:tc>
          <w:tcPr>
            <w:tcW w:w="4683" w:type="dxa"/>
            <w:vMerge/>
            <w:shd w:val="clear" w:color="auto" w:fill="auto"/>
            <w:vAlign w:val="center"/>
          </w:tcPr>
          <w:p w14:paraId="022AD9E1"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9E2"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Day(X-1), 12 UTC (t+6,t+18)</w:t>
            </w:r>
          </w:p>
        </w:tc>
      </w:tr>
      <w:tr w:rsidR="005A5FB5" w:rsidRPr="00C777A9" w14:paraId="022AD9E7" w14:textId="77777777" w:rsidTr="005A5FB5">
        <w:trPr>
          <w:trHeight w:val="284"/>
          <w:jc w:val="center"/>
        </w:trPr>
        <w:tc>
          <w:tcPr>
            <w:tcW w:w="4683" w:type="dxa"/>
            <w:vMerge w:val="restart"/>
            <w:shd w:val="clear" w:color="auto" w:fill="auto"/>
            <w:vAlign w:val="center"/>
          </w:tcPr>
          <w:p w14:paraId="022AD9E5"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From 0 to 12 UTC</w:t>
            </w:r>
          </w:p>
        </w:tc>
        <w:tc>
          <w:tcPr>
            <w:tcW w:w="2689" w:type="dxa"/>
            <w:shd w:val="clear" w:color="auto" w:fill="auto"/>
            <w:vAlign w:val="center"/>
          </w:tcPr>
          <w:p w14:paraId="022AD9E6"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(t+0,t+12)</w:t>
            </w:r>
          </w:p>
        </w:tc>
      </w:tr>
      <w:tr w:rsidR="005A5FB5" w:rsidRPr="00C777A9" w14:paraId="022AD9EB" w14:textId="77777777" w:rsidTr="005A5FB5">
        <w:trPr>
          <w:trHeight w:val="284"/>
          <w:jc w:val="center"/>
        </w:trPr>
        <w:tc>
          <w:tcPr>
            <w:tcW w:w="4683" w:type="dxa"/>
            <w:vMerge/>
            <w:shd w:val="clear" w:color="auto" w:fill="auto"/>
            <w:vAlign w:val="center"/>
          </w:tcPr>
          <w:p w14:paraId="022AD9E9"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9EA"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Day(X-1), 12 UTC (t+12,t+24)</w:t>
            </w:r>
          </w:p>
        </w:tc>
      </w:tr>
      <w:tr w:rsidR="005A5FB5" w:rsidRPr="00C777A9" w14:paraId="022AD9EF" w14:textId="77777777" w:rsidTr="005A5FB5">
        <w:trPr>
          <w:trHeight w:val="284"/>
          <w:jc w:val="center"/>
        </w:trPr>
        <w:tc>
          <w:tcPr>
            <w:tcW w:w="4683" w:type="dxa"/>
            <w:vMerge w:val="restart"/>
            <w:shd w:val="clear" w:color="auto" w:fill="D9D9D9"/>
            <w:vAlign w:val="center"/>
          </w:tcPr>
          <w:p w14:paraId="022AD9ED"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 xml:space="preserve"> From 0 to 12 UTC</w:t>
            </w:r>
          </w:p>
        </w:tc>
        <w:tc>
          <w:tcPr>
            <w:tcW w:w="2689" w:type="dxa"/>
            <w:shd w:val="clear" w:color="auto" w:fill="D9D9D9"/>
            <w:vAlign w:val="center"/>
          </w:tcPr>
          <w:p w14:paraId="022AD9EE"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(t+0,t+12)</w:t>
            </w:r>
          </w:p>
        </w:tc>
      </w:tr>
      <w:tr w:rsidR="005A5FB5" w:rsidRPr="00C777A9" w14:paraId="022AD9F3" w14:textId="77777777" w:rsidTr="005A5FB5">
        <w:trPr>
          <w:trHeight w:val="284"/>
          <w:jc w:val="center"/>
        </w:trPr>
        <w:tc>
          <w:tcPr>
            <w:tcW w:w="4683" w:type="dxa"/>
            <w:vMerge/>
            <w:shd w:val="clear" w:color="auto" w:fill="D9D9D9"/>
            <w:vAlign w:val="center"/>
          </w:tcPr>
          <w:p w14:paraId="022AD9F1"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9F2"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Day(X-1), 12 UTC (t+12,t+24)</w:t>
            </w:r>
          </w:p>
        </w:tc>
      </w:tr>
      <w:tr w:rsidR="005A5FB5" w:rsidRPr="00C777A9" w14:paraId="022AD9F7" w14:textId="77777777" w:rsidTr="005A5FB5">
        <w:trPr>
          <w:trHeight w:val="284"/>
          <w:jc w:val="center"/>
        </w:trPr>
        <w:tc>
          <w:tcPr>
            <w:tcW w:w="4683" w:type="dxa"/>
            <w:vMerge w:val="restart"/>
            <w:shd w:val="clear" w:color="auto" w:fill="D9D9D9"/>
            <w:vAlign w:val="center"/>
          </w:tcPr>
          <w:p w14:paraId="022AD9F5"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 xml:space="preserve"> From 6 to 18 UTC</w:t>
            </w:r>
          </w:p>
        </w:tc>
        <w:tc>
          <w:tcPr>
            <w:tcW w:w="2689" w:type="dxa"/>
            <w:shd w:val="clear" w:color="auto" w:fill="D9D9D9"/>
            <w:vAlign w:val="center"/>
          </w:tcPr>
          <w:p w14:paraId="022AD9F6"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(t+6,t+18)</w:t>
            </w:r>
          </w:p>
        </w:tc>
      </w:tr>
      <w:tr w:rsidR="005A5FB5" w:rsidRPr="00C777A9" w14:paraId="022AD9FB" w14:textId="77777777" w:rsidTr="005A5FB5">
        <w:trPr>
          <w:trHeight w:val="284"/>
          <w:jc w:val="center"/>
        </w:trPr>
        <w:tc>
          <w:tcPr>
            <w:tcW w:w="4683" w:type="dxa"/>
            <w:vMerge/>
            <w:shd w:val="clear" w:color="auto" w:fill="D9D9D9"/>
            <w:vAlign w:val="center"/>
          </w:tcPr>
          <w:p w14:paraId="022AD9F9"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9FA"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Day(X-1), 12 UTC (t+18,t+30)</w:t>
            </w:r>
          </w:p>
        </w:tc>
      </w:tr>
      <w:tr w:rsidR="005A5FB5" w:rsidRPr="00C777A9" w14:paraId="022AD9FF" w14:textId="77777777" w:rsidTr="005A5FB5">
        <w:trPr>
          <w:trHeight w:val="284"/>
          <w:jc w:val="center"/>
        </w:trPr>
        <w:tc>
          <w:tcPr>
            <w:tcW w:w="4683" w:type="dxa"/>
            <w:vMerge w:val="restart"/>
            <w:shd w:val="clear" w:color="auto" w:fill="auto"/>
            <w:vAlign w:val="center"/>
          </w:tcPr>
          <w:p w14:paraId="022AD9FD"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From 6 to 18 UTC</w:t>
            </w:r>
          </w:p>
        </w:tc>
        <w:tc>
          <w:tcPr>
            <w:tcW w:w="2689" w:type="dxa"/>
            <w:shd w:val="clear" w:color="auto" w:fill="auto"/>
            <w:vAlign w:val="center"/>
          </w:tcPr>
          <w:p w14:paraId="022AD9FE"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(t+6,t+18)</w:t>
            </w:r>
          </w:p>
        </w:tc>
      </w:tr>
      <w:tr w:rsidR="005A5FB5" w:rsidRPr="00C777A9" w14:paraId="022ADA03" w14:textId="77777777" w:rsidTr="005A5FB5">
        <w:trPr>
          <w:trHeight w:val="284"/>
          <w:jc w:val="center"/>
        </w:trPr>
        <w:tc>
          <w:tcPr>
            <w:tcW w:w="4683" w:type="dxa"/>
            <w:vMerge/>
            <w:shd w:val="clear" w:color="auto" w:fill="auto"/>
            <w:vAlign w:val="center"/>
          </w:tcPr>
          <w:p w14:paraId="022ADA01"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A02"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Day(X-1), 12 UTC (t+18,t+30)</w:t>
            </w:r>
          </w:p>
        </w:tc>
      </w:tr>
      <w:tr w:rsidR="005A5FB5" w:rsidRPr="00C777A9" w14:paraId="022ADA07" w14:textId="77777777" w:rsidTr="005A5FB5">
        <w:trPr>
          <w:trHeight w:val="284"/>
          <w:jc w:val="center"/>
        </w:trPr>
        <w:tc>
          <w:tcPr>
            <w:tcW w:w="4683" w:type="dxa"/>
            <w:vMerge w:val="restart"/>
            <w:shd w:val="clear" w:color="auto" w:fill="auto"/>
            <w:vAlign w:val="center"/>
          </w:tcPr>
          <w:p w14:paraId="022ADA05"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From 12 to 0 (on day X+1) UTC</w:t>
            </w:r>
          </w:p>
        </w:tc>
        <w:tc>
          <w:tcPr>
            <w:tcW w:w="2689" w:type="dxa"/>
            <w:shd w:val="clear" w:color="auto" w:fill="auto"/>
            <w:vAlign w:val="center"/>
          </w:tcPr>
          <w:p w14:paraId="022ADA06"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(t+12,t+24)</w:t>
            </w:r>
          </w:p>
        </w:tc>
      </w:tr>
      <w:tr w:rsidR="005A5FB5" w:rsidRPr="00C777A9" w14:paraId="022ADA0B" w14:textId="77777777" w:rsidTr="005A5FB5">
        <w:trPr>
          <w:trHeight w:val="284"/>
          <w:jc w:val="center"/>
        </w:trPr>
        <w:tc>
          <w:tcPr>
            <w:tcW w:w="4683" w:type="dxa"/>
            <w:vMerge/>
            <w:shd w:val="clear" w:color="auto" w:fill="auto"/>
            <w:vAlign w:val="center"/>
          </w:tcPr>
          <w:p w14:paraId="022ADA09"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A0A"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12 UTC (t+0,t+12)</w:t>
            </w:r>
          </w:p>
        </w:tc>
      </w:tr>
      <w:tr w:rsidR="005A5FB5" w:rsidRPr="00C777A9" w14:paraId="022ADA0F" w14:textId="77777777" w:rsidTr="005A5FB5">
        <w:trPr>
          <w:trHeight w:val="284"/>
          <w:jc w:val="center"/>
        </w:trPr>
        <w:tc>
          <w:tcPr>
            <w:tcW w:w="4683" w:type="dxa"/>
            <w:vMerge w:val="restart"/>
            <w:shd w:val="clear" w:color="auto" w:fill="D9D9D9"/>
            <w:vAlign w:val="center"/>
          </w:tcPr>
          <w:p w14:paraId="022ADA0D"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From 12 to 0 (on day X+1) UTC</w:t>
            </w:r>
          </w:p>
        </w:tc>
        <w:tc>
          <w:tcPr>
            <w:tcW w:w="2689" w:type="dxa"/>
            <w:shd w:val="clear" w:color="auto" w:fill="D9D9D9"/>
            <w:vAlign w:val="center"/>
          </w:tcPr>
          <w:p w14:paraId="022ADA0E"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(t+12,t+24)</w:t>
            </w:r>
          </w:p>
        </w:tc>
      </w:tr>
      <w:tr w:rsidR="005A5FB5" w:rsidRPr="00C777A9" w14:paraId="022ADA13" w14:textId="77777777" w:rsidTr="005A5FB5">
        <w:trPr>
          <w:trHeight w:val="284"/>
          <w:jc w:val="center"/>
        </w:trPr>
        <w:tc>
          <w:tcPr>
            <w:tcW w:w="4683" w:type="dxa"/>
            <w:vMerge/>
            <w:shd w:val="clear" w:color="auto" w:fill="D9D9D9"/>
            <w:vAlign w:val="center"/>
          </w:tcPr>
          <w:p w14:paraId="022ADA11"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A12"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12 UTC (t+0,t+12)</w:t>
            </w:r>
          </w:p>
        </w:tc>
      </w:tr>
      <w:tr w:rsidR="005A5FB5" w:rsidRPr="00C777A9" w14:paraId="022ADA17" w14:textId="77777777" w:rsidTr="005A5FB5">
        <w:trPr>
          <w:trHeight w:val="284"/>
          <w:jc w:val="center"/>
        </w:trPr>
        <w:tc>
          <w:tcPr>
            <w:tcW w:w="4683" w:type="dxa"/>
            <w:vMerge w:val="restart"/>
            <w:shd w:val="clear" w:color="auto" w:fill="D9D9D9"/>
            <w:vAlign w:val="center"/>
          </w:tcPr>
          <w:p w14:paraId="022ADA15"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From 18 to 6 (on day X+1) UTC</w:t>
            </w:r>
          </w:p>
        </w:tc>
        <w:tc>
          <w:tcPr>
            <w:tcW w:w="2689" w:type="dxa"/>
            <w:shd w:val="clear" w:color="auto" w:fill="D9D9D9"/>
            <w:vAlign w:val="center"/>
          </w:tcPr>
          <w:p w14:paraId="022ADA16"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00 UTC (t+18,t+30)</w:t>
            </w:r>
          </w:p>
        </w:tc>
      </w:tr>
      <w:tr w:rsidR="005A5FB5" w:rsidRPr="00C777A9" w14:paraId="022ADA1B" w14:textId="77777777" w:rsidTr="005A5FB5">
        <w:trPr>
          <w:trHeight w:val="284"/>
          <w:jc w:val="center"/>
        </w:trPr>
        <w:tc>
          <w:tcPr>
            <w:tcW w:w="4683" w:type="dxa"/>
            <w:vMerge/>
            <w:shd w:val="clear" w:color="auto" w:fill="D9D9D9"/>
            <w:vAlign w:val="center"/>
          </w:tcPr>
          <w:p w14:paraId="022ADA19" w14:textId="77777777" w:rsidR="005A5FB5" w:rsidRPr="00C777A9" w:rsidRDefault="005A5FB5">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A1A" w14:textId="77777777" w:rsidR="005A5FB5" w:rsidRPr="00C777A9" w:rsidRDefault="005A5FB5">
            <w:pPr>
              <w:pBdr>
                <w:top w:val="nil"/>
                <w:left w:val="nil"/>
                <w:bottom w:val="nil"/>
                <w:right w:val="nil"/>
                <w:between w:val="nil"/>
              </w:pBdr>
              <w:spacing w:before="0"/>
              <w:ind w:firstLine="0"/>
              <w:jc w:val="center"/>
              <w:rPr>
                <w:color w:val="000000"/>
                <w:sz w:val="16"/>
                <w:szCs w:val="16"/>
              </w:rPr>
            </w:pPr>
            <w:r w:rsidRPr="00C777A9">
              <w:rPr>
                <w:color w:val="000000"/>
                <w:sz w:val="16"/>
                <w:szCs w:val="16"/>
              </w:rPr>
              <w:t>Day(X), 12 UTC (t+6,t+18)</w:t>
            </w:r>
          </w:p>
        </w:tc>
      </w:tr>
    </w:tbl>
    <w:p w14:paraId="022ADA1C" w14:textId="77777777" w:rsidR="002317D9" w:rsidRPr="00C777A9" w:rsidRDefault="002317D9">
      <w:pPr>
        <w:pBdr>
          <w:top w:val="nil"/>
          <w:left w:val="nil"/>
          <w:bottom w:val="nil"/>
          <w:right w:val="nil"/>
          <w:between w:val="nil"/>
        </w:pBdr>
        <w:spacing w:before="240" w:after="120" w:line="240" w:lineRule="auto"/>
        <w:rPr>
          <w:b/>
          <w:color w:val="000000"/>
          <w:sz w:val="16"/>
          <w:szCs w:val="16"/>
        </w:rPr>
        <w:sectPr w:rsidR="002317D9" w:rsidRPr="00C777A9">
          <w:pgSz w:w="11906" w:h="16838"/>
          <w:pgMar w:top="851" w:right="851" w:bottom="851" w:left="1134" w:header="709" w:footer="709" w:gutter="0"/>
          <w:cols w:space="720"/>
        </w:sectPr>
      </w:pPr>
      <w:bookmarkStart w:id="127" w:name="_4d34og8" w:colFirst="0" w:colLast="0"/>
      <w:bookmarkEnd w:id="127"/>
    </w:p>
    <w:p w14:paraId="022ADA1D" w14:textId="76845CAD" w:rsidR="002317D9" w:rsidRPr="00C777A9" w:rsidRDefault="00EE5237">
      <w:pPr>
        <w:pBdr>
          <w:top w:val="nil"/>
          <w:left w:val="nil"/>
          <w:bottom w:val="nil"/>
          <w:right w:val="nil"/>
          <w:between w:val="nil"/>
        </w:pBdr>
        <w:spacing w:before="240" w:after="120" w:line="240" w:lineRule="auto"/>
        <w:rPr>
          <w:color w:val="000000"/>
          <w:sz w:val="16"/>
          <w:szCs w:val="16"/>
        </w:rPr>
      </w:pPr>
      <w:r w:rsidRPr="00C777A9">
        <w:rPr>
          <w:b/>
          <w:color w:val="000000"/>
          <w:sz w:val="16"/>
          <w:szCs w:val="16"/>
        </w:rPr>
        <w:t>Table 5</w:t>
      </w:r>
      <w:r w:rsidRPr="00C777A9">
        <w:rPr>
          <w:color w:val="000000"/>
          <w:sz w:val="16"/>
          <w:szCs w:val="16"/>
        </w:rPr>
        <w:t xml:space="preserve"> – Verifying rainfall events (in mm/12h).</w:t>
      </w:r>
    </w:p>
    <w:tbl>
      <w:tblPr>
        <w:tblW w:w="3402" w:type="dxa"/>
        <w:jc w:val="center"/>
        <w:tblBorders>
          <w:top w:val="nil"/>
          <w:left w:val="nil"/>
          <w:bottom w:val="nil"/>
          <w:right w:val="nil"/>
          <w:insideH w:val="nil"/>
          <w:insideV w:val="nil"/>
        </w:tblBorders>
        <w:tblLayout w:type="fixed"/>
        <w:tblLook w:val="0400" w:firstRow="0" w:lastRow="0" w:firstColumn="0" w:lastColumn="0" w:noHBand="0" w:noVBand="1"/>
      </w:tblPr>
      <w:tblGrid>
        <w:gridCol w:w="851"/>
        <w:gridCol w:w="1276"/>
        <w:gridCol w:w="1275"/>
      </w:tblGrid>
      <w:tr w:rsidR="002317D9" w:rsidRPr="00C777A9" w14:paraId="022ADA21" w14:textId="77777777">
        <w:trPr>
          <w:trHeight w:val="284"/>
          <w:jc w:val="center"/>
        </w:trPr>
        <w:tc>
          <w:tcPr>
            <w:tcW w:w="851" w:type="dxa"/>
            <w:shd w:val="clear" w:color="auto" w:fill="A6A6A6"/>
            <w:vAlign w:val="center"/>
          </w:tcPr>
          <w:p w14:paraId="022ADA1E" w14:textId="77777777" w:rsidR="002317D9" w:rsidRPr="00C777A9" w:rsidRDefault="002317D9">
            <w:pPr>
              <w:pBdr>
                <w:top w:val="nil"/>
                <w:left w:val="nil"/>
                <w:bottom w:val="nil"/>
                <w:right w:val="nil"/>
                <w:between w:val="nil"/>
              </w:pBdr>
              <w:spacing w:before="0"/>
              <w:ind w:firstLine="0"/>
              <w:jc w:val="center"/>
              <w:rPr>
                <w:color w:val="000000"/>
                <w:sz w:val="16"/>
                <w:szCs w:val="16"/>
              </w:rPr>
            </w:pPr>
          </w:p>
        </w:tc>
        <w:tc>
          <w:tcPr>
            <w:tcW w:w="1276" w:type="dxa"/>
            <w:shd w:val="clear" w:color="auto" w:fill="A6A6A6"/>
            <w:vAlign w:val="center"/>
          </w:tcPr>
          <w:p w14:paraId="022ADA1F"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85</w:t>
            </w:r>
            <w:r w:rsidRPr="00C777A9">
              <w:rPr>
                <w:b/>
                <w:color w:val="000000"/>
                <w:sz w:val="16"/>
                <w:szCs w:val="16"/>
                <w:vertAlign w:val="superscript"/>
              </w:rPr>
              <w:t>th</w:t>
            </w:r>
            <w:r w:rsidRPr="00C777A9">
              <w:rPr>
                <w:b/>
                <w:color w:val="000000"/>
                <w:sz w:val="16"/>
                <w:szCs w:val="16"/>
              </w:rPr>
              <w:t xml:space="preserve"> percentile</w:t>
            </w:r>
          </w:p>
        </w:tc>
        <w:tc>
          <w:tcPr>
            <w:tcW w:w="1275" w:type="dxa"/>
            <w:shd w:val="clear" w:color="auto" w:fill="A6A6A6"/>
            <w:vAlign w:val="center"/>
          </w:tcPr>
          <w:p w14:paraId="022ADA20"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99</w:t>
            </w:r>
            <w:r w:rsidRPr="00C777A9">
              <w:rPr>
                <w:b/>
                <w:color w:val="000000"/>
                <w:sz w:val="16"/>
                <w:szCs w:val="16"/>
                <w:vertAlign w:val="superscript"/>
              </w:rPr>
              <w:t>th</w:t>
            </w:r>
            <w:r w:rsidRPr="00C777A9">
              <w:rPr>
                <w:b/>
                <w:color w:val="000000"/>
                <w:sz w:val="16"/>
                <w:szCs w:val="16"/>
              </w:rPr>
              <w:t xml:space="preserve"> percentile</w:t>
            </w:r>
          </w:p>
        </w:tc>
      </w:tr>
      <w:tr w:rsidR="002317D9" w:rsidRPr="00C777A9" w14:paraId="022ADA25" w14:textId="77777777">
        <w:trPr>
          <w:trHeight w:val="284"/>
          <w:jc w:val="center"/>
        </w:trPr>
        <w:tc>
          <w:tcPr>
            <w:tcW w:w="851" w:type="dxa"/>
            <w:vAlign w:val="center"/>
          </w:tcPr>
          <w:p w14:paraId="022ADA22"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La Costa</w:t>
            </w:r>
          </w:p>
        </w:tc>
        <w:tc>
          <w:tcPr>
            <w:tcW w:w="1276" w:type="dxa"/>
            <w:vAlign w:val="center"/>
          </w:tcPr>
          <w:p w14:paraId="022ADA23"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9.865 mm/12h</w:t>
            </w:r>
          </w:p>
        </w:tc>
        <w:tc>
          <w:tcPr>
            <w:tcW w:w="1275" w:type="dxa"/>
            <w:vAlign w:val="center"/>
          </w:tcPr>
          <w:p w14:paraId="022ADA24"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50.452 mm/12h</w:t>
            </w:r>
          </w:p>
        </w:tc>
      </w:tr>
      <w:tr w:rsidR="002317D9" w:rsidRPr="00C777A9" w14:paraId="022ADA29" w14:textId="77777777">
        <w:trPr>
          <w:trHeight w:val="284"/>
          <w:jc w:val="center"/>
        </w:trPr>
        <w:tc>
          <w:tcPr>
            <w:tcW w:w="851" w:type="dxa"/>
            <w:shd w:val="clear" w:color="auto" w:fill="D9D9D9"/>
            <w:vAlign w:val="center"/>
          </w:tcPr>
          <w:p w14:paraId="022ADA26" w14:textId="77777777" w:rsidR="002317D9" w:rsidRPr="00C777A9" w:rsidRDefault="00EE5237">
            <w:pPr>
              <w:pBdr>
                <w:top w:val="nil"/>
                <w:left w:val="nil"/>
                <w:bottom w:val="nil"/>
                <w:right w:val="nil"/>
                <w:between w:val="nil"/>
              </w:pBdr>
              <w:spacing w:before="0"/>
              <w:ind w:firstLine="0"/>
              <w:jc w:val="center"/>
              <w:rPr>
                <w:b/>
                <w:color w:val="000000"/>
                <w:sz w:val="16"/>
                <w:szCs w:val="16"/>
              </w:rPr>
            </w:pPr>
            <w:r w:rsidRPr="00C777A9">
              <w:rPr>
                <w:b/>
                <w:color w:val="000000"/>
                <w:sz w:val="16"/>
                <w:szCs w:val="16"/>
              </w:rPr>
              <w:t>La Sierra</w:t>
            </w:r>
          </w:p>
        </w:tc>
        <w:tc>
          <w:tcPr>
            <w:tcW w:w="1276" w:type="dxa"/>
            <w:shd w:val="clear" w:color="auto" w:fill="D9D9D9"/>
            <w:vAlign w:val="center"/>
          </w:tcPr>
          <w:p w14:paraId="022ADA27"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5.885 mm/12h</w:t>
            </w:r>
          </w:p>
        </w:tc>
        <w:tc>
          <w:tcPr>
            <w:tcW w:w="1275" w:type="dxa"/>
            <w:shd w:val="clear" w:color="auto" w:fill="D9D9D9"/>
            <w:vAlign w:val="center"/>
          </w:tcPr>
          <w:p w14:paraId="022ADA28" w14:textId="77777777" w:rsidR="002317D9" w:rsidRPr="00C777A9" w:rsidRDefault="00EE5237">
            <w:pPr>
              <w:pBdr>
                <w:top w:val="nil"/>
                <w:left w:val="nil"/>
                <w:bottom w:val="nil"/>
                <w:right w:val="nil"/>
                <w:between w:val="nil"/>
              </w:pBdr>
              <w:spacing w:before="0"/>
              <w:ind w:firstLine="0"/>
              <w:jc w:val="center"/>
              <w:rPr>
                <w:color w:val="000000"/>
                <w:sz w:val="16"/>
                <w:szCs w:val="16"/>
              </w:rPr>
            </w:pPr>
            <w:r w:rsidRPr="00C777A9">
              <w:rPr>
                <w:color w:val="000000"/>
                <w:sz w:val="16"/>
                <w:szCs w:val="16"/>
              </w:rPr>
              <w:t>25.551 mm/12h</w:t>
            </w:r>
          </w:p>
        </w:tc>
      </w:tr>
    </w:tbl>
    <w:p w14:paraId="022ADA2A" w14:textId="77777777" w:rsidR="002317D9" w:rsidRPr="00C777A9" w:rsidRDefault="002317D9" w:rsidP="00232F0C">
      <w:pPr>
        <w:pBdr>
          <w:top w:val="nil"/>
          <w:left w:val="nil"/>
          <w:bottom w:val="nil"/>
          <w:right w:val="nil"/>
          <w:between w:val="nil"/>
        </w:pBdr>
        <w:spacing w:before="240" w:after="120" w:line="240" w:lineRule="auto"/>
        <w:ind w:firstLine="0"/>
        <w:rPr>
          <w:b/>
          <w:color w:val="000000"/>
          <w:sz w:val="16"/>
          <w:szCs w:val="16"/>
        </w:rPr>
        <w:sectPr w:rsidR="002317D9" w:rsidRPr="00C777A9">
          <w:pgSz w:w="11906" w:h="16838"/>
          <w:pgMar w:top="851" w:right="851" w:bottom="851" w:left="1134" w:header="709" w:footer="709" w:gutter="0"/>
          <w:cols w:space="720"/>
        </w:sectPr>
      </w:pPr>
    </w:p>
    <w:p w14:paraId="022ADA49" w14:textId="77777777" w:rsidR="002317D9" w:rsidRPr="00C777A9" w:rsidRDefault="00EE5237" w:rsidP="00097E8A">
      <w:pPr>
        <w:pStyle w:val="Heading1"/>
        <w:numPr>
          <w:ilvl w:val="0"/>
          <w:numId w:val="0"/>
        </w:numPr>
        <w:ind w:left="432" w:hanging="432"/>
      </w:pPr>
      <w:r w:rsidRPr="00C777A9">
        <w:t>Figures</w:t>
      </w:r>
    </w:p>
    <w:p w14:paraId="571B979E" w14:textId="77777777" w:rsidR="00A64852" w:rsidRPr="00C777A9" w:rsidRDefault="00EE5237" w:rsidP="00A64852">
      <w:pPr>
        <w:keepNext/>
        <w:ind w:firstLine="0"/>
        <w:jc w:val="center"/>
      </w:pPr>
      <w:commentRangeStart w:id="128"/>
      <w:r w:rsidRPr="00C777A9">
        <w:rPr>
          <w:noProof/>
        </w:rPr>
        <w:drawing>
          <wp:inline distT="0" distB="0" distL="0" distR="0" wp14:anchorId="022ADA78" wp14:editId="022ADA79">
            <wp:extent cx="5829300" cy="7581900"/>
            <wp:effectExtent l="0" t="0" r="0" b="0"/>
            <wp:docPr id="1" name="image4.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Map&#10;&#10;Description automatically generated"/>
                    <pic:cNvPicPr preferRelativeResize="0"/>
                  </pic:nvPicPr>
                  <pic:blipFill>
                    <a:blip r:embed="rId18"/>
                    <a:srcRect/>
                    <a:stretch>
                      <a:fillRect/>
                    </a:stretch>
                  </pic:blipFill>
                  <pic:spPr>
                    <a:xfrm>
                      <a:off x="0" y="0"/>
                      <a:ext cx="5829300" cy="7581900"/>
                    </a:xfrm>
                    <a:prstGeom prst="rect">
                      <a:avLst/>
                    </a:prstGeom>
                    <a:ln/>
                  </pic:spPr>
                </pic:pic>
              </a:graphicData>
            </a:graphic>
          </wp:inline>
        </w:drawing>
      </w:r>
      <w:commentRangeEnd w:id="128"/>
    </w:p>
    <w:p w14:paraId="188403E6" w14:textId="6992F057" w:rsidR="009A2643" w:rsidRPr="00C777A9" w:rsidRDefault="00A64852" w:rsidP="009A2643">
      <w:pPr>
        <w:pStyle w:val="FiguresCaption"/>
      </w:pPr>
      <w:bookmarkStart w:id="129" w:name="_Ref98846796"/>
      <w:r w:rsidRPr="00C777A9">
        <w:rPr>
          <w:b/>
          <w:bCs/>
        </w:rPr>
        <w:t xml:space="preserve">Figure </w:t>
      </w:r>
      <w:r w:rsidRPr="00C777A9">
        <w:rPr>
          <w:b/>
          <w:bCs/>
        </w:rPr>
        <w:fldChar w:fldCharType="begin"/>
      </w:r>
      <w:r w:rsidRPr="00C777A9">
        <w:rPr>
          <w:b/>
          <w:bCs/>
        </w:rPr>
        <w:instrText xml:space="preserve"> SEQ Figure \* ARABIC </w:instrText>
      </w:r>
      <w:r w:rsidRPr="00C777A9">
        <w:rPr>
          <w:b/>
          <w:bCs/>
        </w:rPr>
        <w:fldChar w:fldCharType="separate"/>
      </w:r>
      <w:r w:rsidR="00232F0C" w:rsidRPr="00C777A9">
        <w:rPr>
          <w:b/>
          <w:bCs/>
          <w:noProof/>
        </w:rPr>
        <w:t>1</w:t>
      </w:r>
      <w:r w:rsidRPr="00C777A9">
        <w:rPr>
          <w:b/>
          <w:bCs/>
        </w:rPr>
        <w:fldChar w:fldCharType="end"/>
      </w:r>
      <w:bookmarkEnd w:id="129"/>
      <w:r w:rsidR="009A2643" w:rsidRPr="00C777A9">
        <w:t xml:space="preserve"> - Panel (a) shows Ecuador’s orography, its political regions, and the location of Ecuador’s three main geographical regions: the coast (“La Costa”), the highlands (“La Sierra”), and the Amazon (“EL Oriente”). The small box shows Ecuador’s location (in red) within South America. Panel (b) shows the definition of the Ecuador’s three main geographical regions using the ENS and ecPoint grid (“La Costa”, “La Sierra” and “El Oriente” are represented in yellow, brown, and green, respectively) and the location of the ENS and ecPoint grid-boxes (black dots) within Ecuador’s domain. Panel (c) shows the population density (in people/km</w:t>
      </w:r>
      <w:r w:rsidR="009A2643" w:rsidRPr="00C777A9">
        <w:rPr>
          <w:vertAlign w:val="superscript"/>
        </w:rPr>
        <w:t>2</w:t>
      </w:r>
      <w:r w:rsidR="009A2643" w:rsidRPr="00C777A9">
        <w:t>) for each region from the 2020 census (</w:t>
      </w:r>
      <w:commentRangeStart w:id="130"/>
      <w:commentRangeStart w:id="131"/>
      <w:commentRangeStart w:id="132"/>
      <w:r w:rsidR="009A2643" w:rsidRPr="00C777A9">
        <w:t xml:space="preserve">source: </w:t>
      </w:r>
      <w:hyperlink r:id="rId19">
        <w:r w:rsidR="009A2643" w:rsidRPr="00C777A9">
          <w:rPr>
            <w:color w:val="0563C1"/>
            <w:u w:val="single"/>
          </w:rPr>
          <w:t>https://es.wikipedia.org/wiki/Provincias_de_Ecuador</w:t>
        </w:r>
      </w:hyperlink>
      <w:commentRangeEnd w:id="130"/>
      <w:r w:rsidR="009A2643" w:rsidRPr="00C777A9">
        <w:commentReference w:id="130"/>
      </w:r>
      <w:commentRangeEnd w:id="131"/>
      <w:r w:rsidR="009A2643" w:rsidRPr="00C777A9">
        <w:commentReference w:id="131"/>
      </w:r>
      <w:commentRangeEnd w:id="132"/>
      <w:r w:rsidR="00B176C9" w:rsidRPr="00C777A9">
        <w:rPr>
          <w:rStyle w:val="CommentReference"/>
          <w:color w:val="auto"/>
        </w:rPr>
        <w:commentReference w:id="132"/>
      </w:r>
      <w:r w:rsidR="009A2643" w:rsidRPr="00C777A9">
        <w:t xml:space="preserve">). Panel (d) lists the names of Ecuador’s political regions following the numbers indicated in panel (c). </w:t>
      </w:r>
    </w:p>
    <w:p w14:paraId="58947318" w14:textId="1B965E81" w:rsidR="00A64852" w:rsidRPr="00C777A9" w:rsidRDefault="00A64852" w:rsidP="00A64852">
      <w:pPr>
        <w:ind w:left="284" w:firstLine="0"/>
      </w:pPr>
    </w:p>
    <w:p w14:paraId="21A40DB2" w14:textId="7BB2CEB2" w:rsidR="009A2643" w:rsidRPr="00C777A9" w:rsidRDefault="00EE5237" w:rsidP="00E1654E">
      <w:pPr>
        <w:keepNext/>
        <w:ind w:firstLine="0"/>
        <w:jc w:val="center"/>
      </w:pPr>
      <w:r w:rsidRPr="00C777A9">
        <w:commentReference w:id="128"/>
      </w:r>
      <w:r w:rsidRPr="00C777A9">
        <w:rPr>
          <w:noProof/>
          <w:color w:val="000000"/>
          <w:sz w:val="16"/>
          <w:szCs w:val="16"/>
        </w:rPr>
        <w:drawing>
          <wp:inline distT="0" distB="0" distL="0" distR="0" wp14:anchorId="022ADA7A" wp14:editId="022ADA7B">
            <wp:extent cx="3190875" cy="3524250"/>
            <wp:effectExtent l="0" t="0" r="0" b="0"/>
            <wp:docPr id="3" name="image5.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Chart, line chart&#10;&#10;Description automatically generated"/>
                    <pic:cNvPicPr preferRelativeResize="0"/>
                  </pic:nvPicPr>
                  <pic:blipFill>
                    <a:blip r:embed="rId20"/>
                    <a:srcRect/>
                    <a:stretch>
                      <a:fillRect/>
                    </a:stretch>
                  </pic:blipFill>
                  <pic:spPr>
                    <a:xfrm>
                      <a:off x="0" y="0"/>
                      <a:ext cx="3190875" cy="3524250"/>
                    </a:xfrm>
                    <a:prstGeom prst="rect">
                      <a:avLst/>
                    </a:prstGeom>
                    <a:ln/>
                  </pic:spPr>
                </pic:pic>
              </a:graphicData>
            </a:graphic>
          </wp:inline>
        </w:drawing>
      </w:r>
    </w:p>
    <w:p w14:paraId="3C09A167" w14:textId="6F02376C" w:rsidR="002314DA" w:rsidRPr="00C777A9" w:rsidRDefault="009A2643" w:rsidP="00E1654E">
      <w:pPr>
        <w:pStyle w:val="FiguresCaption"/>
      </w:pPr>
      <w:r w:rsidRPr="00C777A9">
        <w:rPr>
          <w:b/>
          <w:bCs/>
        </w:rPr>
        <w:t xml:space="preserve">Figure </w:t>
      </w:r>
      <w:r w:rsidRPr="00C777A9">
        <w:rPr>
          <w:b/>
          <w:bCs/>
        </w:rPr>
        <w:fldChar w:fldCharType="begin"/>
      </w:r>
      <w:r w:rsidRPr="00C777A9">
        <w:rPr>
          <w:b/>
          <w:bCs/>
        </w:rPr>
        <w:instrText xml:space="preserve"> SEQ Figure \* ARABIC </w:instrText>
      </w:r>
      <w:r w:rsidRPr="00C777A9">
        <w:rPr>
          <w:b/>
          <w:bCs/>
        </w:rPr>
        <w:fldChar w:fldCharType="separate"/>
      </w:r>
      <w:r w:rsidR="00232F0C" w:rsidRPr="00C777A9">
        <w:rPr>
          <w:b/>
          <w:bCs/>
          <w:noProof/>
        </w:rPr>
        <w:t>2</w:t>
      </w:r>
      <w:r w:rsidRPr="00C777A9">
        <w:rPr>
          <w:b/>
          <w:bCs/>
        </w:rPr>
        <w:fldChar w:fldCharType="end"/>
      </w:r>
      <w:r w:rsidRPr="00C777A9">
        <w:t xml:space="preserve"> - ENS (red lines) and ecPoint (blue lines) diurnal cycle for 12-hourly rainfall annual mean in “La Costa” (solid lines) and “La Sierra” (dashed lines). Only forecasts for the 00 UTC run and up to day 2 lead time are shown. The x-axis </w:t>
      </w:r>
      <w:r w:rsidR="00F61AD3" w:rsidRPr="00C777A9">
        <w:t xml:space="preserve">indicate the 12-hourly accumulation periods in UTC and local time: </w:t>
      </w:r>
      <w:r w:rsidR="002314DA" w:rsidRPr="00C777A9">
        <w:t xml:space="preserve">the </w:t>
      </w:r>
      <w:r w:rsidR="008C74D1" w:rsidRPr="00C777A9">
        <w:t>period between 0000 and 1200 UTC (1800 to 0600 LST)</w:t>
      </w:r>
      <w:r w:rsidR="002314DA" w:rsidRPr="00C777A9">
        <w:t xml:space="preserve"> is indicated by the green label; the period between 0600 and 1800 UTC (0000 to 1200 LST) is indicated by the purple label; the period between 1200 and 0000 UTC (0600 to 1800 LST) is indicated by the cyan label; and the period between 1800 and </w:t>
      </w:r>
      <w:r w:rsidR="00532CB6" w:rsidRPr="00C777A9">
        <w:t>06</w:t>
      </w:r>
      <w:r w:rsidR="002314DA" w:rsidRPr="00C777A9">
        <w:t>00 UTC (</w:t>
      </w:r>
      <w:r w:rsidR="00532CB6" w:rsidRPr="00C777A9">
        <w:t>12</w:t>
      </w:r>
      <w:r w:rsidR="002314DA" w:rsidRPr="00C777A9">
        <w:t xml:space="preserve">00 to </w:t>
      </w:r>
      <w:r w:rsidR="00532CB6" w:rsidRPr="00C777A9">
        <w:t>00</w:t>
      </w:r>
      <w:r w:rsidR="002314DA" w:rsidRPr="00C777A9">
        <w:t xml:space="preserve">00 LST) is indicated by the </w:t>
      </w:r>
      <w:r w:rsidR="00532CB6" w:rsidRPr="00C777A9">
        <w:t>red</w:t>
      </w:r>
      <w:r w:rsidR="002314DA" w:rsidRPr="00C777A9">
        <w:t xml:space="preserve"> label. </w:t>
      </w:r>
    </w:p>
    <w:p w14:paraId="6B6F4D3F" w14:textId="5881B180" w:rsidR="00F61AD3" w:rsidRPr="00C777A9" w:rsidRDefault="00F61AD3" w:rsidP="002314DA">
      <w:pPr>
        <w:pBdr>
          <w:top w:val="nil"/>
          <w:left w:val="nil"/>
          <w:bottom w:val="nil"/>
          <w:right w:val="nil"/>
          <w:between w:val="nil"/>
        </w:pBdr>
        <w:spacing w:before="120" w:after="120" w:line="240" w:lineRule="auto"/>
        <w:rPr>
          <w:color w:val="000000"/>
          <w:sz w:val="16"/>
          <w:szCs w:val="16"/>
        </w:rPr>
      </w:pPr>
    </w:p>
    <w:p w14:paraId="288169EE" w14:textId="27F3685E" w:rsidR="00F61AD3" w:rsidRPr="00C777A9" w:rsidRDefault="00F61AD3" w:rsidP="009A2643">
      <w:pPr>
        <w:pBdr>
          <w:top w:val="nil"/>
          <w:left w:val="nil"/>
          <w:bottom w:val="nil"/>
          <w:right w:val="nil"/>
          <w:between w:val="nil"/>
        </w:pBdr>
        <w:spacing w:before="120" w:after="120" w:line="240" w:lineRule="auto"/>
        <w:rPr>
          <w:color w:val="000000"/>
          <w:sz w:val="16"/>
          <w:szCs w:val="16"/>
        </w:rPr>
      </w:pPr>
    </w:p>
    <w:p w14:paraId="022ADA4C" w14:textId="63884476" w:rsidR="002317D9" w:rsidRPr="00C777A9" w:rsidRDefault="002317D9" w:rsidP="009A2643">
      <w:pPr>
        <w:pStyle w:val="Caption"/>
        <w:jc w:val="center"/>
        <w:rPr>
          <w:color w:val="000000"/>
          <w:sz w:val="16"/>
          <w:szCs w:val="16"/>
        </w:rPr>
      </w:pPr>
    </w:p>
    <w:p w14:paraId="049BD72D" w14:textId="77777777" w:rsidR="00BE4203" w:rsidRPr="00C777A9" w:rsidRDefault="00EE5237" w:rsidP="00BE4203">
      <w:pPr>
        <w:keepNext/>
        <w:jc w:val="center"/>
      </w:pPr>
      <w:bookmarkStart w:id="133" w:name="_17dp8vu" w:colFirst="0" w:colLast="0"/>
      <w:bookmarkEnd w:id="133"/>
      <w:r w:rsidRPr="00C777A9">
        <w:rPr>
          <w:noProof/>
        </w:rPr>
        <w:drawing>
          <wp:inline distT="0" distB="0" distL="0" distR="0" wp14:anchorId="022ADA7E" wp14:editId="022ADA7F">
            <wp:extent cx="5476875" cy="8715375"/>
            <wp:effectExtent l="0" t="0" r="0" b="0"/>
            <wp:docPr id="5" name="image6.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Map&#10;&#10;Description automatically generated"/>
                    <pic:cNvPicPr preferRelativeResize="0"/>
                  </pic:nvPicPr>
                  <pic:blipFill>
                    <a:blip r:embed="rId21"/>
                    <a:srcRect/>
                    <a:stretch>
                      <a:fillRect/>
                    </a:stretch>
                  </pic:blipFill>
                  <pic:spPr>
                    <a:xfrm>
                      <a:off x="0" y="0"/>
                      <a:ext cx="5476875" cy="8715375"/>
                    </a:xfrm>
                    <a:prstGeom prst="rect">
                      <a:avLst/>
                    </a:prstGeom>
                    <a:ln/>
                  </pic:spPr>
                </pic:pic>
              </a:graphicData>
            </a:graphic>
          </wp:inline>
        </w:drawing>
      </w:r>
    </w:p>
    <w:p w14:paraId="022ADA50" w14:textId="17DB2A89" w:rsidR="002317D9" w:rsidRPr="00C777A9" w:rsidRDefault="00BE4203" w:rsidP="00232F0C">
      <w:pPr>
        <w:pStyle w:val="FiguresCaption"/>
      </w:pPr>
      <w:bookmarkStart w:id="134" w:name="_Ref98923598"/>
      <w:r w:rsidRPr="00C777A9">
        <w:rPr>
          <w:b/>
          <w:bCs/>
        </w:rPr>
        <w:t xml:space="preserve">Figure </w:t>
      </w:r>
      <w:r w:rsidRPr="00C777A9">
        <w:rPr>
          <w:b/>
          <w:bCs/>
        </w:rPr>
        <w:fldChar w:fldCharType="begin"/>
      </w:r>
      <w:r w:rsidRPr="00C777A9">
        <w:rPr>
          <w:b/>
          <w:bCs/>
        </w:rPr>
        <w:instrText xml:space="preserve"> SEQ Figure \* ARABIC </w:instrText>
      </w:r>
      <w:r w:rsidRPr="00C777A9">
        <w:rPr>
          <w:b/>
          <w:bCs/>
        </w:rPr>
        <w:fldChar w:fldCharType="separate"/>
      </w:r>
      <w:r w:rsidR="00232F0C" w:rsidRPr="00C777A9">
        <w:rPr>
          <w:b/>
          <w:bCs/>
          <w:noProof/>
        </w:rPr>
        <w:t>3</w:t>
      </w:r>
      <w:r w:rsidRPr="00C777A9">
        <w:rPr>
          <w:b/>
          <w:bCs/>
        </w:rPr>
        <w:fldChar w:fldCharType="end"/>
      </w:r>
      <w:bookmarkEnd w:id="134"/>
      <w:r w:rsidRPr="00C777A9">
        <w:t xml:space="preserve"> - Panels (a), (b), and (c) show the location of point flood reports with an EFFCI&gt;=1, EFFCI&gt;=6, and EFFCI&gt;=10, respectively, for events occurred in 2019. Panels (d), (e), and (f) show the same but for point flood reports of events occurred in 2020.</w:t>
      </w:r>
    </w:p>
    <w:p w14:paraId="1C935AE1" w14:textId="77777777" w:rsidR="00232F0C" w:rsidRPr="00C777A9" w:rsidRDefault="00EE5237" w:rsidP="00232F0C">
      <w:pPr>
        <w:keepNext/>
      </w:pPr>
      <w:bookmarkStart w:id="135" w:name="_26in1rg" w:colFirst="0" w:colLast="0"/>
      <w:bookmarkEnd w:id="135"/>
      <w:commentRangeStart w:id="136"/>
      <w:r w:rsidRPr="00C777A9">
        <w:rPr>
          <w:noProof/>
        </w:rPr>
        <w:drawing>
          <wp:inline distT="0" distB="0" distL="0" distR="0" wp14:anchorId="022ADA80" wp14:editId="022ADA81">
            <wp:extent cx="6299835" cy="5144770"/>
            <wp:effectExtent l="0" t="0" r="0" b="0"/>
            <wp:docPr id="4" name="image3.jpg"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Chart, diagram&#10;&#10;Description automatically generated"/>
                    <pic:cNvPicPr preferRelativeResize="0"/>
                  </pic:nvPicPr>
                  <pic:blipFill>
                    <a:blip r:embed="rId22"/>
                    <a:srcRect/>
                    <a:stretch>
                      <a:fillRect/>
                    </a:stretch>
                  </pic:blipFill>
                  <pic:spPr>
                    <a:xfrm>
                      <a:off x="0" y="0"/>
                      <a:ext cx="6299835" cy="5144770"/>
                    </a:xfrm>
                    <a:prstGeom prst="rect">
                      <a:avLst/>
                    </a:prstGeom>
                    <a:ln/>
                  </pic:spPr>
                </pic:pic>
              </a:graphicData>
            </a:graphic>
          </wp:inline>
        </w:drawing>
      </w:r>
      <w:commentRangeEnd w:id="136"/>
    </w:p>
    <w:p w14:paraId="5C12321E" w14:textId="15040585" w:rsidR="00232F0C" w:rsidRPr="00C777A9" w:rsidRDefault="00232F0C" w:rsidP="00232F0C">
      <w:pPr>
        <w:pStyle w:val="FiguresCaption"/>
      </w:pPr>
      <w:bookmarkStart w:id="137" w:name="_Ref98925769"/>
      <w:r w:rsidRPr="00C777A9">
        <w:rPr>
          <w:b/>
          <w:bCs/>
        </w:rPr>
        <w:t xml:space="preserve">Figure </w:t>
      </w:r>
      <w:r w:rsidRPr="00C777A9">
        <w:rPr>
          <w:b/>
          <w:bCs/>
        </w:rPr>
        <w:fldChar w:fldCharType="begin"/>
      </w:r>
      <w:r w:rsidRPr="00C777A9">
        <w:rPr>
          <w:b/>
          <w:bCs/>
        </w:rPr>
        <w:instrText xml:space="preserve"> SEQ Figure \* ARABIC </w:instrText>
      </w:r>
      <w:r w:rsidRPr="00C777A9">
        <w:rPr>
          <w:b/>
          <w:bCs/>
        </w:rPr>
        <w:fldChar w:fldCharType="separate"/>
      </w:r>
      <w:r w:rsidRPr="00C777A9">
        <w:rPr>
          <w:b/>
          <w:bCs/>
          <w:noProof/>
        </w:rPr>
        <w:t>4</w:t>
      </w:r>
      <w:r w:rsidRPr="00C777A9">
        <w:rPr>
          <w:b/>
          <w:bCs/>
        </w:rPr>
        <w:fldChar w:fldCharType="end"/>
      </w:r>
      <w:bookmarkEnd w:id="137"/>
      <w:r w:rsidRPr="00C777A9">
        <w:t xml:space="preserve"> - Distribution of the extreme rainfall values associated with flood reports in 2019. The first and second column show the rainfall distributions for “La Costa” and “La Sierra”, respectively. The first, second and third row show the rainfall distributions for flood reports with an EFFCI&gt;=1, &gt;=6 and &gt;=10, respectively. How “extreme” the rainfall values are is defined considering an X</w:t>
      </w:r>
      <w:r w:rsidRPr="00C777A9">
        <w:rPr>
          <w:vertAlign w:val="superscript"/>
        </w:rPr>
        <w:t xml:space="preserve">th </w:t>
      </w:r>
      <w:r w:rsidRPr="00C777A9">
        <w:t>of the distribution of forecasts instances associated to each flood report. The 50</w:t>
      </w:r>
      <w:r w:rsidRPr="00C777A9">
        <w:rPr>
          <w:vertAlign w:val="superscript"/>
        </w:rPr>
        <w:t>th</w:t>
      </w:r>
      <w:r w:rsidRPr="00C777A9">
        <w:t xml:space="preserve"> (in yellow), 75</w:t>
      </w:r>
      <w:r w:rsidRPr="00C777A9">
        <w:rPr>
          <w:vertAlign w:val="superscript"/>
        </w:rPr>
        <w:t>th</w:t>
      </w:r>
      <w:r w:rsidRPr="00C777A9">
        <w:t xml:space="preserve"> (in green), 85</w:t>
      </w:r>
      <w:r w:rsidRPr="00C777A9">
        <w:rPr>
          <w:vertAlign w:val="superscript"/>
        </w:rPr>
        <w:t>th</w:t>
      </w:r>
      <w:r w:rsidRPr="00C777A9">
        <w:t xml:space="preserve"> (in purple), 90</w:t>
      </w:r>
      <w:r w:rsidRPr="00C777A9">
        <w:rPr>
          <w:vertAlign w:val="superscript"/>
        </w:rPr>
        <w:t>th</w:t>
      </w:r>
      <w:r w:rsidRPr="00C777A9">
        <w:t xml:space="preserve"> (in cyan), 95</w:t>
      </w:r>
      <w:r w:rsidRPr="00C777A9">
        <w:rPr>
          <w:vertAlign w:val="superscript"/>
        </w:rPr>
        <w:t>th</w:t>
      </w:r>
      <w:r w:rsidRPr="00C777A9">
        <w:t xml:space="preserve"> (in blue), 98</w:t>
      </w:r>
      <w:r w:rsidRPr="00C777A9">
        <w:rPr>
          <w:vertAlign w:val="superscript"/>
        </w:rPr>
        <w:t>th</w:t>
      </w:r>
      <w:r w:rsidRPr="00C777A9">
        <w:t xml:space="preserve"> (in magenta), and 99</w:t>
      </w:r>
      <w:r w:rsidRPr="00C777A9">
        <w:rPr>
          <w:vertAlign w:val="superscript"/>
        </w:rPr>
        <w:t>th</w:t>
      </w:r>
      <w:r w:rsidRPr="00C777A9">
        <w:t xml:space="preserve"> (in orange) percentiles define the most extreme rainfall values for each flood report. The continuous and dashed lines correspond to distributions for ENS and ecPoint, respectively. The 25</w:t>
      </w:r>
      <w:r w:rsidRPr="00C777A9">
        <w:rPr>
          <w:vertAlign w:val="superscript"/>
        </w:rPr>
        <w:t>th</w:t>
      </w:r>
      <w:r w:rsidRPr="00C777A9">
        <w:t>, 50</w:t>
      </w:r>
      <w:r w:rsidRPr="00C777A9">
        <w:rPr>
          <w:vertAlign w:val="superscript"/>
        </w:rPr>
        <w:t>th</w:t>
      </w:r>
      <w:r w:rsidRPr="00C777A9">
        <w:t xml:space="preserve"> and 75</w:t>
      </w:r>
      <w:r w:rsidRPr="00C777A9">
        <w:rPr>
          <w:vertAlign w:val="superscript"/>
        </w:rPr>
        <w:t>th</w:t>
      </w:r>
      <w:r w:rsidRPr="00C777A9">
        <w:t xml:space="preserve"> percentiles of such distributions (marked with horizontal grey lines indicate the percentage of retained flood reports (FRs) that would be considered in the definition of the verification rainfall events.</w:t>
      </w:r>
    </w:p>
    <w:p w14:paraId="7A1FD570" w14:textId="77777777" w:rsidR="00232F0C" w:rsidRPr="00C777A9" w:rsidRDefault="00EE5237" w:rsidP="00232F0C">
      <w:pPr>
        <w:keepNext/>
      </w:pPr>
      <w:r w:rsidRPr="00C777A9">
        <w:commentReference w:id="136"/>
      </w:r>
      <w:r w:rsidRPr="00C777A9">
        <w:rPr>
          <w:b/>
          <w:noProof/>
          <w:color w:val="000000"/>
          <w:sz w:val="16"/>
          <w:szCs w:val="16"/>
        </w:rPr>
        <w:drawing>
          <wp:inline distT="0" distB="0" distL="0" distR="0" wp14:anchorId="022ADA82" wp14:editId="022ADA83">
            <wp:extent cx="6299835" cy="6481445"/>
            <wp:effectExtent l="0" t="0" r="0" b="0"/>
            <wp:docPr id="7" name="image7.jp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Chart, histogram&#10;&#10;Description automatically generated"/>
                    <pic:cNvPicPr preferRelativeResize="0"/>
                  </pic:nvPicPr>
                  <pic:blipFill>
                    <a:blip r:embed="rId23"/>
                    <a:srcRect/>
                    <a:stretch>
                      <a:fillRect/>
                    </a:stretch>
                  </pic:blipFill>
                  <pic:spPr>
                    <a:xfrm>
                      <a:off x="0" y="0"/>
                      <a:ext cx="6299835" cy="6481445"/>
                    </a:xfrm>
                    <a:prstGeom prst="rect">
                      <a:avLst/>
                    </a:prstGeom>
                    <a:ln/>
                  </pic:spPr>
                </pic:pic>
              </a:graphicData>
            </a:graphic>
          </wp:inline>
        </w:drawing>
      </w:r>
    </w:p>
    <w:p w14:paraId="022ADA54" w14:textId="4CC85B5A" w:rsidR="002317D9" w:rsidRPr="00C777A9" w:rsidRDefault="00232F0C" w:rsidP="00232F0C">
      <w:pPr>
        <w:pStyle w:val="FiguresCaption"/>
        <w:rPr>
          <w:b/>
        </w:rPr>
      </w:pPr>
      <w:r w:rsidRPr="00C777A9">
        <w:rPr>
          <w:b/>
          <w:bCs/>
        </w:rPr>
        <w:t xml:space="preserve">Figure </w:t>
      </w:r>
      <w:r w:rsidRPr="00C777A9">
        <w:rPr>
          <w:b/>
          <w:bCs/>
        </w:rPr>
        <w:fldChar w:fldCharType="begin"/>
      </w:r>
      <w:r w:rsidRPr="00C777A9">
        <w:rPr>
          <w:b/>
          <w:bCs/>
        </w:rPr>
        <w:instrText xml:space="preserve"> SEQ Figure \* ARABIC </w:instrText>
      </w:r>
      <w:r w:rsidRPr="00C777A9">
        <w:rPr>
          <w:b/>
          <w:bCs/>
        </w:rPr>
        <w:fldChar w:fldCharType="separate"/>
      </w:r>
      <w:r w:rsidRPr="00C777A9">
        <w:rPr>
          <w:b/>
          <w:bCs/>
          <w:noProof/>
        </w:rPr>
        <w:t>5</w:t>
      </w:r>
      <w:r w:rsidRPr="00C777A9">
        <w:rPr>
          <w:b/>
          <w:bCs/>
        </w:rPr>
        <w:fldChar w:fldCharType="end"/>
      </w:r>
      <w:r w:rsidRPr="00C777A9">
        <w:t xml:space="preserve"> - Areas under the ROC curve (AURC) up to day 10 (t+246), for flood reports with EFFCI&gt;=6 in “La Costa” (first column) and in “La Sierra” (second column). AURCs for rainfall events greater than the relative threshold of 85</w:t>
      </w:r>
      <w:r w:rsidRPr="00C777A9">
        <w:rPr>
          <w:vertAlign w:val="superscript"/>
        </w:rPr>
        <w:t>th</w:t>
      </w:r>
      <w:r w:rsidRPr="00C777A9">
        <w:t xml:space="preserve"> (first row) and 99</w:t>
      </w:r>
      <w:r w:rsidRPr="00C777A9">
        <w:rPr>
          <w:vertAlign w:val="superscript"/>
        </w:rPr>
        <w:t>th</w:t>
      </w:r>
      <w:r w:rsidRPr="00C777A9">
        <w:t xml:space="preserve"> percentile (second row) are shown.</w:t>
      </w:r>
      <w:commentRangeStart w:id="138"/>
      <w:r w:rsidRPr="00C777A9">
        <w:t xml:space="preserve"> Red and blue</w:t>
      </w:r>
      <w:commentRangeEnd w:id="138"/>
      <w:r w:rsidRPr="00C777A9">
        <w:commentReference w:id="138"/>
      </w:r>
      <w:r w:rsidRPr="00C777A9">
        <w:t xml:space="preserve"> lines represent the AURC for ENS and ecPoint, respectively. The lead times of the forecasts are indicated in hours, as the steps at the end of the accumulation period. The equivalent lead time in days is indicated below.</w:t>
      </w:r>
    </w:p>
    <w:p w14:paraId="133B69A5" w14:textId="77777777" w:rsidR="00232F0C" w:rsidRPr="00C777A9" w:rsidRDefault="00EE5237" w:rsidP="00232F0C">
      <w:pPr>
        <w:keepNext/>
        <w:ind w:firstLine="0"/>
      </w:pPr>
      <w:bookmarkStart w:id="139" w:name="_35nkun2" w:colFirst="0" w:colLast="0"/>
      <w:bookmarkEnd w:id="139"/>
      <w:r w:rsidRPr="00C777A9">
        <w:rPr>
          <w:noProof/>
        </w:rPr>
        <w:drawing>
          <wp:inline distT="0" distB="0" distL="0" distR="0" wp14:anchorId="022ADA84" wp14:editId="022ADA85">
            <wp:extent cx="6299835" cy="5687060"/>
            <wp:effectExtent l="0" t="0" r="0" b="0"/>
            <wp:docPr id="6" name="image2.jpg"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Graphical user interface, application, table, Excel&#10;&#10;Description automatically generated"/>
                    <pic:cNvPicPr preferRelativeResize="0"/>
                  </pic:nvPicPr>
                  <pic:blipFill>
                    <a:blip r:embed="rId24"/>
                    <a:srcRect/>
                    <a:stretch>
                      <a:fillRect/>
                    </a:stretch>
                  </pic:blipFill>
                  <pic:spPr>
                    <a:xfrm>
                      <a:off x="0" y="0"/>
                      <a:ext cx="6299835" cy="5687060"/>
                    </a:xfrm>
                    <a:prstGeom prst="rect">
                      <a:avLst/>
                    </a:prstGeom>
                    <a:ln/>
                  </pic:spPr>
                </pic:pic>
              </a:graphicData>
            </a:graphic>
          </wp:inline>
        </w:drawing>
      </w:r>
    </w:p>
    <w:p w14:paraId="60DB8DF3" w14:textId="48E4EC62" w:rsidR="00232F0C" w:rsidRPr="00C777A9" w:rsidRDefault="00232F0C" w:rsidP="00232F0C">
      <w:pPr>
        <w:pStyle w:val="FiguresCaption"/>
      </w:pPr>
      <w:r w:rsidRPr="00C777A9">
        <w:rPr>
          <w:b/>
          <w:bCs/>
        </w:rPr>
        <w:t xml:space="preserve">Figure </w:t>
      </w:r>
      <w:r w:rsidRPr="00C777A9">
        <w:rPr>
          <w:b/>
          <w:bCs/>
        </w:rPr>
        <w:fldChar w:fldCharType="begin"/>
      </w:r>
      <w:r w:rsidRPr="00C777A9">
        <w:rPr>
          <w:b/>
          <w:bCs/>
        </w:rPr>
        <w:instrText xml:space="preserve"> SEQ Figure \* ARABIC </w:instrText>
      </w:r>
      <w:r w:rsidRPr="00C777A9">
        <w:rPr>
          <w:b/>
          <w:bCs/>
        </w:rPr>
        <w:fldChar w:fldCharType="separate"/>
      </w:r>
      <w:r w:rsidRPr="00C777A9">
        <w:rPr>
          <w:b/>
          <w:bCs/>
          <w:noProof/>
        </w:rPr>
        <w:t>6</w:t>
      </w:r>
      <w:r w:rsidRPr="00C777A9">
        <w:rPr>
          <w:b/>
          <w:bCs/>
        </w:rPr>
        <w:fldChar w:fldCharType="end"/>
      </w:r>
      <w:r w:rsidRPr="00C777A9">
        <w:t xml:space="preserve"> - Distribution of WTs for 2020 for “La Costa” (left column) and “La Sierra” (right column) for all cases in which ENS forecasted rainfall greater than zero. The first, second, third, and fourth row represent, respectively, the WTs distribution for the accumulation period from 0000 to 1200 UTC (1800 to 0600 LST), 0600 to 1800 UTC (0000 to 1200 LST), 1200 to 0000 UTC (0600 to 1800 LST), and 1800 to 0600 UTC (1200 to 0000 LST). WT codes 1???? and 2???? correspond to those cases in which ENS forecasted rainfall with a convective precipitation ratio (CPR) &lt; 0.25 and between 0.25 and 0.5 (i.e., mainly large-scale rainfall). WT codes 3???? and 4???? correspond to those cases in which ENS forecasted rainfall with a convective precipitation ratio (CPR) between 0.5 and 0.75, and &gt;=0.75 (i.e., mainly convective rainfall). The percentages in grey indicate the frequency of WTs within each CPR category. The peaks in the WTs distribution marked by green crosses correspond to WTs for small rainfall totals, light wind speeds, small CAPE, and medium solar radiation across all ranges of CPR. The peaks marked by fuchsia crosses correspond to the same type of WTs but with high solar radiation across all ranges of CPR. The peaks marked by cyan crosses correspond to WTs for mainly large-scale rainfall, small rainfall totals, strong wind speeds, small CAPE, and high solar radiation.</w:t>
      </w:r>
      <w:bookmarkStart w:id="140" w:name="_1ksv4uv" w:colFirst="0" w:colLast="0"/>
      <w:bookmarkEnd w:id="140"/>
    </w:p>
    <w:p w14:paraId="411471F0" w14:textId="77777777" w:rsidR="00232F0C" w:rsidRPr="00C777A9" w:rsidRDefault="00232F0C" w:rsidP="00D06FA0">
      <w:pPr>
        <w:pStyle w:val="Heading1"/>
        <w:numPr>
          <w:ilvl w:val="0"/>
          <w:numId w:val="6"/>
        </w:numPr>
        <w:sectPr w:rsidR="00232F0C" w:rsidRPr="00C777A9">
          <w:pgSz w:w="11906" w:h="16838"/>
          <w:pgMar w:top="851" w:right="851" w:bottom="851" w:left="1134" w:header="709" w:footer="709" w:gutter="0"/>
          <w:cols w:space="720"/>
        </w:sectPr>
      </w:pPr>
    </w:p>
    <w:p w14:paraId="022ADA58" w14:textId="6DE68F4D" w:rsidR="002317D9" w:rsidRPr="00C777A9" w:rsidRDefault="00EE5237" w:rsidP="00097E8A">
      <w:pPr>
        <w:pStyle w:val="Heading1"/>
        <w:numPr>
          <w:ilvl w:val="0"/>
          <w:numId w:val="0"/>
        </w:numPr>
      </w:pPr>
      <w:r w:rsidRPr="00C777A9">
        <w:t>References</w:t>
      </w:r>
    </w:p>
    <w:p w14:paraId="3D189114" w14:textId="03CE8E6C" w:rsidR="008167D1" w:rsidRPr="00C777A9" w:rsidRDefault="00CB6692" w:rsidP="008167D1">
      <w:pPr>
        <w:widowControl w:val="0"/>
        <w:autoSpaceDE w:val="0"/>
        <w:autoSpaceDN w:val="0"/>
        <w:adjustRightInd w:val="0"/>
        <w:spacing w:before="0" w:line="240" w:lineRule="auto"/>
        <w:ind w:left="480" w:hanging="480"/>
        <w:rPr>
          <w:noProof/>
          <w:szCs w:val="24"/>
        </w:rPr>
      </w:pPr>
      <w:r w:rsidRPr="00C777A9">
        <w:rPr>
          <w:color w:val="000000"/>
        </w:rPr>
        <w:fldChar w:fldCharType="begin" w:fldLock="1"/>
      </w:r>
      <w:r w:rsidRPr="00C777A9">
        <w:rPr>
          <w:color w:val="000000"/>
        </w:rPr>
        <w:instrText xml:space="preserve">ADDIN Mendeley Bibliography CSL_BIBLIOGRAPHY </w:instrText>
      </w:r>
      <w:r w:rsidRPr="00C777A9">
        <w:rPr>
          <w:color w:val="000000"/>
        </w:rPr>
        <w:fldChar w:fldCharType="separate"/>
      </w:r>
      <w:r w:rsidR="008167D1" w:rsidRPr="00C777A9">
        <w:rPr>
          <w:noProof/>
          <w:szCs w:val="24"/>
        </w:rPr>
        <w:t xml:space="preserve">Bazo, J., R. Singh, M. Destrooper, and E. C. De Perez, 2018: Pilot experiences in using seamless forecasts for early action: The “ready-set-go!" approach in the red cross. </w:t>
      </w:r>
      <w:r w:rsidR="008167D1" w:rsidRPr="00C777A9">
        <w:rPr>
          <w:i/>
          <w:iCs/>
          <w:noProof/>
          <w:szCs w:val="24"/>
        </w:rPr>
        <w:t>Sub-seasonal to Seasonal Prediction: The Gap Between Weather and Climate Forecasting</w:t>
      </w:r>
      <w:r w:rsidR="008167D1" w:rsidRPr="00C777A9">
        <w:rPr>
          <w:noProof/>
          <w:szCs w:val="24"/>
        </w:rPr>
        <w:t>, 387–398.</w:t>
      </w:r>
    </w:p>
    <w:p w14:paraId="728293E4"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Bechtold, P., N. Semane, P. Lopez, J. P. Chaboureau, A. Beljaars, and N. Bormann, 2014: Representing equilibrium and nonequilibrium convection in large-scale models. </w:t>
      </w:r>
      <w:r w:rsidRPr="00C777A9">
        <w:rPr>
          <w:i/>
          <w:iCs/>
          <w:noProof/>
          <w:szCs w:val="24"/>
        </w:rPr>
        <w:t>J. Atmos. Sci.</w:t>
      </w:r>
      <w:r w:rsidRPr="00C777A9">
        <w:rPr>
          <w:noProof/>
          <w:szCs w:val="24"/>
        </w:rPr>
        <w:t xml:space="preserve">, </w:t>
      </w:r>
      <w:r w:rsidRPr="00C777A9">
        <w:rPr>
          <w:b/>
          <w:bCs/>
          <w:noProof/>
          <w:szCs w:val="24"/>
        </w:rPr>
        <w:t>71</w:t>
      </w:r>
      <w:r w:rsidRPr="00C777A9">
        <w:rPr>
          <w:noProof/>
          <w:szCs w:val="24"/>
        </w:rPr>
        <w:t>, 734–753, https://doi.org/10.1175/JAS-D-13-0163.1.</w:t>
      </w:r>
    </w:p>
    <w:p w14:paraId="167073B0"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Bucherie, A., F. Ayala, and A. Kruczkiewicz, 2021: Ecuador historical flood occurrences and impacts dataset with Flash Flood Confidence Index (2007-2020). </w:t>
      </w:r>
      <w:r w:rsidRPr="00C777A9">
        <w:rPr>
          <w:i/>
          <w:iCs/>
          <w:noProof/>
          <w:szCs w:val="24"/>
        </w:rPr>
        <w:t>Zenodo</w:t>
      </w:r>
      <w:r w:rsidRPr="00C777A9">
        <w:rPr>
          <w:noProof/>
          <w:szCs w:val="24"/>
        </w:rPr>
        <w:t>, https://doi.org/10.5281/zenodo.4662886.</w:t>
      </w:r>
    </w:p>
    <w:p w14:paraId="7312E31A"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Buizza, R., 2019: Introduction to the special issue on “25 years of ensemble forecasting.” </w:t>
      </w:r>
      <w:r w:rsidRPr="00C777A9">
        <w:rPr>
          <w:i/>
          <w:iCs/>
          <w:noProof/>
          <w:szCs w:val="24"/>
        </w:rPr>
        <w:t>Q. J. R. Meteorol. Soc.</w:t>
      </w:r>
      <w:r w:rsidRPr="00C777A9">
        <w:rPr>
          <w:noProof/>
          <w:szCs w:val="24"/>
        </w:rPr>
        <w:t xml:space="preserve">, </w:t>
      </w:r>
      <w:r w:rsidRPr="00C777A9">
        <w:rPr>
          <w:b/>
          <w:bCs/>
          <w:noProof/>
          <w:szCs w:val="24"/>
        </w:rPr>
        <w:t>145</w:t>
      </w:r>
      <w:r w:rsidRPr="00C777A9">
        <w:rPr>
          <w:noProof/>
          <w:szCs w:val="24"/>
        </w:rPr>
        <w:t>, 1–11, https://doi.org/10.1002/qj.3370.</w:t>
      </w:r>
    </w:p>
    <w:p w14:paraId="369F572E"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Corral, C., M. Berenguer, D. Sempere-Torres, L. Poletti, F. Silvestro, and N. Rebora, 2019: Comparison of two early warning systems for regional flash flood hazard forecasting. </w:t>
      </w:r>
      <w:r w:rsidRPr="00C777A9">
        <w:rPr>
          <w:i/>
          <w:iCs/>
          <w:noProof/>
          <w:szCs w:val="24"/>
        </w:rPr>
        <w:t>J. Hydrol.</w:t>
      </w:r>
      <w:r w:rsidRPr="00C777A9">
        <w:rPr>
          <w:noProof/>
          <w:szCs w:val="24"/>
        </w:rPr>
        <w:t xml:space="preserve">, </w:t>
      </w:r>
      <w:r w:rsidRPr="00C777A9">
        <w:rPr>
          <w:b/>
          <w:bCs/>
          <w:noProof/>
          <w:szCs w:val="24"/>
        </w:rPr>
        <w:t>572</w:t>
      </w:r>
      <w:r w:rsidRPr="00C777A9">
        <w:rPr>
          <w:noProof/>
          <w:szCs w:val="24"/>
        </w:rPr>
        <w:t>, 603–619, https://doi.org/10.1016/j.jhydrol.2019.03.026.</w:t>
      </w:r>
    </w:p>
    <w:p w14:paraId="19E04792"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Coughlan De Perez, E., B. Van Den Hurk, M. K. Van Aalst, B. Jongman, T. Klose, and P. Suarez, 2015: Forecast-based financing: An approach for catalyzing humanitarian action based on extreme weather and climate forecasts. </w:t>
      </w:r>
      <w:r w:rsidRPr="00C777A9">
        <w:rPr>
          <w:i/>
          <w:iCs/>
          <w:noProof/>
          <w:szCs w:val="24"/>
        </w:rPr>
        <w:t>Nat. Hazards Earth Syst. Sci.</w:t>
      </w:r>
      <w:r w:rsidRPr="00C777A9">
        <w:rPr>
          <w:noProof/>
          <w:szCs w:val="24"/>
        </w:rPr>
        <w:t xml:space="preserve">, </w:t>
      </w:r>
      <w:r w:rsidRPr="00C777A9">
        <w:rPr>
          <w:b/>
          <w:bCs/>
          <w:noProof/>
          <w:szCs w:val="24"/>
        </w:rPr>
        <w:t>15</w:t>
      </w:r>
      <w:r w:rsidRPr="00C777A9">
        <w:rPr>
          <w:noProof/>
          <w:szCs w:val="24"/>
        </w:rPr>
        <w:t>, 895–904, https://doi.org/https://doi.org/10.5194/nhess-15-895-2015.</w:t>
      </w:r>
    </w:p>
    <w:p w14:paraId="4C2666EF"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Dordevic, M., P. Mutic, and H. Kim, 2020: Flash Flood Guidance System: Response to one of the deadliest hazards. </w:t>
      </w:r>
      <w:r w:rsidRPr="00C777A9">
        <w:rPr>
          <w:i/>
          <w:iCs/>
          <w:noProof/>
          <w:szCs w:val="24"/>
        </w:rPr>
        <w:t>WMO Bull.</w:t>
      </w:r>
      <w:r w:rsidRPr="00C777A9">
        <w:rPr>
          <w:noProof/>
          <w:szCs w:val="24"/>
        </w:rPr>
        <w:t xml:space="preserve">, </w:t>
      </w:r>
      <w:r w:rsidRPr="00C777A9">
        <w:rPr>
          <w:b/>
          <w:bCs/>
          <w:noProof/>
          <w:szCs w:val="24"/>
        </w:rPr>
        <w:t>69</w:t>
      </w:r>
      <w:r w:rsidRPr="00C777A9">
        <w:rPr>
          <w:noProof/>
          <w:szCs w:val="24"/>
        </w:rPr>
        <w:t>, 29–33.</w:t>
      </w:r>
    </w:p>
    <w:p w14:paraId="7847AFD2"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Galarza-Villamar, J. A., C. Leeuwis, G. M. Pila-Quinga, F. Cecchi, and C. M. Párraga-Lema, 2018: Local understanding of disaster risk and livelihood resilience: The case of rice smallholders and floods in Ecuador. </w:t>
      </w:r>
      <w:r w:rsidRPr="00C777A9">
        <w:rPr>
          <w:i/>
          <w:iCs/>
          <w:noProof/>
          <w:szCs w:val="24"/>
        </w:rPr>
        <w:t>Int. J. Disaster Risk Reduct.</w:t>
      </w:r>
      <w:r w:rsidRPr="00C777A9">
        <w:rPr>
          <w:noProof/>
          <w:szCs w:val="24"/>
        </w:rPr>
        <w:t xml:space="preserve">, </w:t>
      </w:r>
      <w:r w:rsidRPr="00C777A9">
        <w:rPr>
          <w:b/>
          <w:bCs/>
          <w:noProof/>
          <w:szCs w:val="24"/>
        </w:rPr>
        <w:t>31</w:t>
      </w:r>
      <w:r w:rsidRPr="00C777A9">
        <w:rPr>
          <w:noProof/>
          <w:szCs w:val="24"/>
        </w:rPr>
        <w:t>, 1107–1120, https://doi.org/10.1016/j.ijdrr.2018.08.009.</w:t>
      </w:r>
    </w:p>
    <w:p w14:paraId="7130F2B0"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Georgakakos, K. P., and Coauthors, 2021: The Flash Flood Guidance System Implementation Worldwide: A Successful Multidecadal Research-To-Operations Effort. </w:t>
      </w:r>
      <w:r w:rsidRPr="00C777A9">
        <w:rPr>
          <w:i/>
          <w:iCs/>
          <w:noProof/>
          <w:szCs w:val="24"/>
        </w:rPr>
        <w:t>Bull. Am. Meteorol. Soc.</w:t>
      </w:r>
      <w:r w:rsidRPr="00C777A9">
        <w:rPr>
          <w:noProof/>
          <w:szCs w:val="24"/>
        </w:rPr>
        <w:t xml:space="preserve">, </w:t>
      </w:r>
      <w:r w:rsidRPr="00C777A9">
        <w:rPr>
          <w:b/>
          <w:bCs/>
          <w:noProof/>
          <w:szCs w:val="24"/>
        </w:rPr>
        <w:t>1</w:t>
      </w:r>
      <w:r w:rsidRPr="00C777A9">
        <w:rPr>
          <w:noProof/>
          <w:szCs w:val="24"/>
        </w:rPr>
        <w:t>, 1–35, https://doi.org/10.1175/bams-d-20-0241.1.</w:t>
      </w:r>
    </w:p>
    <w:p w14:paraId="7DDB3D40"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Golding, B., N. Roberts, G. Leoncini, K. Mylne, and R. Swinbank, 2016: MOGREPS-UK convection-permitting ensemble products for surface water flood forecasting: Rationale and first results. </w:t>
      </w:r>
      <w:r w:rsidRPr="00C777A9">
        <w:rPr>
          <w:i/>
          <w:iCs/>
          <w:noProof/>
          <w:szCs w:val="24"/>
        </w:rPr>
        <w:t>J. Hydrometeorol.</w:t>
      </w:r>
      <w:r w:rsidRPr="00C777A9">
        <w:rPr>
          <w:noProof/>
          <w:szCs w:val="24"/>
        </w:rPr>
        <w:t xml:space="preserve">, </w:t>
      </w:r>
      <w:r w:rsidRPr="00C777A9">
        <w:rPr>
          <w:b/>
          <w:bCs/>
          <w:noProof/>
          <w:szCs w:val="24"/>
        </w:rPr>
        <w:t>17</w:t>
      </w:r>
      <w:r w:rsidRPr="00C777A9">
        <w:rPr>
          <w:noProof/>
          <w:szCs w:val="24"/>
        </w:rPr>
        <w:t>, 1383–1406, https://doi.org/10.1175/JHM-D-15-0083.1.</w:t>
      </w:r>
    </w:p>
    <w:p w14:paraId="5EC9AF11"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Golnaraghi, M., 2012: </w:t>
      </w:r>
      <w:r w:rsidRPr="00C777A9">
        <w:rPr>
          <w:i/>
          <w:iCs/>
          <w:noProof/>
          <w:szCs w:val="24"/>
        </w:rPr>
        <w:t>Institutional partnerships in multi-hazard early warning systems: a compilation of seven national good practices and guiding principles</w:t>
      </w:r>
      <w:r w:rsidRPr="00C777A9">
        <w:rPr>
          <w:noProof/>
          <w:szCs w:val="24"/>
        </w:rPr>
        <w:t>. Springer,.</w:t>
      </w:r>
    </w:p>
    <w:p w14:paraId="7A4E11E3"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Haiden, T., M. Jannousek, F. Vitart, Z. Ben-Bouallegue, L. Ferranti, C. Prates, and D. Richardson, 2021: Evaluation of ECMWF forecasts, including the 2020 upgrade. </w:t>
      </w:r>
      <w:r w:rsidRPr="00C777A9">
        <w:rPr>
          <w:i/>
          <w:iCs/>
          <w:noProof/>
          <w:szCs w:val="24"/>
        </w:rPr>
        <w:t>ECMWF Tech. Memo.</w:t>
      </w:r>
      <w:r w:rsidRPr="00C777A9">
        <w:rPr>
          <w:noProof/>
          <w:szCs w:val="24"/>
        </w:rPr>
        <w:t xml:space="preserve">, </w:t>
      </w:r>
      <w:r w:rsidRPr="00C777A9">
        <w:rPr>
          <w:b/>
          <w:bCs/>
          <w:noProof/>
          <w:szCs w:val="24"/>
        </w:rPr>
        <w:t>880</w:t>
      </w:r>
      <w:r w:rsidRPr="00C777A9">
        <w:rPr>
          <w:noProof/>
          <w:szCs w:val="24"/>
        </w:rPr>
        <w:t>, https://doi.org/10.21957/6njp8byz4.</w:t>
      </w:r>
    </w:p>
    <w:p w14:paraId="20113531"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Hewson, T. D., and F. M. Pillosu, 2021: A new low-cost technique improves weather forecasts across the world. </w:t>
      </w:r>
      <w:r w:rsidRPr="00C777A9">
        <w:rPr>
          <w:i/>
          <w:iCs/>
          <w:noProof/>
          <w:szCs w:val="24"/>
        </w:rPr>
        <w:t>Commun. Earth Environ.</w:t>
      </w:r>
      <w:r w:rsidRPr="00C777A9">
        <w:rPr>
          <w:noProof/>
          <w:szCs w:val="24"/>
        </w:rPr>
        <w:t xml:space="preserve">, </w:t>
      </w:r>
      <w:r w:rsidRPr="00C777A9">
        <w:rPr>
          <w:b/>
          <w:bCs/>
          <w:noProof/>
          <w:szCs w:val="24"/>
        </w:rPr>
        <w:t>2</w:t>
      </w:r>
      <w:r w:rsidRPr="00C777A9">
        <w:rPr>
          <w:noProof/>
          <w:szCs w:val="24"/>
        </w:rPr>
        <w:t>, 132, https://doi.org/10.1038/s43247-021-00185-9.</w:t>
      </w:r>
    </w:p>
    <w:p w14:paraId="4F3258DD"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Hirabayashi, Y., M. Tanoue, O. Sasaki, X. Zhou, and D. Yamazaki, 2021: Global exposure to flooding from the new CMIP6 climate model projections. </w:t>
      </w:r>
      <w:r w:rsidRPr="00C777A9">
        <w:rPr>
          <w:i/>
          <w:iCs/>
          <w:noProof/>
          <w:szCs w:val="24"/>
        </w:rPr>
        <w:t>Sci. Rep.</w:t>
      </w:r>
      <w:r w:rsidRPr="00C777A9">
        <w:rPr>
          <w:noProof/>
          <w:szCs w:val="24"/>
        </w:rPr>
        <w:t xml:space="preserve">, </w:t>
      </w:r>
      <w:r w:rsidRPr="00C777A9">
        <w:rPr>
          <w:b/>
          <w:bCs/>
          <w:noProof/>
          <w:szCs w:val="24"/>
        </w:rPr>
        <w:t>11</w:t>
      </w:r>
      <w:r w:rsidRPr="00C777A9">
        <w:rPr>
          <w:noProof/>
          <w:szCs w:val="24"/>
        </w:rPr>
        <w:t>, 1–7, https://doi.org/10.1038/s41598-021-83279-w.</w:t>
      </w:r>
    </w:p>
    <w:p w14:paraId="5987FBBD"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Ibarreche, J., and Coauthors, 2020: Flash flood early warning system in Colima, Mexico. </w:t>
      </w:r>
      <w:r w:rsidRPr="00C777A9">
        <w:rPr>
          <w:i/>
          <w:iCs/>
          <w:noProof/>
          <w:szCs w:val="24"/>
        </w:rPr>
        <w:t>Sensors (Switzerland)</w:t>
      </w:r>
      <w:r w:rsidRPr="00C777A9">
        <w:rPr>
          <w:noProof/>
          <w:szCs w:val="24"/>
        </w:rPr>
        <w:t xml:space="preserve">, </w:t>
      </w:r>
      <w:r w:rsidRPr="00C777A9">
        <w:rPr>
          <w:b/>
          <w:bCs/>
          <w:noProof/>
          <w:szCs w:val="24"/>
        </w:rPr>
        <w:t>20</w:t>
      </w:r>
      <w:r w:rsidRPr="00C777A9">
        <w:rPr>
          <w:noProof/>
          <w:szCs w:val="24"/>
        </w:rPr>
        <w:t>, 1–26, https://doi.org/10.3390/s20185231.</w:t>
      </w:r>
    </w:p>
    <w:p w14:paraId="50D15940"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Javelle, P., D. Organde, J. Demargne, C. Saint-Martin, C. De Saint-Aubin, L. Garandeau, and B. Janet, 2016: Setting up a French national flash flood warning system for ungauged catchments based on the AIGA method. </w:t>
      </w:r>
      <w:r w:rsidRPr="00C777A9">
        <w:rPr>
          <w:i/>
          <w:iCs/>
          <w:noProof/>
          <w:szCs w:val="24"/>
        </w:rPr>
        <w:t>E3S Web of Conferences</w:t>
      </w:r>
      <w:r w:rsidRPr="00C777A9">
        <w:rPr>
          <w:noProof/>
          <w:szCs w:val="24"/>
        </w:rPr>
        <w:t>, Vol. 7 of, 718010–18010.</w:t>
      </w:r>
    </w:p>
    <w:p w14:paraId="0A59D30E"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Jonkman, S. N., and J. K. Vrijling, 2008: Loss of life due to floods. </w:t>
      </w:r>
      <w:r w:rsidRPr="00C777A9">
        <w:rPr>
          <w:i/>
          <w:iCs/>
          <w:noProof/>
          <w:szCs w:val="24"/>
        </w:rPr>
        <w:t>J. Flood Risk Manag.</w:t>
      </w:r>
      <w:r w:rsidRPr="00C777A9">
        <w:rPr>
          <w:noProof/>
          <w:szCs w:val="24"/>
        </w:rPr>
        <w:t xml:space="preserve">, </w:t>
      </w:r>
      <w:r w:rsidRPr="00C777A9">
        <w:rPr>
          <w:b/>
          <w:bCs/>
          <w:noProof/>
          <w:szCs w:val="24"/>
        </w:rPr>
        <w:t>1</w:t>
      </w:r>
      <w:r w:rsidRPr="00C777A9">
        <w:rPr>
          <w:noProof/>
          <w:szCs w:val="24"/>
        </w:rPr>
        <w:t>, 43–56, https://doi.org/10.1111/j.1753-318x.2008.00006.x.</w:t>
      </w:r>
    </w:p>
    <w:p w14:paraId="33027BA8"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Kastridis, A., and D. Stathis, 2020: Evaluation of hydrological and hydraulic models applied in typical mediterranean ungauged watersheds using post-flash-flood measurements. </w:t>
      </w:r>
      <w:r w:rsidRPr="00C777A9">
        <w:rPr>
          <w:i/>
          <w:iCs/>
          <w:noProof/>
          <w:szCs w:val="24"/>
        </w:rPr>
        <w:t>Hydrology</w:t>
      </w:r>
      <w:r w:rsidRPr="00C777A9">
        <w:rPr>
          <w:noProof/>
          <w:szCs w:val="24"/>
        </w:rPr>
        <w:t xml:space="preserve">, </w:t>
      </w:r>
      <w:r w:rsidRPr="00C777A9">
        <w:rPr>
          <w:b/>
          <w:bCs/>
          <w:noProof/>
          <w:szCs w:val="24"/>
        </w:rPr>
        <w:t>7</w:t>
      </w:r>
      <w:r w:rsidRPr="00C777A9">
        <w:rPr>
          <w:noProof/>
          <w:szCs w:val="24"/>
        </w:rPr>
        <w:t>, 12, https://doi.org/10.3390/hydrology7010012.</w:t>
      </w:r>
    </w:p>
    <w:p w14:paraId="014E9F05"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Kikuchi, K., and B. Wang, 2008: Diurnal precipitation regimes in the global tropics. </w:t>
      </w:r>
      <w:r w:rsidRPr="00C777A9">
        <w:rPr>
          <w:i/>
          <w:iCs/>
          <w:noProof/>
          <w:szCs w:val="24"/>
        </w:rPr>
        <w:t>J. Clim.</w:t>
      </w:r>
      <w:r w:rsidRPr="00C777A9">
        <w:rPr>
          <w:noProof/>
          <w:szCs w:val="24"/>
        </w:rPr>
        <w:t xml:space="preserve">, </w:t>
      </w:r>
      <w:r w:rsidRPr="00C777A9">
        <w:rPr>
          <w:b/>
          <w:bCs/>
          <w:noProof/>
          <w:szCs w:val="24"/>
        </w:rPr>
        <w:t>21</w:t>
      </w:r>
      <w:r w:rsidRPr="00C777A9">
        <w:rPr>
          <w:noProof/>
          <w:szCs w:val="24"/>
        </w:rPr>
        <w:t>, 2680–2696, https://doi.org/10.1175/2007JCLI2051.1.</w:t>
      </w:r>
    </w:p>
    <w:p w14:paraId="40374521"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Kruczkiewicz, A., A. Bucherie, F. Ayala, and J. Bazo, 2021a: Forecast-based financing for flash floods: a flash flood confidence index to improve flood reporting. </w:t>
      </w:r>
      <w:r w:rsidRPr="00C777A9">
        <w:rPr>
          <w:i/>
          <w:iCs/>
          <w:noProof/>
          <w:szCs w:val="24"/>
        </w:rPr>
        <w:t>Anticip. Hub</w:t>
      </w:r>
      <w:r w:rsidRPr="00C777A9">
        <w:rPr>
          <w:noProof/>
          <w:szCs w:val="24"/>
        </w:rPr>
        <w:t>,. https://www.anticipation-hub.org/news/forecast-based-financing-for-flash-floods-a-flash-flood-confidence-index.</w:t>
      </w:r>
    </w:p>
    <w:p w14:paraId="2363D351"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 ——, ——, C. Hultquist, H. Vergara, S. Mason, J. Bazo, and A. de Sherbinin, 2021b: Development of a flash flood confidence index from disaster reports and geophysical susceptibility. </w:t>
      </w:r>
      <w:r w:rsidRPr="00C777A9">
        <w:rPr>
          <w:i/>
          <w:iCs/>
          <w:noProof/>
          <w:szCs w:val="24"/>
        </w:rPr>
        <w:t>Remote Sens.</w:t>
      </w:r>
      <w:r w:rsidRPr="00C777A9">
        <w:rPr>
          <w:noProof/>
          <w:szCs w:val="24"/>
        </w:rPr>
        <w:t xml:space="preserve">, </w:t>
      </w:r>
      <w:r w:rsidRPr="00C777A9">
        <w:rPr>
          <w:b/>
          <w:bCs/>
          <w:noProof/>
          <w:szCs w:val="24"/>
        </w:rPr>
        <w:t>13</w:t>
      </w:r>
      <w:r w:rsidRPr="00C777A9">
        <w:rPr>
          <w:noProof/>
          <w:szCs w:val="24"/>
        </w:rPr>
        <w:t>, 2764, https://doi.org/10.3390/rs13142764.</w:t>
      </w:r>
    </w:p>
    <w:p w14:paraId="47AE7E93"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Laraque, A., and Coauthors, 2009: Sediment budget of the Napo River, Amazon Basin, Ecuador and Peru. </w:t>
      </w:r>
      <w:r w:rsidRPr="00C777A9">
        <w:rPr>
          <w:i/>
          <w:iCs/>
          <w:noProof/>
          <w:szCs w:val="24"/>
        </w:rPr>
        <w:t>Hydrol. Process.</w:t>
      </w:r>
      <w:r w:rsidRPr="00C777A9">
        <w:rPr>
          <w:noProof/>
          <w:szCs w:val="24"/>
        </w:rPr>
        <w:t xml:space="preserve">, </w:t>
      </w:r>
      <w:r w:rsidRPr="00C777A9">
        <w:rPr>
          <w:b/>
          <w:bCs/>
          <w:noProof/>
          <w:szCs w:val="24"/>
        </w:rPr>
        <w:t>23</w:t>
      </w:r>
      <w:r w:rsidRPr="00C777A9">
        <w:rPr>
          <w:noProof/>
          <w:szCs w:val="24"/>
        </w:rPr>
        <w:t>, 3509–3524, https://doi.org/10.1002/hyp.7463.</w:t>
      </w:r>
    </w:p>
    <w:p w14:paraId="0C3AB76E"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Liu, C., L. Guo, L. Ye, S. Zhang, Y. Zhao, and T. Song, 2018: A review of advances in China’s flash flood early-warning system. </w:t>
      </w:r>
      <w:r w:rsidRPr="00C777A9">
        <w:rPr>
          <w:i/>
          <w:iCs/>
          <w:noProof/>
          <w:szCs w:val="24"/>
        </w:rPr>
        <w:t>Nat. Hazards</w:t>
      </w:r>
      <w:r w:rsidRPr="00C777A9">
        <w:rPr>
          <w:noProof/>
          <w:szCs w:val="24"/>
        </w:rPr>
        <w:t xml:space="preserve">, </w:t>
      </w:r>
      <w:r w:rsidRPr="00C777A9">
        <w:rPr>
          <w:b/>
          <w:bCs/>
          <w:noProof/>
          <w:szCs w:val="24"/>
        </w:rPr>
        <w:t>92</w:t>
      </w:r>
      <w:r w:rsidRPr="00C777A9">
        <w:rPr>
          <w:noProof/>
          <w:szCs w:val="24"/>
        </w:rPr>
        <w:t>, 619–634, https://doi.org/10.1007/s11069-018-3173-7.</w:t>
      </w:r>
    </w:p>
    <w:p w14:paraId="439BAB43"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Owens, R. G., and T. Hewson, 2018: </w:t>
      </w:r>
      <w:r w:rsidRPr="00C777A9">
        <w:rPr>
          <w:i/>
          <w:iCs/>
          <w:noProof/>
          <w:szCs w:val="24"/>
        </w:rPr>
        <w:t>ECMWF Forecast User Guide</w:t>
      </w:r>
      <w:r w:rsidRPr="00C777A9">
        <w:rPr>
          <w:noProof/>
          <w:szCs w:val="24"/>
        </w:rPr>
        <w:t>.</w:t>
      </w:r>
    </w:p>
    <w:p w14:paraId="4605FAF0"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Park, S., M. Berenguer, and D. Sempere-Torres, 2019: Long-term analysis of gauge-adjusted radar rainfall accumulations at European scale. </w:t>
      </w:r>
      <w:r w:rsidRPr="00C777A9">
        <w:rPr>
          <w:i/>
          <w:iCs/>
          <w:noProof/>
          <w:szCs w:val="24"/>
        </w:rPr>
        <w:t>J. Hydrol.</w:t>
      </w:r>
      <w:r w:rsidRPr="00C777A9">
        <w:rPr>
          <w:noProof/>
          <w:szCs w:val="24"/>
        </w:rPr>
        <w:t xml:space="preserve">, </w:t>
      </w:r>
      <w:r w:rsidRPr="00C777A9">
        <w:rPr>
          <w:b/>
          <w:bCs/>
          <w:noProof/>
          <w:szCs w:val="24"/>
        </w:rPr>
        <w:t>573</w:t>
      </w:r>
      <w:r w:rsidRPr="00C777A9">
        <w:rPr>
          <w:noProof/>
          <w:szCs w:val="24"/>
        </w:rPr>
        <w:t>, 768–777, https://doi.org/10.1016/j.jhydrol.2019.03.093.</w:t>
      </w:r>
    </w:p>
    <w:p w14:paraId="6E789B9B"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Pinos, J., and L. Timbe, 2020: Mountain Riverine Floods in Ecuador: Issues, Challenges, and Opportunities. </w:t>
      </w:r>
      <w:r w:rsidRPr="00C777A9">
        <w:rPr>
          <w:i/>
          <w:iCs/>
          <w:noProof/>
          <w:szCs w:val="24"/>
        </w:rPr>
        <w:t>Front. Water</w:t>
      </w:r>
      <w:r w:rsidRPr="00C777A9">
        <w:rPr>
          <w:noProof/>
          <w:szCs w:val="24"/>
        </w:rPr>
        <w:t xml:space="preserve">, </w:t>
      </w:r>
      <w:r w:rsidRPr="00C777A9">
        <w:rPr>
          <w:b/>
          <w:bCs/>
          <w:noProof/>
          <w:szCs w:val="24"/>
        </w:rPr>
        <w:t>2</w:t>
      </w:r>
      <w:r w:rsidRPr="00C777A9">
        <w:rPr>
          <w:noProof/>
          <w:szCs w:val="24"/>
        </w:rPr>
        <w:t>, 36, https://doi.org/10.3389/frwa.2020.545880.</w:t>
      </w:r>
    </w:p>
    <w:p w14:paraId="23F68205"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 and A. Quesada-Román, 2022: Flood risk-related research trends in Latin America and the Caribbean. </w:t>
      </w:r>
      <w:r w:rsidRPr="00C777A9">
        <w:rPr>
          <w:i/>
          <w:iCs/>
          <w:noProof/>
          <w:szCs w:val="24"/>
        </w:rPr>
        <w:t>Water (Switzerland)</w:t>
      </w:r>
      <w:r w:rsidRPr="00C777A9">
        <w:rPr>
          <w:noProof/>
          <w:szCs w:val="24"/>
        </w:rPr>
        <w:t xml:space="preserve">, </w:t>
      </w:r>
      <w:r w:rsidRPr="00C777A9">
        <w:rPr>
          <w:b/>
          <w:bCs/>
          <w:noProof/>
          <w:szCs w:val="24"/>
        </w:rPr>
        <w:t>14</w:t>
      </w:r>
      <w:r w:rsidRPr="00C777A9">
        <w:rPr>
          <w:noProof/>
          <w:szCs w:val="24"/>
        </w:rPr>
        <w:t>, 10, https://doi.org/10.3390/w14010010.</w:t>
      </w:r>
    </w:p>
    <w:p w14:paraId="42E6C545"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Ramos Filho, G. M., V. H. R. Coelho, E. da S. Freitas, Y. Xuan, and C. das N. Almeida, 2021: An improved rainfall-threshold approach for robust prediction and warning of flood and flash flood hazards. </w:t>
      </w:r>
      <w:r w:rsidRPr="00C777A9">
        <w:rPr>
          <w:i/>
          <w:iCs/>
          <w:noProof/>
          <w:szCs w:val="24"/>
        </w:rPr>
        <w:t>Nat. Hazards</w:t>
      </w:r>
      <w:r w:rsidRPr="00C777A9">
        <w:rPr>
          <w:noProof/>
          <w:szCs w:val="24"/>
        </w:rPr>
        <w:t xml:space="preserve">, </w:t>
      </w:r>
      <w:r w:rsidRPr="00C777A9">
        <w:rPr>
          <w:b/>
          <w:bCs/>
          <w:noProof/>
          <w:szCs w:val="24"/>
        </w:rPr>
        <w:t>105</w:t>
      </w:r>
      <w:r w:rsidRPr="00C777A9">
        <w:rPr>
          <w:noProof/>
          <w:szCs w:val="24"/>
        </w:rPr>
        <w:t>, 2409–2429, https://doi.org/10.1007/s11069-020-04405-x.</w:t>
      </w:r>
    </w:p>
    <w:p w14:paraId="2A2ABE89"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Raynaud, D., J. Thielen, P. Salamon, P. Burek, S. Anquetin, and L. Alfieri, 2015: A dynamic runoff co-efficient to improve flash flood early warning in Europe: Evaluation on the 2013 central European floods in Germany. </w:t>
      </w:r>
      <w:r w:rsidRPr="00C777A9">
        <w:rPr>
          <w:i/>
          <w:iCs/>
          <w:noProof/>
          <w:szCs w:val="24"/>
        </w:rPr>
        <w:t>Meteorol. Appl.</w:t>
      </w:r>
      <w:r w:rsidRPr="00C777A9">
        <w:rPr>
          <w:noProof/>
          <w:szCs w:val="24"/>
        </w:rPr>
        <w:t xml:space="preserve">, </w:t>
      </w:r>
      <w:r w:rsidRPr="00C777A9">
        <w:rPr>
          <w:b/>
          <w:bCs/>
          <w:noProof/>
          <w:szCs w:val="24"/>
        </w:rPr>
        <w:t>22</w:t>
      </w:r>
      <w:r w:rsidRPr="00C777A9">
        <w:rPr>
          <w:noProof/>
          <w:szCs w:val="24"/>
        </w:rPr>
        <w:t>, 410–418, https://doi.org/10.1002/met.1469.</w:t>
      </w:r>
    </w:p>
    <w:p w14:paraId="44DC58C6"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Recalde-Coronel, C. G., A. G. Barnston, and Á. G. Muñoz, 2014: Predictability of december-april rainfall in coastal and Andean Ecuador. </w:t>
      </w:r>
      <w:r w:rsidRPr="00C777A9">
        <w:rPr>
          <w:i/>
          <w:iCs/>
          <w:noProof/>
          <w:szCs w:val="24"/>
        </w:rPr>
        <w:t>J. Appl. Meteorol. Climatol.</w:t>
      </w:r>
      <w:r w:rsidRPr="00C777A9">
        <w:rPr>
          <w:noProof/>
          <w:szCs w:val="24"/>
        </w:rPr>
        <w:t xml:space="preserve">, </w:t>
      </w:r>
      <w:r w:rsidRPr="00C777A9">
        <w:rPr>
          <w:b/>
          <w:bCs/>
          <w:noProof/>
          <w:szCs w:val="24"/>
        </w:rPr>
        <w:t>53</w:t>
      </w:r>
      <w:r w:rsidRPr="00C777A9">
        <w:rPr>
          <w:noProof/>
          <w:szCs w:val="24"/>
        </w:rPr>
        <w:t>, 1471–1493, https://doi.org/10.1175/JAMC-D-13-0133.1.</w:t>
      </w:r>
    </w:p>
    <w:p w14:paraId="544676F3"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Recalde-Coronel, G. C., B. Zaitchik, and W. K. Pan, 2020: Madden–Julian oscillation influence on sub-seasonal rainfall variability on the west of South America. </w:t>
      </w:r>
      <w:r w:rsidRPr="00C777A9">
        <w:rPr>
          <w:i/>
          <w:iCs/>
          <w:noProof/>
          <w:szCs w:val="24"/>
        </w:rPr>
        <w:t>Clim. Dyn.</w:t>
      </w:r>
      <w:r w:rsidRPr="00C777A9">
        <w:rPr>
          <w:noProof/>
          <w:szCs w:val="24"/>
        </w:rPr>
        <w:t xml:space="preserve">, </w:t>
      </w:r>
      <w:r w:rsidRPr="00C777A9">
        <w:rPr>
          <w:b/>
          <w:bCs/>
          <w:noProof/>
          <w:szCs w:val="24"/>
        </w:rPr>
        <w:t>54</w:t>
      </w:r>
      <w:r w:rsidRPr="00C777A9">
        <w:rPr>
          <w:noProof/>
          <w:szCs w:val="24"/>
        </w:rPr>
        <w:t>, 2167–2185, https://doi.org/10.1007/s00382-019-05107-2.</w:t>
      </w:r>
    </w:p>
    <w:p w14:paraId="2E4E2C02"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Shuvo, S. D., T. Rashid, S. K. Panda, S. Das, and D. A. Quadir, 2021: Forecasting of pre-monsoon flash flood events in the northeastern Bangladesh using coupled hydrometeorological NWP modelling system. </w:t>
      </w:r>
      <w:r w:rsidRPr="00C777A9">
        <w:rPr>
          <w:i/>
          <w:iCs/>
          <w:noProof/>
          <w:szCs w:val="24"/>
        </w:rPr>
        <w:t>Meteorol. Atmos. Phys.</w:t>
      </w:r>
      <w:r w:rsidRPr="00C777A9">
        <w:rPr>
          <w:noProof/>
          <w:szCs w:val="24"/>
        </w:rPr>
        <w:t>, 1–23, https://doi.org/10.1007/s00703-021-00831-z.</w:t>
      </w:r>
    </w:p>
    <w:p w14:paraId="07FB1981"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Speight, L., and Coauthors, 2018: Developing surface water flood forecasting capabilities in Scotland: an operational pilot for the 2014 Commonwealth Games in Glasgow. </w:t>
      </w:r>
      <w:r w:rsidRPr="00C777A9">
        <w:rPr>
          <w:i/>
          <w:iCs/>
          <w:noProof/>
          <w:szCs w:val="24"/>
        </w:rPr>
        <w:t>J. Flood Risk Manag.</w:t>
      </w:r>
      <w:r w:rsidRPr="00C777A9">
        <w:rPr>
          <w:noProof/>
          <w:szCs w:val="24"/>
        </w:rPr>
        <w:t xml:space="preserve">, </w:t>
      </w:r>
      <w:r w:rsidRPr="00C777A9">
        <w:rPr>
          <w:b/>
          <w:bCs/>
          <w:noProof/>
          <w:szCs w:val="24"/>
        </w:rPr>
        <w:t>11</w:t>
      </w:r>
      <w:r w:rsidRPr="00C777A9">
        <w:rPr>
          <w:noProof/>
          <w:szCs w:val="24"/>
        </w:rPr>
        <w:t>, S884–S901, https://doi.org/10.1111/jfr3.12281.</w:t>
      </w:r>
    </w:p>
    <w:p w14:paraId="470E15FF"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Stephens, G. L., and Coauthors, 2010: Dreary state of precipitation in global models. </w:t>
      </w:r>
      <w:r w:rsidRPr="00C777A9">
        <w:rPr>
          <w:i/>
          <w:iCs/>
          <w:noProof/>
          <w:szCs w:val="24"/>
        </w:rPr>
        <w:t>J. Geophys. Res. Atmos.</w:t>
      </w:r>
      <w:r w:rsidRPr="00C777A9">
        <w:rPr>
          <w:noProof/>
          <w:szCs w:val="24"/>
        </w:rPr>
        <w:t xml:space="preserve">, </w:t>
      </w:r>
      <w:r w:rsidRPr="00C777A9">
        <w:rPr>
          <w:b/>
          <w:bCs/>
          <w:noProof/>
          <w:szCs w:val="24"/>
        </w:rPr>
        <w:t>115</w:t>
      </w:r>
      <w:r w:rsidRPr="00C777A9">
        <w:rPr>
          <w:noProof/>
          <w:szCs w:val="24"/>
        </w:rPr>
        <w:t>, 24211, https://doi.org/10.1029/2010JD014532.</w:t>
      </w:r>
    </w:p>
    <w:p w14:paraId="026EB0F5"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Tobar, V., and G. Wyseure, 2018: Seasonal rainfall patterns classification, relationship to ENSO and rainfall trends in Ecuador. </w:t>
      </w:r>
      <w:r w:rsidRPr="00C777A9">
        <w:rPr>
          <w:i/>
          <w:iCs/>
          <w:noProof/>
          <w:szCs w:val="24"/>
        </w:rPr>
        <w:t>Int. J. Climatol.</w:t>
      </w:r>
      <w:r w:rsidRPr="00C777A9">
        <w:rPr>
          <w:noProof/>
          <w:szCs w:val="24"/>
        </w:rPr>
        <w:t xml:space="preserve">, </w:t>
      </w:r>
      <w:r w:rsidRPr="00C777A9">
        <w:rPr>
          <w:b/>
          <w:bCs/>
          <w:noProof/>
          <w:szCs w:val="24"/>
        </w:rPr>
        <w:t>38</w:t>
      </w:r>
      <w:r w:rsidRPr="00C777A9">
        <w:rPr>
          <w:noProof/>
          <w:szCs w:val="24"/>
        </w:rPr>
        <w:t>, 1808–1819, https://doi.org/10.1002/joc.5297.</w:t>
      </w:r>
    </w:p>
    <w:p w14:paraId="6B8747E5"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Trigg, M. A., M. D. Wilson, P. D. Bates, M. S. Horritt, D. E. Alsdorf, B. R. Forsberg, and M. C. Vega, 2009: Amazon flood wave hydraulics. </w:t>
      </w:r>
      <w:r w:rsidRPr="00C777A9">
        <w:rPr>
          <w:i/>
          <w:iCs/>
          <w:noProof/>
          <w:szCs w:val="24"/>
        </w:rPr>
        <w:t>J. Hydrol.</w:t>
      </w:r>
      <w:r w:rsidRPr="00C777A9">
        <w:rPr>
          <w:noProof/>
          <w:szCs w:val="24"/>
        </w:rPr>
        <w:t xml:space="preserve">, </w:t>
      </w:r>
      <w:r w:rsidRPr="00C777A9">
        <w:rPr>
          <w:b/>
          <w:bCs/>
          <w:noProof/>
          <w:szCs w:val="24"/>
        </w:rPr>
        <w:t>374</w:t>
      </w:r>
      <w:r w:rsidRPr="00C777A9">
        <w:rPr>
          <w:noProof/>
          <w:szCs w:val="24"/>
        </w:rPr>
        <w:t>, 92–105, https://doi.org/10.1016/j.jhydrol.2009.06.004.</w:t>
      </w:r>
    </w:p>
    <w:p w14:paraId="3FDE126E"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UNDRR, 2021: Desinventar Project. </w:t>
      </w:r>
      <w:r w:rsidRPr="00C777A9">
        <w:rPr>
          <w:i/>
          <w:iCs/>
          <w:noProof/>
          <w:szCs w:val="24"/>
        </w:rPr>
        <w:t>Plataforma Desinventar Sendai</w:t>
      </w:r>
      <w:r w:rsidRPr="00C777A9">
        <w:rPr>
          <w:noProof/>
          <w:szCs w:val="24"/>
        </w:rPr>
        <w:t>,. https://db.desinventar.org/.</w:t>
      </w:r>
    </w:p>
    <w:p w14:paraId="4575E8A4"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UNICEF, and WFP, 2015: UNICEF/WFP Return on Investment for Emergency Preparedness Study. 34.</w:t>
      </w:r>
    </w:p>
    <w:p w14:paraId="576ABDE2"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Vuille, M., R. S. Bradley, and F. Keimig, 2000: Climate variability in the Andes of Ecuador and its relation to tropical Pacific and Atlantic Sea Surface temperature anomalies. </w:t>
      </w:r>
      <w:r w:rsidRPr="00C777A9">
        <w:rPr>
          <w:i/>
          <w:iCs/>
          <w:noProof/>
          <w:szCs w:val="24"/>
        </w:rPr>
        <w:t>J. Clim.</w:t>
      </w:r>
      <w:r w:rsidRPr="00C777A9">
        <w:rPr>
          <w:noProof/>
          <w:szCs w:val="24"/>
        </w:rPr>
        <w:t xml:space="preserve">, </w:t>
      </w:r>
      <w:r w:rsidRPr="00C777A9">
        <w:rPr>
          <w:b/>
          <w:bCs/>
          <w:noProof/>
          <w:szCs w:val="24"/>
        </w:rPr>
        <w:t>13</w:t>
      </w:r>
      <w:r w:rsidRPr="00C777A9">
        <w:rPr>
          <w:noProof/>
          <w:szCs w:val="24"/>
        </w:rPr>
        <w:t>, 2520–2535, https://doi.org/10.1175/1520-0442(2000)013&lt;2520:CVITAO&gt;2.0.CO;2.</w:t>
      </w:r>
    </w:p>
    <w:p w14:paraId="35036CEE"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Winsemius, H. C., B. Jongman, T. I. E. Veldkamp, S. Hallegatte, M. Bangalore, and P. J. Ward, 2018: Disaster risk, climate change, and poverty: Assessing the global exposure of poor people to floods and droughts. </w:t>
      </w:r>
      <w:r w:rsidRPr="00C777A9">
        <w:rPr>
          <w:i/>
          <w:iCs/>
          <w:noProof/>
          <w:szCs w:val="24"/>
        </w:rPr>
        <w:t>Environ. Dev. Econ.</w:t>
      </w:r>
      <w:r w:rsidRPr="00C777A9">
        <w:rPr>
          <w:noProof/>
          <w:szCs w:val="24"/>
        </w:rPr>
        <w:t xml:space="preserve">, </w:t>
      </w:r>
      <w:r w:rsidRPr="00C777A9">
        <w:rPr>
          <w:b/>
          <w:bCs/>
          <w:noProof/>
          <w:szCs w:val="24"/>
        </w:rPr>
        <w:t>23</w:t>
      </w:r>
      <w:r w:rsidRPr="00C777A9">
        <w:rPr>
          <w:noProof/>
          <w:szCs w:val="24"/>
        </w:rPr>
        <w:t>, 328–348, https://doi.org/10.1017/S1355770X17000444.</w:t>
      </w:r>
    </w:p>
    <w:p w14:paraId="5F76BA87" w14:textId="77777777" w:rsidR="008167D1" w:rsidRPr="00C777A9" w:rsidRDefault="008167D1" w:rsidP="008167D1">
      <w:pPr>
        <w:widowControl w:val="0"/>
        <w:autoSpaceDE w:val="0"/>
        <w:autoSpaceDN w:val="0"/>
        <w:adjustRightInd w:val="0"/>
        <w:spacing w:before="0" w:line="240" w:lineRule="auto"/>
        <w:ind w:left="480" w:hanging="480"/>
        <w:rPr>
          <w:noProof/>
          <w:szCs w:val="24"/>
        </w:rPr>
      </w:pPr>
      <w:r w:rsidRPr="00C777A9">
        <w:rPr>
          <w:noProof/>
          <w:szCs w:val="24"/>
        </w:rPr>
        <w:t xml:space="preserve">Xing, Y., Q. Liang, G. Wang, X. Ming, and X. Xia, 2019: City-scale hydrodynamic modelling of urban flash floods: the issues of scale and resolution. </w:t>
      </w:r>
      <w:r w:rsidRPr="00C777A9">
        <w:rPr>
          <w:i/>
          <w:iCs/>
          <w:noProof/>
          <w:szCs w:val="24"/>
        </w:rPr>
        <w:t>Nat. Hazards</w:t>
      </w:r>
      <w:r w:rsidRPr="00C777A9">
        <w:rPr>
          <w:noProof/>
          <w:szCs w:val="24"/>
        </w:rPr>
        <w:t xml:space="preserve">, </w:t>
      </w:r>
      <w:r w:rsidRPr="00C777A9">
        <w:rPr>
          <w:b/>
          <w:bCs/>
          <w:noProof/>
          <w:szCs w:val="24"/>
        </w:rPr>
        <w:t>96</w:t>
      </w:r>
      <w:r w:rsidRPr="00C777A9">
        <w:rPr>
          <w:noProof/>
          <w:szCs w:val="24"/>
        </w:rPr>
        <w:t>, 473–496, https://doi.org/10.1007/s11069-018-3553-z.</w:t>
      </w:r>
    </w:p>
    <w:p w14:paraId="68DEC59A" w14:textId="77777777" w:rsidR="008167D1" w:rsidRPr="00C777A9" w:rsidRDefault="008167D1" w:rsidP="008167D1">
      <w:pPr>
        <w:widowControl w:val="0"/>
        <w:autoSpaceDE w:val="0"/>
        <w:autoSpaceDN w:val="0"/>
        <w:adjustRightInd w:val="0"/>
        <w:spacing w:before="0" w:line="240" w:lineRule="auto"/>
        <w:ind w:left="480" w:hanging="480"/>
        <w:rPr>
          <w:noProof/>
        </w:rPr>
      </w:pPr>
      <w:r w:rsidRPr="00C777A9">
        <w:rPr>
          <w:noProof/>
          <w:szCs w:val="24"/>
        </w:rPr>
        <w:t xml:space="preserve">Zanchetta, A. D. L., and P. Coulibaly, 2020: Recent advances in real-time pluvial flash flood forecasting. </w:t>
      </w:r>
      <w:r w:rsidRPr="00C777A9">
        <w:rPr>
          <w:i/>
          <w:iCs/>
          <w:noProof/>
          <w:szCs w:val="24"/>
        </w:rPr>
        <w:t>Water (Switzerland)</w:t>
      </w:r>
      <w:r w:rsidRPr="00C777A9">
        <w:rPr>
          <w:noProof/>
          <w:szCs w:val="24"/>
        </w:rPr>
        <w:t xml:space="preserve">, </w:t>
      </w:r>
      <w:r w:rsidRPr="00C777A9">
        <w:rPr>
          <w:b/>
          <w:bCs/>
          <w:noProof/>
          <w:szCs w:val="24"/>
        </w:rPr>
        <w:t>12</w:t>
      </w:r>
      <w:r w:rsidRPr="00C777A9">
        <w:rPr>
          <w:noProof/>
          <w:szCs w:val="24"/>
        </w:rPr>
        <w:t>, 570, https://doi.org/10.3390/w12020570.</w:t>
      </w:r>
    </w:p>
    <w:p w14:paraId="022ADA77" w14:textId="024A7FD0" w:rsidR="002317D9" w:rsidRPr="00C777A9" w:rsidRDefault="00CB6692">
      <w:pPr>
        <w:widowControl w:val="0"/>
        <w:pBdr>
          <w:top w:val="nil"/>
          <w:left w:val="nil"/>
          <w:bottom w:val="nil"/>
          <w:right w:val="nil"/>
          <w:between w:val="nil"/>
        </w:pBdr>
        <w:spacing w:before="0" w:line="240" w:lineRule="auto"/>
        <w:rPr>
          <w:color w:val="000000"/>
        </w:rPr>
      </w:pPr>
      <w:r w:rsidRPr="00C777A9">
        <w:rPr>
          <w:color w:val="000000"/>
        </w:rPr>
        <w:fldChar w:fldCharType="end"/>
      </w:r>
    </w:p>
    <w:sectPr w:rsidR="002317D9" w:rsidRPr="00C777A9">
      <w:pgSz w:w="11906" w:h="16838"/>
      <w:pgMar w:top="851" w:right="851" w:bottom="851" w:left="1134"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el Prudhomme" w:date="2022-02-18T15:54:00Z" w:initials="">
    <w:p w14:paraId="022ADAA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Probably not necessary and could be cut it you want to gain space</w:t>
      </w:r>
    </w:p>
    <w:p w14:paraId="022ADAA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suggest you reduce the whole part from the first sentence to Figure 1</w:t>
      </w:r>
    </w:p>
  </w:comment>
  <w:comment w:id="3" w:author="Carolynne Hultquist" w:date="2022-02-28T19:17:00Z" w:initials="">
    <w:p w14:paraId="022ADAA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agree</w:t>
      </w:r>
    </w:p>
  </w:comment>
  <w:comment w:id="4" w:author="ati, f" w:date="2022-03-21T09:17:00Z" w:initials="FMP">
    <w:p w14:paraId="27449FB2" w14:textId="1A2ED113" w:rsidR="009B1AEA" w:rsidRDefault="009B1AEA">
      <w:pPr>
        <w:pStyle w:val="CommentText"/>
      </w:pPr>
      <w:r>
        <w:rPr>
          <w:rStyle w:val="CommentReference"/>
        </w:rPr>
        <w:annotationRef/>
      </w:r>
      <w:r>
        <w:t>I have deleted some parts</w:t>
      </w:r>
      <w:r w:rsidR="002259AC">
        <w:t xml:space="preserve"> as suggested</w:t>
      </w:r>
      <w:r>
        <w:t xml:space="preserve"> However, I left </w:t>
      </w:r>
      <w:r w:rsidR="00BA636C">
        <w:t xml:space="preserve">the part regarding </w:t>
      </w:r>
      <w:r w:rsidR="002259AC">
        <w:t xml:space="preserve">the </w:t>
      </w:r>
      <w:r w:rsidR="00BA636C">
        <w:t>Galapagos</w:t>
      </w:r>
      <w:r w:rsidR="002259AC">
        <w:t xml:space="preserve"> islands</w:t>
      </w:r>
      <w:r w:rsidR="00BA636C">
        <w:t xml:space="preserve">. I think it would be not good if we don’t acknowledge </w:t>
      </w:r>
      <w:r w:rsidR="002259AC">
        <w:t xml:space="preserve">them </w:t>
      </w:r>
      <w:r w:rsidR="00BA636C">
        <w:t>just because</w:t>
      </w:r>
      <w:r w:rsidR="002259AC">
        <w:t xml:space="preserve"> they are </w:t>
      </w:r>
      <w:r w:rsidR="00E26831">
        <w:t>not attached to the mainland. It would be like talking about France and not considering Corsica, or the USA and not talking</w:t>
      </w:r>
      <w:r w:rsidR="002259AC">
        <w:t xml:space="preserve"> about</w:t>
      </w:r>
      <w:r w:rsidR="00E26831">
        <w:t xml:space="preserve"> Alaska</w:t>
      </w:r>
      <w:r w:rsidR="002259AC">
        <w:t xml:space="preserve"> or Hawaii</w:t>
      </w:r>
      <w:r w:rsidR="00E26831">
        <w:t xml:space="preserve">. They can be removed, but at least they should be </w:t>
      </w:r>
      <w:r w:rsidR="002259AC">
        <w:t>acknowledged</w:t>
      </w:r>
      <w:r w:rsidR="00E26831">
        <w:t xml:space="preserve"> as part of the country. </w:t>
      </w:r>
    </w:p>
  </w:comment>
  <w:comment w:id="7" w:author="Carolynne Hultquist" w:date="2022-02-28T19:25:00Z" w:initials="">
    <w:p w14:paraId="022ADAB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 consider simply calling the regions by English names - coast, mountains, East</w:t>
      </w:r>
    </w:p>
  </w:comment>
  <w:comment w:id="8" w:author="ati, f" w:date="2022-03-21T09:25:00Z" w:initials="FMP">
    <w:p w14:paraId="2E0FD568" w14:textId="535546DC" w:rsidR="00C27939" w:rsidRDefault="00C27939">
      <w:pPr>
        <w:pStyle w:val="CommentText"/>
      </w:pPr>
      <w:r>
        <w:rPr>
          <w:rStyle w:val="CommentReference"/>
        </w:rPr>
        <w:annotationRef/>
      </w:r>
      <w:r>
        <w:t>I would be incline</w:t>
      </w:r>
      <w:r w:rsidR="006138F4">
        <w:t>d</w:t>
      </w:r>
      <w:r>
        <w:t xml:space="preserve"> to keep the </w:t>
      </w:r>
      <w:r w:rsidR="006138F4">
        <w:t xml:space="preserve">Spanish names as they are extremely common in South America. </w:t>
      </w:r>
      <w:r w:rsidR="00703655">
        <w:t>Plus, now they are in all figures. I would need to change them all</w:t>
      </w:r>
      <w:r w:rsidR="000D1E3E">
        <w:t>.</w:t>
      </w:r>
    </w:p>
  </w:comment>
  <w:comment w:id="5" w:author="Christel Prudhomme" w:date="2022-02-18T15:55:00Z" w:initials="">
    <w:p w14:paraId="022ADAB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could be condensed – maximum 2-3 lines</w:t>
      </w:r>
    </w:p>
  </w:comment>
  <w:comment w:id="6" w:author="ati, f" w:date="2022-03-22T02:27:00Z" w:initials="FMP">
    <w:p w14:paraId="27A86A81" w14:textId="2592AECB" w:rsidR="000D1E3E" w:rsidRDefault="000D1E3E">
      <w:pPr>
        <w:pStyle w:val="CommentText"/>
      </w:pPr>
      <w:r>
        <w:rPr>
          <w:rStyle w:val="CommentReference"/>
        </w:rPr>
        <w:annotationRef/>
      </w:r>
      <w:r>
        <w:t xml:space="preserve">I have tried to condense this part. I would be inclined to keep as </w:t>
      </w:r>
      <w:r w:rsidR="00632A64">
        <w:t>provides the reader with an idea of how different these three regions are, and what might be the consequences in the verification results. What do you think?</w:t>
      </w:r>
    </w:p>
  </w:comment>
  <w:comment w:id="9" w:author="Christel Prudhomme" w:date="2022-02-18T15:59:00Z" w:initials="">
    <w:p w14:paraId="022ADAB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is very long – it is really interesting, but is it relevant to your study? Can you make a stronger case between teleconnections and flash floods? If there is no link I suggest you remove (or massively cut it)</w:t>
      </w:r>
    </w:p>
  </w:comment>
  <w:comment w:id="10" w:author="ati, f" w:date="2022-03-22T05:55:00Z" w:initials="FP">
    <w:p w14:paraId="73873CA3" w14:textId="77777777" w:rsidR="00212DDF" w:rsidRDefault="00212DDF">
      <w:pPr>
        <w:pStyle w:val="CommentText"/>
      </w:pPr>
      <w:r>
        <w:rPr>
          <w:rStyle w:val="CommentReference"/>
        </w:rPr>
        <w:annotationRef/>
      </w:r>
      <w:r>
        <w:t xml:space="preserve">Ok, so I tried to cut massively this part of the paper. I just tried to keep the parts in which </w:t>
      </w:r>
      <w:r w:rsidR="001D403C">
        <w:t xml:space="preserve">it states that rainfall in “La Costa” is heavily affected by </w:t>
      </w:r>
      <w:r w:rsidR="00B20B5E">
        <w:t xml:space="preserve">ENSO and MJO (broad scale phenomena, typically well represented in the model), while rainfall in “La Sierra” and “El Oriente” are </w:t>
      </w:r>
      <w:r w:rsidR="00B15293">
        <w:t xml:space="preserve">modulated by localized convection (therefore, more difficult to predict by </w:t>
      </w:r>
      <w:r w:rsidR="007C60A1">
        <w:t>global models</w:t>
      </w:r>
      <w:r w:rsidR="00B15293">
        <w:t>)</w:t>
      </w:r>
      <w:r w:rsidR="007C60A1">
        <w:t xml:space="preserve">. </w:t>
      </w:r>
    </w:p>
    <w:p w14:paraId="67A49B6C" w14:textId="1342B932" w:rsidR="007C60A1" w:rsidRDefault="007C60A1">
      <w:pPr>
        <w:pStyle w:val="CommentText"/>
      </w:pPr>
      <w:r>
        <w:t>I decided to keep this information here as I will be referring back to it in the results section and the differences in the verification results for “La Costa“ and “La Sierra”. What do you think?</w:t>
      </w:r>
    </w:p>
  </w:comment>
  <w:comment w:id="14" w:author="Calum Baugh" w:date="2022-03-10T15:55:00Z" w:initials="">
    <w:p w14:paraId="339E5431" w14:textId="77777777" w:rsidR="00447DC4" w:rsidRDefault="00447DC4" w:rsidP="00447DC4">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Are you saying here that flash floods don't typically happen in the Amazon region?</w:t>
      </w:r>
    </w:p>
  </w:comment>
  <w:comment w:id="15" w:author="ati, f" w:date="2022-03-22T06:12:00Z" w:initials="FP">
    <w:p w14:paraId="5C10AF1F" w14:textId="2C438619" w:rsidR="00447DC4" w:rsidRDefault="00447DC4" w:rsidP="00447DC4">
      <w:pPr>
        <w:pStyle w:val="CommentText"/>
      </w:pPr>
      <w:r>
        <w:rPr>
          <w:rStyle w:val="CommentReference"/>
        </w:rPr>
        <w:annotationRef/>
      </w:r>
      <w:r w:rsidR="00300BE1">
        <w:t xml:space="preserve">Given the information that I have found, </w:t>
      </w:r>
      <w:r>
        <w:t xml:space="preserve">I would say not flash floods </w:t>
      </w:r>
      <w:r w:rsidR="00300BE1">
        <w:t>in rivers from single rainfall events</w:t>
      </w:r>
      <w:r>
        <w:t>. If any, flash floods might be caused by the saturation of soils after prolonged rainfall events</w:t>
      </w:r>
      <w:r w:rsidR="00077528">
        <w:t xml:space="preserve"> or seasonal flash floods of some sort. Do you have any experience of flash floods in the Amazon that I can incorporate in this paragraph?</w:t>
      </w:r>
    </w:p>
  </w:comment>
  <w:comment w:id="11" w:author="Christel Prudhomme" w:date="2022-02-18T16:05:00Z" w:initials="">
    <w:p w14:paraId="022ADAB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Would you be able to say what the proportion of flash flood compared to normal flooding? Again this is a little long and does not seem to show links with your research questions</w:t>
      </w:r>
    </w:p>
  </w:comment>
  <w:comment w:id="12" w:author="Agathe Bucherie" w:date="2022-03-04T08:55:00Z" w:initials="">
    <w:p w14:paraId="022ADAB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There are no official statistical numbers describing the occurrence of flash flood in Ecuador, however, a recent study analyzing historical disaster reports have shown that about 60% of flood reports could be flash floods (Kruczkiewicz et al., 2021).</w:t>
      </w:r>
    </w:p>
  </w:comment>
  <w:comment w:id="13" w:author="Agathe Bucherie" w:date="2022-03-04T08:58:00Z" w:initials="">
    <w:p w14:paraId="022ADAB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in section 3.1, I am adding a paragraph on the challenge of retrieving Flash flood specific historical information in most of the world. I'll let you see if this could come earlier in the introduction.</w:t>
      </w:r>
    </w:p>
  </w:comment>
  <w:comment w:id="17" w:author="Christel Prudhomme" w:date="2022-02-18T16:26:00Z" w:initials="">
    <w:p w14:paraId="022ADAD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you ned to take it more slowly</w:t>
      </w:r>
    </w:p>
    <w:p w14:paraId="022ADAE0"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E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Remind </w:t>
      </w:r>
    </w:p>
    <w:p w14:paraId="022ADAE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how are the reports -&gt; only date and no time of the day; and one location</w:t>
      </w:r>
    </w:p>
    <w:p w14:paraId="022ADAE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you cannot consider the date and rainfall within those 24 hours (because you want rainfall prior to the event)</w:t>
      </w:r>
    </w:p>
    <w:p w14:paraId="022ADAE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information is given if your forecasts (6hourly from 00:UTC and a large grid</w:t>
      </w:r>
    </w:p>
    <w:p w14:paraId="022ADAE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how you could have several reports per grids</w:t>
      </w:r>
    </w:p>
    <w:p w14:paraId="022ADAE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the method you chose to match your forecast data and your flood report information. A graph could be useful (sorry I know you have already many… per I personal have struggled with your different accumulation periods and start time etc…)</w:t>
      </w:r>
    </w:p>
  </w:comment>
  <w:comment w:id="22" w:author="Calum Baugh" w:date="2022-03-10T16:34:00Z" w:initials="">
    <w:p w14:paraId="022ADAE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don't understand the last part of this sentence</w:t>
      </w:r>
    </w:p>
  </w:comment>
  <w:comment w:id="20" w:author="Christel Prudhomme" w:date="2022-02-18T16:30:00Z" w:initials="">
    <w:p w14:paraId="022ADAE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Style: again personal choice but for me a method should be described as present – it is a fact this is what is done. Not as ‘what you will do’ or ‘what you have done )before writing the paper). But it is personal and you might prefer the will</w:t>
      </w:r>
    </w:p>
  </w:comment>
  <w:comment w:id="21" w:author="Agathe Bucherie" w:date="2022-03-07T09:42:00Z" w:initials="">
    <w:p w14:paraId="022ADAE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agree</w:t>
      </w:r>
    </w:p>
  </w:comment>
  <w:comment w:id="24" w:author="Christel Prudhomme" w:date="2022-02-18T16:31:00Z" w:initials="">
    <w:p w14:paraId="022ADAE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need to have this already explained -&gt; I know you are waiting for a section but this is to check</w:t>
      </w:r>
    </w:p>
  </w:comment>
  <w:comment w:id="25" w:author="Agathe Bucherie" w:date="2022-03-07T09:50:00Z" w:initials="">
    <w:p w14:paraId="022ADAE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 section on historical flood reports is now in. I would suggest here to state that you are testing or comparing the results of 3 scenarios using different sets of report-based observations, based on their different likelihood of being flash floods (EFFCI) [see suggestion], and add the number of reports per scenario. Also this paragraph would fit better in section 4.4.</w:t>
      </w:r>
    </w:p>
  </w:comment>
  <w:comment w:id="62" w:author="Christel Prudhomme" w:date="2022-02-18T16:33:00Z" w:initials="">
    <w:p w14:paraId="022ADAE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it would be useful to quickly say what they are and hence why they can measure forecast discrimination abilities. How is this calculated?</w:t>
      </w:r>
    </w:p>
  </w:comment>
  <w:comment w:id="63" w:author="Christel Prudhomme" w:date="2022-02-18T16:34:00Z" w:initials="">
    <w:p w14:paraId="022ADAE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Style: to make things more concise you could say something like ‘following Hamil and Juras, we defined six relative thresholds for a consistent analysis across different climatic zones’ (not well said, but try to shorten it)</w:t>
      </w:r>
    </w:p>
  </w:comment>
  <w:comment w:id="65" w:author="Calum Baugh" w:date="2022-03-10T16:44:00Z" w:initials="">
    <w:p w14:paraId="022ADAE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care needs to be taken, was it done in your analysis?</w:t>
      </w:r>
    </w:p>
  </w:comment>
  <w:comment w:id="64" w:author="Christel Prudhomme" w:date="2022-02-18T16:36:00Z" w:initials="">
    <w:p w14:paraId="022ADAF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necessary Couldn’t you introduce the reference within the method if you followed it&gt;</w:t>
      </w:r>
    </w:p>
  </w:comment>
  <w:comment w:id="66" w:author="Christel Prudhomme" w:date="2022-02-18T16:37:00Z" w:initials="">
    <w:p w14:paraId="022ADAF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Again -&gt; probably you could cut it; rest of the section could be made sharper I think without much work –</w:t>
      </w:r>
    </w:p>
  </w:comment>
  <w:comment w:id="67" w:author="Calum Baugh" w:date="2022-03-10T16:45:00Z" w:initials="">
    <w:p w14:paraId="022ADAF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only the case when analysing the 99th percentile? Sorry if I've misunderstood</w:t>
      </w:r>
    </w:p>
  </w:comment>
  <w:comment w:id="68" w:author="ati, f" w:date="2022-03-23T03:53:00Z" w:initials="FP">
    <w:p w14:paraId="453F0F75" w14:textId="65EC4A04" w:rsidR="004A0561" w:rsidRDefault="004A0561">
      <w:pPr>
        <w:pStyle w:val="CommentText"/>
      </w:pPr>
      <w:r>
        <w:rPr>
          <w:rStyle w:val="CommentReference"/>
        </w:rPr>
        <w:annotationRef/>
      </w:r>
      <w:r>
        <w:t xml:space="preserve">No, this means that you count </w:t>
      </w:r>
      <w:r w:rsidR="00E66D80">
        <w:t>how many of the</w:t>
      </w:r>
      <w:r>
        <w:t xml:space="preserve"> 99 ensemble members</w:t>
      </w:r>
      <w:r w:rsidR="00E66D80">
        <w:t xml:space="preserve"> of ecPoint</w:t>
      </w:r>
      <w:r>
        <w:t xml:space="preserve"> (51 for ENS) exceed </w:t>
      </w:r>
      <w:r w:rsidR="00E66D80">
        <w:t>a certain</w:t>
      </w:r>
      <w:r w:rsidR="00C42BFE">
        <w:t xml:space="preserve"> rainfall</w:t>
      </w:r>
      <w:r w:rsidR="00E66D80">
        <w:t xml:space="preserve"> threshold. </w:t>
      </w:r>
      <w:r w:rsidR="00C42BFE">
        <w:t xml:space="preserve">Therefore, let’s say that </w:t>
      </w:r>
      <w:r w:rsidR="00866CEC">
        <w:t>you have only 1 member exceeding it,</w:t>
      </w:r>
      <w:r w:rsidR="00C42BFE">
        <w:t xml:space="preserve"> the probability </w:t>
      </w:r>
      <w:r w:rsidR="00866CEC">
        <w:t>is then computed as 1/99; you have two, and then the probability is 2/99, etc.</w:t>
      </w:r>
      <w:r w:rsidR="00455080">
        <w:t xml:space="preserve"> Those are then the points that defined the ROC curve. Instead you can do it the other way round, i.e. established that </w:t>
      </w:r>
      <w:r w:rsidR="00645A63">
        <w:t xml:space="preserve">the points you want in your ROC curve correspond to 2,4,6,…,98% probability of exceeding your </w:t>
      </w:r>
      <w:r w:rsidR="007869A8">
        <w:t xml:space="preserve">threshold, but then you need </w:t>
      </w:r>
      <w:r w:rsidR="0089099E">
        <w:t xml:space="preserve">to involve approximations, and becomes messy. With the first approach </w:t>
      </w:r>
      <w:r w:rsidR="00D2407D">
        <w:t>is cleaner.</w:t>
      </w:r>
    </w:p>
  </w:comment>
  <w:comment w:id="69" w:author="Christel Prudhomme" w:date="2022-02-18T16:39:00Z" w:initials="">
    <w:p w14:paraId="022ADAF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is really nicely written – but I feel this is more appropriate for a text book for students than for a research paper. Can you make it shorter? Are all the elements essential to what you need to say and your analysis?</w:t>
      </w:r>
    </w:p>
  </w:comment>
  <w:comment w:id="70" w:author="ati, f" w:date="2022-03-23T04:01:00Z" w:initials="FP">
    <w:p w14:paraId="486D3BD0" w14:textId="6E047EA8" w:rsidR="007B5665" w:rsidRDefault="00864393">
      <w:pPr>
        <w:pStyle w:val="CommentText"/>
      </w:pPr>
      <w:r>
        <w:rPr>
          <w:rStyle w:val="CommentReference"/>
        </w:rPr>
        <w:annotationRef/>
      </w:r>
      <w:r>
        <w:t xml:space="preserve">Basically this explains </w:t>
      </w:r>
      <w:r w:rsidR="00C0744B">
        <w:fldChar w:fldCharType="begin"/>
      </w:r>
      <w:r w:rsidR="00C0744B">
        <w:instrText xml:space="preserve"> REF _Ref98925769 \h </w:instrText>
      </w:r>
      <w:r w:rsidR="00C0744B">
        <w:fldChar w:fldCharType="separate"/>
      </w:r>
      <w:r w:rsidR="00C0744B" w:rsidRPr="00C777A9">
        <w:rPr>
          <w:b/>
          <w:bCs/>
        </w:rPr>
        <w:t xml:space="preserve">Figure </w:t>
      </w:r>
      <w:r w:rsidR="00C0744B" w:rsidRPr="00C777A9">
        <w:rPr>
          <w:b/>
          <w:bCs/>
          <w:noProof/>
        </w:rPr>
        <w:t>4</w:t>
      </w:r>
      <w:r w:rsidR="00C0744B">
        <w:fldChar w:fldCharType="end"/>
      </w:r>
      <w:r w:rsidR="00C0744B">
        <w:t xml:space="preserve">, and why the point climatology was created in that way. </w:t>
      </w:r>
      <w:r w:rsidR="007B5665">
        <w:t>Maybe I need to refer to it better, but</w:t>
      </w:r>
      <w:r w:rsidR="00B80E11">
        <w:t xml:space="preserve"> I think it helps to understand the figure and why we </w:t>
      </w:r>
      <w:r w:rsidR="00BE4D32">
        <w:t>proceeded in this way.</w:t>
      </w:r>
    </w:p>
    <w:p w14:paraId="16155C4D" w14:textId="77777777" w:rsidR="00BE4D32" w:rsidRDefault="00657934">
      <w:pPr>
        <w:pStyle w:val="CommentText"/>
      </w:pPr>
      <w:r>
        <w:t xml:space="preserve">Also </w:t>
      </w:r>
      <w:r w:rsidR="007B5665">
        <w:t xml:space="preserve">it says why it is so complicated to carry out analysis of case studies, which I will refer to in the case study of the paper where we don’t have many observations. </w:t>
      </w:r>
    </w:p>
    <w:p w14:paraId="178A1C28" w14:textId="2F5F9E51" w:rsidR="00864393" w:rsidRDefault="007B5665">
      <w:pPr>
        <w:pStyle w:val="CommentText"/>
      </w:pPr>
      <w:r>
        <w:t xml:space="preserve">So I would be inclined to </w:t>
      </w:r>
      <w:r w:rsidR="00BE4D32">
        <w:t>leave this paragraph for now, and see later what happens, maybe reduce it as you said, but perhaps not eliminate it completely.</w:t>
      </w:r>
    </w:p>
  </w:comment>
  <w:comment w:id="72" w:author="Christel Prudhomme" w:date="2022-02-18T16:46:00Z" w:initials="">
    <w:p w14:paraId="022ADB0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Very short and cryptic – can it be merged with the other verification section?</w:t>
      </w:r>
    </w:p>
  </w:comment>
  <w:comment w:id="73" w:author="ati, f" w:date="2022-02-24T16:53:00Z" w:initials="">
    <w:p w14:paraId="022ADB0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doesn’t make much sense now because the correspondent paragraph in the Data section has not been written yet. It will make more sense when such paragraph is added in the manuscript.</w:t>
      </w:r>
    </w:p>
  </w:comment>
  <w:comment w:id="80" w:author="Christel Prudhomme" w:date="2022-02-21T16:13:00Z" w:initials="">
    <w:p w14:paraId="022ADB0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it would be helpful to say how to interpret the figure – you have lead time, but what does your AURC tell you? Something about skill? And how about the 2 different thresholds? Which one is most useful in general?</w:t>
      </w:r>
    </w:p>
  </w:comment>
  <w:comment w:id="82" w:author="Christel Prudhomme" w:date="2022-02-21T16:01:00Z" w:initials="">
    <w:p w14:paraId="022ADB0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replace it by ‘skill’? Or it would not be correct? It would be easier to read</w:t>
      </w:r>
    </w:p>
  </w:comment>
  <w:comment w:id="81" w:author="Christel Prudhomme" w:date="2022-02-21T16:02:00Z" w:initials="">
    <w:p w14:paraId="022ADB0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Could be simplified – what does this mean? If this is something that always happen and is expected to happen do you have to describe it?</w:t>
      </w:r>
    </w:p>
  </w:comment>
  <w:comment w:id="84" w:author="Christel Prudhomme" w:date="2022-02-21T16:03:00Z" w:initials="">
    <w:p w14:paraId="022ADB0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What do you mean by noisier? I think you probably need to also say that it is looking at AURC in function of lead time. </w:t>
      </w:r>
    </w:p>
    <w:p w14:paraId="022ADB0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guess this is where you should introduce the concept of diurnal cycle and the fact that forecasts are not as skilful for some part of the day (hopefully you can say why with a reference)</w:t>
      </w:r>
    </w:p>
  </w:comment>
  <w:comment w:id="86" w:author="Christel Prudhomme" w:date="2022-02-21T16:05:00Z" w:initials="">
    <w:p w14:paraId="022ADB0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don’t understand. What is a small verifying event? Is the threshold used?</w:t>
      </w:r>
    </w:p>
    <w:p w14:paraId="022ADB0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say it simply? E.g. same skill when looking at events above 85%ile, but higher skill by ecPoint for rarer events?</w:t>
      </w:r>
    </w:p>
  </w:comment>
  <w:comment w:id="87" w:author="Christel Prudhomme" w:date="2022-02-21T16:09:00Z" w:initials="">
    <w:p w14:paraId="022ADB0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Do you need this?</w:t>
      </w:r>
    </w:p>
  </w:comment>
  <w:comment w:id="89" w:author="ati, f" w:date="2022-02-07T18:17:00Z" w:initials="">
    <w:p w14:paraId="022ADB0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need to find an explanation for this!</w:t>
      </w:r>
    </w:p>
  </w:comment>
  <w:comment w:id="90" w:author="Christel Prudhomme" w:date="2022-02-21T16:11:00Z" w:initials="">
    <w:p w14:paraId="022ADB1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say simply that the same discriminatory power/ skill can be found for extreme events in la Sierra than for medium-range events in la costa?</w:t>
      </w:r>
    </w:p>
    <w:p w14:paraId="022ADB11"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1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Would it make it easier to interpret?</w:t>
      </w:r>
    </w:p>
  </w:comment>
  <w:comment w:id="91" w:author="ati, f" w:date="2022-02-07T18:07:00Z" w:initials="">
    <w:p w14:paraId="022ADB1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@Melanie, is this too (unforgivably) informal? I don’t how to replace it.</w:t>
      </w:r>
    </w:p>
  </w:comment>
  <w:comment w:id="92" w:author="Christel Prudhomme" w:date="2022-02-21T16:18:00Z" w:initials="">
    <w:p w14:paraId="022ADB1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it would be easier to follow if you removed the accumulation period bits –  Your text is quite heaving going and needs to be read several times to sink in (or not…)</w:t>
      </w:r>
    </w:p>
    <w:p w14:paraId="022ADB15"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1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 for example saying ‘For La Costa highest AURC coincide with driest part of the day as shown in Figure 2 (accumulation 0000-12000 and 0600-18000 in purple and cyan), with skill constant across lead time for 0000-12000 but degrading after day 5 for 0600-18000.’</w:t>
      </w:r>
    </w:p>
    <w:p w14:paraId="022ADB1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don’t need to say the smallest scores are for the wettest part of the day). For 99th, the best forecasts are for the driest period, with both ecPoint and ENS performing similarly ‘(sorry I don’t follow the bit about 0600-1800 so low…). Despite lower scores, forecasts for other periods of the day benefit from ecPoint rainfall post-processing, with scores greater than those of ENS’</w:t>
      </w:r>
    </w:p>
  </w:comment>
  <w:comment w:id="93" w:author="Christel Prudhomme" w:date="2022-02-21T16:25:00Z" w:initials="">
    <w:p w14:paraId="022ADB1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would simply say ‘similarly, forecast in La Sierra show a same pattern but with an overall lower score’. Same thing as above: try to simplify, getting the message as simple as possible and remove things than are not necessary.</w:t>
      </w:r>
    </w:p>
  </w:comment>
  <w:comment w:id="95" w:author="Christel Prudhomme" w:date="2022-02-21T16:28:00Z" w:initials="">
    <w:p w14:paraId="022ADB1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Maybe insist to say it is the opposite from la costa (reading quickly it reads the same…)</w:t>
      </w:r>
    </w:p>
  </w:comment>
  <w:comment w:id="94" w:author="Christel Prudhomme" w:date="2022-02-21T16:32:00Z" w:initials="">
    <w:p w14:paraId="022ADB1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 basically, same forecast period best, it here it corresponds to the wet part of the day, with ecPoint rainfall generally degrading the forecasts after day 2’. Did I get it right?</w:t>
      </w:r>
    </w:p>
  </w:comment>
  <w:comment w:id="99" w:author="Christel Prudhomme" w:date="2022-02-21T16:34:00Z" w:initials="">
    <w:p w14:paraId="022ADB1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As above – put the colour in bracket after the period, to simplify the text overall.</w:t>
      </w:r>
    </w:p>
  </w:comment>
  <w:comment w:id="98" w:author="Christel Prudhomme" w:date="2022-02-21T16:33:00Z" w:initials="">
    <w:p w14:paraId="022ADB1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For the rarest event (threshold &gt;99tile), however, ecPoint rainfall improves the skill with xxx’</w:t>
      </w:r>
    </w:p>
  </w:comment>
  <w:comment w:id="100" w:author="Christel Prudhomme" w:date="2022-02-21T16:34:00Z" w:initials="">
    <w:p w14:paraId="022ADB1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needed anymore if in bracket before</w:t>
      </w:r>
    </w:p>
  </w:comment>
  <w:comment w:id="101" w:author="Christel Prudhomme" w:date="2022-02-21T16:35:00Z" w:initials="">
    <w:p w14:paraId="022ADB1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Interesting – again try to simplify</w:t>
      </w:r>
    </w:p>
    <w:p w14:paraId="022ADB1F"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is the take home message?</w:t>
      </w:r>
    </w:p>
    <w:p w14:paraId="022ADB2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Costa forecasts better during dry part of the day, and small improvement from ecPoint</w:t>
      </w:r>
    </w:p>
    <w:p w14:paraId="022ADB2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Sierra, forecasts better during wet part of the day, and only improvement of ecPoint for forecasts of very extreme rainfall events from medium-range (after 4 days). </w:t>
      </w:r>
    </w:p>
    <w:p w14:paraId="022ADB23"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(probably not exactly that and I forgot things but you see what I mean)</w:t>
      </w:r>
    </w:p>
  </w:comment>
  <w:comment w:id="102" w:author="Christel Prudhomme" w:date="2022-02-21T16:57:00Z" w:initials="">
    <w:p w14:paraId="022ADB2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sure about the title. See my comment on top of 5.2.2</w:t>
      </w:r>
    </w:p>
  </w:comment>
  <w:comment w:id="103" w:author="Christel Prudhomme" w:date="2022-02-21T16:38:00Z" w:initials="">
    <w:p w14:paraId="022ADB2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 this is very complicated.</w:t>
      </w:r>
    </w:p>
    <w:p w14:paraId="022ADB27"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forecast flash floods or not? Why does the ‘considering high rainfall events’ mean?</w:t>
      </w:r>
    </w:p>
    <w:p w14:paraId="022ADB29"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Would it be easier to go back to say</w:t>
      </w:r>
    </w:p>
    <w:p w14:paraId="022ADB2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want to find risk to flash flooding</w:t>
      </w:r>
    </w:p>
    <w:p w14:paraId="022ADB2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could use you the probability of exceeding medium-size rainfall 85% -&gt; you have quite a lot of skills due to high hit but also quite a lot of false alarms</w:t>
      </w:r>
    </w:p>
    <w:p w14:paraId="022ADB2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If you use the probability of exceeding a extreme rainfall -&gt; you are still skillfull, but increase the  number of misses</w:t>
      </w:r>
    </w:p>
    <w:p w14:paraId="022ADB2E"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if you could put that at the beginning even of 5.1, this would help understanding why you have the 2 thresholds.</w:t>
      </w:r>
    </w:p>
  </w:comment>
  <w:comment w:id="104" w:author="Christel Prudhomme" w:date="2022-02-21T16:42:00Z" w:initials="">
    <w:p w14:paraId="022ADB3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in my version</w:t>
      </w:r>
    </w:p>
  </w:comment>
  <w:comment w:id="107" w:author="Christel Prudhomme" w:date="2022-02-21T16:52:00Z" w:initials="">
    <w:p w14:paraId="022ADB3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thought you wanted to explain why the skill varies diurnally. But this is not what you are doing. You are explaining why ecPoint improves or not ENS according to the time of the day</w:t>
      </w:r>
    </w:p>
    <w:p w14:paraId="022ADB32"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3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still believe that if you do not talk about the variation in skill across the day but if you want to talk about the variation in skill between ECNS and ecPioint, it would be best to pick 2 examples: e.g. 0000-1200 and 1800-0600, and show the AURC for ENS and ECOPOint for the different lead time days</w:t>
      </w:r>
    </w:p>
    <w:p w14:paraId="022ADB34"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3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will see clearly:</w:t>
      </w:r>
    </w:p>
    <w:p w14:paraId="022ADB3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Which ones are better between the 2 accumulation periods</w:t>
      </w:r>
    </w:p>
    <w:p w14:paraId="022ADB3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How ecPoint improves over ENS</w:t>
      </w:r>
    </w:p>
    <w:p w14:paraId="022ADB3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Whether the pattern is different in la costa and la sierra</w:t>
      </w:r>
    </w:p>
    <w:p w14:paraId="022ADB39"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3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can go to diagnostic why ES is not improved by ecPoint -&gt; which is because the bias correction WT don’t really happen.</w:t>
      </w:r>
    </w:p>
  </w:comment>
  <w:comment w:id="108" w:author="Christel Prudhomme" w:date="2022-02-21T16:43:00Z" w:initials="">
    <w:p w14:paraId="022ADB3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Really? Always? Everywhere? Or those with the highest impacts because people sleep and cannot evacuate?</w:t>
      </w:r>
    </w:p>
  </w:comment>
  <w:comment w:id="109" w:author="Calum Baugh" w:date="2022-03-10T18:45:00Z" w:initials="">
    <w:p w14:paraId="022ADB3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Or is this for flash floods associated with convection due to the diurnal cycle?</w:t>
      </w:r>
    </w:p>
  </w:comment>
  <w:comment w:id="110" w:author="Christel Prudhomme" w:date="2022-02-21T16:44:00Z" w:initials="">
    <w:p w14:paraId="022ADB3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have to go back to why the WTs are important. Without the context it is difficult to understand</w:t>
      </w:r>
    </w:p>
  </w:comment>
  <w:comment w:id="111" w:author="Christel Prudhomme" w:date="2022-02-21T16:49:00Z" w:initials="">
    <w:p w14:paraId="022ADB3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Sorry I find this difficult to follow and understand.</w:t>
      </w:r>
    </w:p>
    <w:p w14:paraId="022ADB3F"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4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Maybe you should turn round: remind the reader how ecPoint works, i.e. bias correction applied for certain WT (or maybe not…) and which ones in the region</w:t>
      </w:r>
    </w:p>
    <w:p w14:paraId="022ADB4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can talk about the occurrence of those weather types -&gt; which could be that ecPoint does not change much if the ones correcting biases don’t appear. Or it is not at all what you want to say?</w:t>
      </w:r>
    </w:p>
  </w:comment>
  <w:comment w:id="120" w:author="Calum Baugh" w:date="2022-03-10T18:54:00Z" w:initials="">
    <w:p w14:paraId="022ADB4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One thing maybe to discuss here could be the role of false alarms, you alluded to their importance in the introduction but so far they haven't been discussed in the results?</w:t>
      </w:r>
    </w:p>
  </w:comment>
  <w:comment w:id="130" w:author="Christel Prudhomme" w:date="2022-02-18T16:10:00Z" w:initials="">
    <w:p w14:paraId="72B44D6E" w14:textId="77777777" w:rsidR="009A2643" w:rsidRDefault="009A2643" w:rsidP="009A264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Are you able to reproduce? Can’t your partners provide you with an official map? Is it that relevant? You actually don’t refer to it in the text )nor figure 1,b by the way, at least not in the associated section)</w:t>
      </w:r>
    </w:p>
  </w:comment>
  <w:comment w:id="131" w:author="Carolynne Hultquist" w:date="2022-02-28T19:51:00Z" w:initials="">
    <w:p w14:paraId="0A0B7B9C" w14:textId="77777777" w:rsidR="009A2643" w:rsidRDefault="009A2643" w:rsidP="009A2643">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Shapefile of sub-divisions through GADM: https://geodata.ucdavis.edu/gadm/gadm4.0/shp/gadm40_ECU_shp.zip if want to make your own map.</w:t>
      </w:r>
    </w:p>
  </w:comment>
  <w:comment w:id="132" w:author="ati, f" w:date="2022-03-21T11:16:00Z" w:initials="FMP">
    <w:p w14:paraId="22CF2396" w14:textId="6D1A84C0" w:rsidR="00B176C9" w:rsidRDefault="00B176C9">
      <w:pPr>
        <w:pStyle w:val="CommentText"/>
      </w:pPr>
      <w:r>
        <w:rPr>
          <w:rStyle w:val="CommentReference"/>
        </w:rPr>
        <w:annotationRef/>
      </w:r>
      <w:r>
        <w:t xml:space="preserve">I have created my own map. </w:t>
      </w:r>
    </w:p>
  </w:comment>
  <w:comment w:id="128" w:author="Christel Prudhomme" w:date="2022-02-18T15:52:00Z" w:initials="">
    <w:p w14:paraId="022ADB4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Generally we talk about administrative regions, not political ones</w:t>
      </w:r>
    </w:p>
  </w:comment>
  <w:comment w:id="136" w:author="Christel Prudhomme" w:date="2022-02-18T16:53:00Z" w:initials="">
    <w:p w14:paraId="022ADB4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is this graph important? Can’t it be moved to supplementary material?</w:t>
      </w:r>
    </w:p>
  </w:comment>
  <w:comment w:id="138" w:author="Calum Baugh" w:date="2022-03-10T18:28:00Z" w:initials="">
    <w:p w14:paraId="2E88F28E" w14:textId="77777777" w:rsidR="00232F0C" w:rsidRDefault="00232F0C" w:rsidP="00232F0C">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do the shadings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ADAAE" w15:done="0"/>
  <w15:commentEx w15:paraId="022ADAAF" w15:done="0"/>
  <w15:commentEx w15:paraId="27449FB2" w15:paraIdParent="022ADAAF" w15:done="0"/>
  <w15:commentEx w15:paraId="022ADAB0" w15:done="0"/>
  <w15:commentEx w15:paraId="2E0FD568" w15:paraIdParent="022ADAB0" w15:done="0"/>
  <w15:commentEx w15:paraId="022ADAB1" w15:done="0"/>
  <w15:commentEx w15:paraId="27A86A81" w15:paraIdParent="022ADAB1" w15:done="0"/>
  <w15:commentEx w15:paraId="022ADAB8" w15:done="0"/>
  <w15:commentEx w15:paraId="67A49B6C" w15:paraIdParent="022ADAB8" w15:done="0"/>
  <w15:commentEx w15:paraId="339E5431" w15:done="0"/>
  <w15:commentEx w15:paraId="5C10AF1F" w15:paraIdParent="339E5431" w15:done="0"/>
  <w15:commentEx w15:paraId="022ADABA" w15:done="0"/>
  <w15:commentEx w15:paraId="022ADABB" w15:done="0"/>
  <w15:commentEx w15:paraId="022ADABC" w15:done="0"/>
  <w15:commentEx w15:paraId="022ADAE6" w15:done="0"/>
  <w15:commentEx w15:paraId="022ADAE7" w15:done="0"/>
  <w15:commentEx w15:paraId="022ADAE8" w15:done="0"/>
  <w15:commentEx w15:paraId="022ADAE9" w15:done="0"/>
  <w15:commentEx w15:paraId="022ADAEA" w15:done="0"/>
  <w15:commentEx w15:paraId="022ADAEB" w15:done="0"/>
  <w15:commentEx w15:paraId="022ADAED" w15:done="0"/>
  <w15:commentEx w15:paraId="022ADAEE" w15:done="0"/>
  <w15:commentEx w15:paraId="022ADAEF" w15:done="0"/>
  <w15:commentEx w15:paraId="022ADAF0" w15:done="0"/>
  <w15:commentEx w15:paraId="022ADAF1" w15:done="0"/>
  <w15:commentEx w15:paraId="022ADAF2" w15:done="0"/>
  <w15:commentEx w15:paraId="453F0F75" w15:paraIdParent="022ADAF2" w15:done="0"/>
  <w15:commentEx w15:paraId="022ADAF6" w15:done="0"/>
  <w15:commentEx w15:paraId="178A1C28" w15:paraIdParent="022ADAF6" w15:done="0"/>
  <w15:commentEx w15:paraId="022ADB02" w15:done="0"/>
  <w15:commentEx w15:paraId="022ADB03" w15:done="0"/>
  <w15:commentEx w15:paraId="022ADB07" w15:done="0"/>
  <w15:commentEx w15:paraId="022ADB08" w15:done="0"/>
  <w15:commentEx w15:paraId="022ADB09" w15:done="0"/>
  <w15:commentEx w15:paraId="022ADB0B" w15:done="0"/>
  <w15:commentEx w15:paraId="022ADB0D" w15:done="0"/>
  <w15:commentEx w15:paraId="022ADB0E" w15:done="0"/>
  <w15:commentEx w15:paraId="022ADB0F" w15:done="0"/>
  <w15:commentEx w15:paraId="022ADB12" w15:done="0"/>
  <w15:commentEx w15:paraId="022ADB13" w15:done="0"/>
  <w15:commentEx w15:paraId="022ADB17" w15:done="0"/>
  <w15:commentEx w15:paraId="022ADB18" w15:done="0"/>
  <w15:commentEx w15:paraId="022ADB19" w15:done="0"/>
  <w15:commentEx w15:paraId="022ADB1A" w15:done="0"/>
  <w15:commentEx w15:paraId="022ADB1B" w15:done="0"/>
  <w15:commentEx w15:paraId="022ADB1C" w15:done="0"/>
  <w15:commentEx w15:paraId="022ADB1D" w15:done="0"/>
  <w15:commentEx w15:paraId="022ADB24" w15:done="0"/>
  <w15:commentEx w15:paraId="022ADB25" w15:done="0"/>
  <w15:commentEx w15:paraId="022ADB2F" w15:done="0"/>
  <w15:commentEx w15:paraId="022ADB30" w15:done="0"/>
  <w15:commentEx w15:paraId="022ADB3A" w15:done="0"/>
  <w15:commentEx w15:paraId="022ADB3B" w15:done="0"/>
  <w15:commentEx w15:paraId="022ADB3C" w15:done="0"/>
  <w15:commentEx w15:paraId="022ADB3D" w15:done="0"/>
  <w15:commentEx w15:paraId="022ADB41" w15:done="0"/>
  <w15:commentEx w15:paraId="022ADB42" w15:done="0"/>
  <w15:commentEx w15:paraId="72B44D6E" w15:done="0"/>
  <w15:commentEx w15:paraId="0A0B7B9C" w15:done="0"/>
  <w15:commentEx w15:paraId="22CF2396" w15:paraIdParent="0A0B7B9C" w15:done="0"/>
  <w15:commentEx w15:paraId="022ADB47" w15:done="0"/>
  <w15:commentEx w15:paraId="022ADB4F" w15:done="0"/>
  <w15:commentEx w15:paraId="2E88F2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D507" w16cex:dateUtc="2022-02-18T23:54:00Z"/>
  <w16cex:commentExtensible w16cex:durableId="25E2D508" w16cex:dateUtc="2022-03-01T03:17:00Z"/>
  <w16cex:commentExtensible w16cex:durableId="25E3238F" w16cex:dateUtc="2022-03-21T16:17:00Z"/>
  <w16cex:commentExtensible w16cex:durableId="25E2D509" w16cex:dateUtc="2022-03-01T03:25:00Z"/>
  <w16cex:commentExtensible w16cex:durableId="25E3255F" w16cex:dateUtc="2022-03-21T16:25:00Z"/>
  <w16cex:commentExtensible w16cex:durableId="25E2D50A" w16cex:dateUtc="2022-02-18T23:55:00Z"/>
  <w16cex:commentExtensible w16cex:durableId="25E4151A" w16cex:dateUtc="2022-03-22T09:27:00Z"/>
  <w16cex:commentExtensible w16cex:durableId="25E2D50D" w16cex:dateUtc="2022-02-18T23:59:00Z"/>
  <w16cex:commentExtensible w16cex:durableId="25E445AA" w16cex:dateUtc="2022-03-22T12:55:00Z"/>
  <w16cex:commentExtensible w16cex:durableId="25E44ACD" w16cex:dateUtc="2022-03-10T23:55:00Z"/>
  <w16cex:commentExtensible w16cex:durableId="25E44ACC" w16cex:dateUtc="2022-03-22T13:12:00Z"/>
  <w16cex:commentExtensible w16cex:durableId="25E2D50F" w16cex:dateUtc="2022-02-19T00:05:00Z"/>
  <w16cex:commentExtensible w16cex:durableId="25E2D510" w16cex:dateUtc="2022-03-04T16:55:00Z"/>
  <w16cex:commentExtensible w16cex:durableId="25E2D511" w16cex:dateUtc="2022-03-04T16:58:00Z"/>
  <w16cex:commentExtensible w16cex:durableId="25E2D52D" w16cex:dateUtc="2022-02-19T00:26:00Z"/>
  <w16cex:commentExtensible w16cex:durableId="25E2D52E" w16cex:dateUtc="2022-03-11T00:34:00Z"/>
  <w16cex:commentExtensible w16cex:durableId="25E2D52F" w16cex:dateUtc="2022-02-19T00:30:00Z"/>
  <w16cex:commentExtensible w16cex:durableId="25E2D530" w16cex:dateUtc="2022-03-07T17:42:00Z"/>
  <w16cex:commentExtensible w16cex:durableId="25E2D531" w16cex:dateUtc="2022-02-19T00:31:00Z"/>
  <w16cex:commentExtensible w16cex:durableId="25E2D532" w16cex:dateUtc="2022-03-07T17:50:00Z"/>
  <w16cex:commentExtensible w16cex:durableId="25E2D534" w16cex:dateUtc="2022-02-19T00:33:00Z"/>
  <w16cex:commentExtensible w16cex:durableId="25E2D535" w16cex:dateUtc="2022-02-19T00:34:00Z"/>
  <w16cex:commentExtensible w16cex:durableId="25E2D536" w16cex:dateUtc="2022-03-11T00:44:00Z"/>
  <w16cex:commentExtensible w16cex:durableId="25E2D537" w16cex:dateUtc="2022-02-19T00:36:00Z"/>
  <w16cex:commentExtensible w16cex:durableId="25E2D538" w16cex:dateUtc="2022-02-19T00:37:00Z"/>
  <w16cex:commentExtensible w16cex:durableId="25E2D539" w16cex:dateUtc="2022-03-11T00:45:00Z"/>
  <w16cex:commentExtensible w16cex:durableId="25E57AA7" w16cex:dateUtc="2022-03-23T10:53:00Z"/>
  <w16cex:commentExtensible w16cex:durableId="25E2D53D" w16cex:dateUtc="2022-02-19T00:39:00Z"/>
  <w16cex:commentExtensible w16cex:durableId="25E57C8C" w16cex:dateUtc="2022-03-23T11:01:00Z"/>
  <w16cex:commentExtensible w16cex:durableId="25E2D545" w16cex:dateUtc="2022-02-19T00:46:00Z"/>
  <w16cex:commentExtensible w16cex:durableId="25E2D546" w16cex:dateUtc="2022-02-25T00:53:00Z"/>
  <w16cex:commentExtensible w16cex:durableId="25E2D54A" w16cex:dateUtc="2022-02-22T00:13:00Z"/>
  <w16cex:commentExtensible w16cex:durableId="25E2D54B" w16cex:dateUtc="2022-02-22T00:01:00Z"/>
  <w16cex:commentExtensible w16cex:durableId="25E2D54C" w16cex:dateUtc="2022-02-22T00:02:00Z"/>
  <w16cex:commentExtensible w16cex:durableId="25E2D54D" w16cex:dateUtc="2022-02-22T00:03:00Z"/>
  <w16cex:commentExtensible w16cex:durableId="25E2D54E" w16cex:dateUtc="2022-02-22T00:05:00Z"/>
  <w16cex:commentExtensible w16cex:durableId="25E2D54F" w16cex:dateUtc="2022-02-22T00:09:00Z"/>
  <w16cex:commentExtensible w16cex:durableId="25E2D550" w16cex:dateUtc="2022-02-08T02:17:00Z"/>
  <w16cex:commentExtensible w16cex:durableId="25E2D551" w16cex:dateUtc="2022-02-22T00:11:00Z"/>
  <w16cex:commentExtensible w16cex:durableId="25E2D552" w16cex:dateUtc="2022-02-08T02:07:00Z"/>
  <w16cex:commentExtensible w16cex:durableId="25E2D553" w16cex:dateUtc="2022-02-22T00:18:00Z"/>
  <w16cex:commentExtensible w16cex:durableId="25E2D554" w16cex:dateUtc="2022-02-22T00:25:00Z"/>
  <w16cex:commentExtensible w16cex:durableId="25E2D555" w16cex:dateUtc="2022-02-22T00:28:00Z"/>
  <w16cex:commentExtensible w16cex:durableId="25E2D556" w16cex:dateUtc="2022-02-22T00:32:00Z"/>
  <w16cex:commentExtensible w16cex:durableId="25E2D557" w16cex:dateUtc="2022-02-22T00:34:00Z"/>
  <w16cex:commentExtensible w16cex:durableId="25E2D558" w16cex:dateUtc="2022-02-22T00:33:00Z"/>
  <w16cex:commentExtensible w16cex:durableId="25E2D559" w16cex:dateUtc="2022-02-22T00:34:00Z"/>
  <w16cex:commentExtensible w16cex:durableId="25E2D55A" w16cex:dateUtc="2022-02-22T00:35:00Z"/>
  <w16cex:commentExtensible w16cex:durableId="25E2D55B" w16cex:dateUtc="2022-02-22T00:57:00Z"/>
  <w16cex:commentExtensible w16cex:durableId="25E2D55C" w16cex:dateUtc="2022-02-22T00:38:00Z"/>
  <w16cex:commentExtensible w16cex:durableId="25E2D55D" w16cex:dateUtc="2022-02-22T00:42:00Z"/>
  <w16cex:commentExtensible w16cex:durableId="25E2D55E" w16cex:dateUtc="2022-02-22T00:52:00Z"/>
  <w16cex:commentExtensible w16cex:durableId="25E2D55F" w16cex:dateUtc="2022-02-22T00:43:00Z"/>
  <w16cex:commentExtensible w16cex:durableId="25E2D560" w16cex:dateUtc="2022-03-11T02:45:00Z"/>
  <w16cex:commentExtensible w16cex:durableId="25E2D561" w16cex:dateUtc="2022-02-22T00:44:00Z"/>
  <w16cex:commentExtensible w16cex:durableId="25E2D562" w16cex:dateUtc="2022-02-22T00:49:00Z"/>
  <w16cex:commentExtensible w16cex:durableId="25E2D563" w16cex:dateUtc="2022-03-11T02:54:00Z"/>
  <w16cex:commentExtensible w16cex:durableId="25E2D569" w16cex:dateUtc="2022-02-19T00:10:00Z"/>
  <w16cex:commentExtensible w16cex:durableId="25E2D56A" w16cex:dateUtc="2022-03-01T03:51:00Z"/>
  <w16cex:commentExtensible w16cex:durableId="25E33F73" w16cex:dateUtc="2022-03-21T18:16:00Z"/>
  <w16cex:commentExtensible w16cex:durableId="25E2D568" w16cex:dateUtc="2022-02-18T23:52:00Z"/>
  <w16cex:commentExtensible w16cex:durableId="25E2D56E" w16cex:dateUtc="2022-02-19T00:53:00Z"/>
  <w16cex:commentExtensible w16cex:durableId="25E2D570" w16cex:dateUtc="2022-03-1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ADAAE" w16cid:durableId="25E2D507"/>
  <w16cid:commentId w16cid:paraId="022ADAAF" w16cid:durableId="25E2D508"/>
  <w16cid:commentId w16cid:paraId="27449FB2" w16cid:durableId="25E3238F"/>
  <w16cid:commentId w16cid:paraId="022ADAB0" w16cid:durableId="25E2D509"/>
  <w16cid:commentId w16cid:paraId="2E0FD568" w16cid:durableId="25E3255F"/>
  <w16cid:commentId w16cid:paraId="022ADAB1" w16cid:durableId="25E2D50A"/>
  <w16cid:commentId w16cid:paraId="27A86A81" w16cid:durableId="25E4151A"/>
  <w16cid:commentId w16cid:paraId="022ADAB8" w16cid:durableId="25E2D50D"/>
  <w16cid:commentId w16cid:paraId="67A49B6C" w16cid:durableId="25E445AA"/>
  <w16cid:commentId w16cid:paraId="339E5431" w16cid:durableId="25E44ACD"/>
  <w16cid:commentId w16cid:paraId="5C10AF1F" w16cid:durableId="25E44ACC"/>
  <w16cid:commentId w16cid:paraId="022ADABA" w16cid:durableId="25E2D50F"/>
  <w16cid:commentId w16cid:paraId="022ADABB" w16cid:durableId="25E2D510"/>
  <w16cid:commentId w16cid:paraId="022ADABC" w16cid:durableId="25E2D511"/>
  <w16cid:commentId w16cid:paraId="022ADAE6" w16cid:durableId="25E2D52D"/>
  <w16cid:commentId w16cid:paraId="022ADAE7" w16cid:durableId="25E2D52E"/>
  <w16cid:commentId w16cid:paraId="022ADAE8" w16cid:durableId="25E2D52F"/>
  <w16cid:commentId w16cid:paraId="022ADAE9" w16cid:durableId="25E2D530"/>
  <w16cid:commentId w16cid:paraId="022ADAEA" w16cid:durableId="25E2D531"/>
  <w16cid:commentId w16cid:paraId="022ADAEB" w16cid:durableId="25E2D532"/>
  <w16cid:commentId w16cid:paraId="022ADAED" w16cid:durableId="25E2D534"/>
  <w16cid:commentId w16cid:paraId="022ADAEE" w16cid:durableId="25E2D535"/>
  <w16cid:commentId w16cid:paraId="022ADAEF" w16cid:durableId="25E2D536"/>
  <w16cid:commentId w16cid:paraId="022ADAF0" w16cid:durableId="25E2D537"/>
  <w16cid:commentId w16cid:paraId="022ADAF1" w16cid:durableId="25E2D538"/>
  <w16cid:commentId w16cid:paraId="022ADAF2" w16cid:durableId="25E2D539"/>
  <w16cid:commentId w16cid:paraId="453F0F75" w16cid:durableId="25E57AA7"/>
  <w16cid:commentId w16cid:paraId="022ADAF6" w16cid:durableId="25E2D53D"/>
  <w16cid:commentId w16cid:paraId="178A1C28" w16cid:durableId="25E57C8C"/>
  <w16cid:commentId w16cid:paraId="022ADB02" w16cid:durableId="25E2D545"/>
  <w16cid:commentId w16cid:paraId="022ADB03" w16cid:durableId="25E2D546"/>
  <w16cid:commentId w16cid:paraId="022ADB07" w16cid:durableId="25E2D54A"/>
  <w16cid:commentId w16cid:paraId="022ADB08" w16cid:durableId="25E2D54B"/>
  <w16cid:commentId w16cid:paraId="022ADB09" w16cid:durableId="25E2D54C"/>
  <w16cid:commentId w16cid:paraId="022ADB0B" w16cid:durableId="25E2D54D"/>
  <w16cid:commentId w16cid:paraId="022ADB0D" w16cid:durableId="25E2D54E"/>
  <w16cid:commentId w16cid:paraId="022ADB0E" w16cid:durableId="25E2D54F"/>
  <w16cid:commentId w16cid:paraId="022ADB0F" w16cid:durableId="25E2D550"/>
  <w16cid:commentId w16cid:paraId="022ADB12" w16cid:durableId="25E2D551"/>
  <w16cid:commentId w16cid:paraId="022ADB13" w16cid:durableId="25E2D552"/>
  <w16cid:commentId w16cid:paraId="022ADB17" w16cid:durableId="25E2D553"/>
  <w16cid:commentId w16cid:paraId="022ADB18" w16cid:durableId="25E2D554"/>
  <w16cid:commentId w16cid:paraId="022ADB19" w16cid:durableId="25E2D555"/>
  <w16cid:commentId w16cid:paraId="022ADB1A" w16cid:durableId="25E2D556"/>
  <w16cid:commentId w16cid:paraId="022ADB1B" w16cid:durableId="25E2D557"/>
  <w16cid:commentId w16cid:paraId="022ADB1C" w16cid:durableId="25E2D558"/>
  <w16cid:commentId w16cid:paraId="022ADB1D" w16cid:durableId="25E2D559"/>
  <w16cid:commentId w16cid:paraId="022ADB24" w16cid:durableId="25E2D55A"/>
  <w16cid:commentId w16cid:paraId="022ADB25" w16cid:durableId="25E2D55B"/>
  <w16cid:commentId w16cid:paraId="022ADB2F" w16cid:durableId="25E2D55C"/>
  <w16cid:commentId w16cid:paraId="022ADB30" w16cid:durableId="25E2D55D"/>
  <w16cid:commentId w16cid:paraId="022ADB3A" w16cid:durableId="25E2D55E"/>
  <w16cid:commentId w16cid:paraId="022ADB3B" w16cid:durableId="25E2D55F"/>
  <w16cid:commentId w16cid:paraId="022ADB3C" w16cid:durableId="25E2D560"/>
  <w16cid:commentId w16cid:paraId="022ADB3D" w16cid:durableId="25E2D561"/>
  <w16cid:commentId w16cid:paraId="022ADB41" w16cid:durableId="25E2D562"/>
  <w16cid:commentId w16cid:paraId="022ADB42" w16cid:durableId="25E2D563"/>
  <w16cid:commentId w16cid:paraId="72B44D6E" w16cid:durableId="25E2D569"/>
  <w16cid:commentId w16cid:paraId="0A0B7B9C" w16cid:durableId="25E2D56A"/>
  <w16cid:commentId w16cid:paraId="22CF2396" w16cid:durableId="25E33F73"/>
  <w16cid:commentId w16cid:paraId="022ADB47" w16cid:durableId="25E2D568"/>
  <w16cid:commentId w16cid:paraId="022ADB4F" w16cid:durableId="25E2D56E"/>
  <w16cid:commentId w16cid:paraId="2E88F28E" w16cid:durableId="25E2D5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4E79" w14:textId="77777777" w:rsidR="00AD6BD1" w:rsidRDefault="00AD6BD1">
      <w:pPr>
        <w:spacing w:before="0" w:line="240" w:lineRule="auto"/>
      </w:pPr>
      <w:r>
        <w:separator/>
      </w:r>
    </w:p>
  </w:endnote>
  <w:endnote w:type="continuationSeparator" w:id="0">
    <w:p w14:paraId="6317D93F" w14:textId="77777777" w:rsidR="00AD6BD1" w:rsidRDefault="00AD6BD1">
      <w:pPr>
        <w:spacing w:before="0" w:line="240" w:lineRule="auto"/>
      </w:pPr>
      <w:r>
        <w:continuationSeparator/>
      </w:r>
    </w:p>
  </w:endnote>
  <w:endnote w:type="continuationNotice" w:id="1">
    <w:p w14:paraId="08D78DC9" w14:textId="77777777" w:rsidR="00054AC3" w:rsidRDefault="00054AC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FC01" w14:textId="77777777" w:rsidR="00AD6BD1" w:rsidRDefault="00AD6BD1">
      <w:pPr>
        <w:spacing w:before="0" w:line="240" w:lineRule="auto"/>
      </w:pPr>
      <w:r>
        <w:separator/>
      </w:r>
    </w:p>
  </w:footnote>
  <w:footnote w:type="continuationSeparator" w:id="0">
    <w:p w14:paraId="1351D082" w14:textId="77777777" w:rsidR="00AD6BD1" w:rsidRDefault="00AD6BD1">
      <w:pPr>
        <w:spacing w:before="0" w:line="240" w:lineRule="auto"/>
      </w:pPr>
      <w:r>
        <w:continuationSeparator/>
      </w:r>
    </w:p>
  </w:footnote>
  <w:footnote w:type="continuationNotice" w:id="1">
    <w:p w14:paraId="407B3D46" w14:textId="77777777" w:rsidR="00054AC3" w:rsidRDefault="00054AC3">
      <w:pPr>
        <w:spacing w:before="0" w:line="240" w:lineRule="auto"/>
      </w:pPr>
    </w:p>
  </w:footnote>
  <w:footnote w:id="2">
    <w:p w14:paraId="4A6684AD" w14:textId="77777777" w:rsidR="00825DAF" w:rsidRDefault="00825DAF" w:rsidP="00825DAF">
      <w:pPr>
        <w:pStyle w:val="FootnoteText"/>
      </w:pPr>
      <w:r>
        <w:rPr>
          <w:rStyle w:val="FootnoteReference"/>
        </w:rPr>
        <w:footnoteRef/>
      </w:r>
      <w:r>
        <w:t xml:space="preserve"> </w:t>
      </w:r>
      <w:hyperlink r:id="rId1" w:history="1">
        <w:r w:rsidRPr="002C1235">
          <w:rPr>
            <w:rStyle w:val="Hyperlink"/>
          </w:rPr>
          <w:t>https://floodlist.com/</w:t>
        </w:r>
      </w:hyperlink>
    </w:p>
    <w:p w14:paraId="59FCD01E" w14:textId="77777777" w:rsidR="00825DAF" w:rsidRDefault="00825DAF" w:rsidP="00825DAF">
      <w:pPr>
        <w:pStyle w:val="FootnoteText"/>
      </w:pPr>
    </w:p>
  </w:footnote>
  <w:footnote w:id="3">
    <w:p w14:paraId="52C8F5A0" w14:textId="77777777" w:rsidR="00825DAF" w:rsidRDefault="00825DAF" w:rsidP="00825DAF">
      <w:pPr>
        <w:pStyle w:val="FootnoteText"/>
      </w:pPr>
      <w:r>
        <w:rPr>
          <w:rStyle w:val="FootnoteReference"/>
        </w:rPr>
        <w:footnoteRef/>
      </w:r>
      <w:r>
        <w:t xml:space="preserve"> </w:t>
      </w:r>
      <w:hyperlink r:id="rId2" w:history="1">
        <w:r w:rsidRPr="002C1235">
          <w:rPr>
            <w:rStyle w:val="Hyperlink"/>
          </w:rPr>
          <w:t>https://reliefweb.int/disasters</w:t>
        </w:r>
      </w:hyperlink>
    </w:p>
  </w:footnote>
  <w:footnote w:id="4">
    <w:p w14:paraId="050ADFD3" w14:textId="77777777" w:rsidR="00B0479A" w:rsidRDefault="00B0479A" w:rsidP="00B0479A">
      <w:pPr>
        <w:pStyle w:val="FootnoteText"/>
      </w:pPr>
      <w:r>
        <w:rPr>
          <w:rStyle w:val="FootnoteReference"/>
        </w:rPr>
        <w:footnoteRef/>
      </w:r>
      <w:r>
        <w:t xml:space="preserve"> </w:t>
      </w:r>
      <w:hyperlink r:id="rId3" w:history="1">
        <w:r w:rsidRPr="00102362">
          <w:rPr>
            <w:rStyle w:val="Hyperlink"/>
          </w:rPr>
          <w:t>https://www.ecmwf.int/en/forecasts/about-our-forecasts/evolution-ifs/cycles/summary-cycle-46r1</w:t>
        </w:r>
      </w:hyperlink>
    </w:p>
  </w:footnote>
  <w:footnote w:id="5">
    <w:p w14:paraId="03A94CD6" w14:textId="77777777" w:rsidR="00774E2B" w:rsidRDefault="00774E2B" w:rsidP="00774E2B">
      <w:pPr>
        <w:pStyle w:val="FootnoteText"/>
      </w:pPr>
      <w:r>
        <w:rPr>
          <w:rStyle w:val="FootnoteReference"/>
        </w:rPr>
        <w:footnoteRef/>
      </w:r>
      <w:r>
        <w:t xml:space="preserve"> </w:t>
      </w:r>
      <w:hyperlink r:id="rId4" w:history="1">
        <w:r w:rsidRPr="00102362">
          <w:rPr>
            <w:rStyle w:val="Hyperlink"/>
          </w:rPr>
          <w:t>https://www.ecmwf.int/en/forecasts/about-our-forecasts/evolution-ifs/cycles/summary-cycle-47r1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821"/>
      <w:gridCol w:w="4807"/>
    </w:tblGrid>
    <w:tr w:rsidR="009E367A" w14:paraId="1C037187" w14:textId="77777777" w:rsidTr="009E367A">
      <w:tc>
        <w:tcPr>
          <w:tcW w:w="4821" w:type="dxa"/>
          <w:tcBorders>
            <w:top w:val="nil"/>
            <w:left w:val="nil"/>
            <w:bottom w:val="single" w:sz="4" w:space="0" w:color="auto"/>
            <w:right w:val="nil"/>
          </w:tcBorders>
        </w:tcPr>
        <w:p w14:paraId="0095AC86" w14:textId="552D46A7" w:rsidR="00BC0529" w:rsidRDefault="00BC0529" w:rsidP="00E54A05">
          <w:pPr>
            <w:pStyle w:val="Header"/>
            <w:ind w:firstLine="0"/>
          </w:pPr>
          <w:r>
            <w:t>PILLOSU ET AL. 2022</w:t>
          </w:r>
        </w:p>
      </w:tc>
      <w:tc>
        <w:tcPr>
          <w:tcW w:w="4807" w:type="dxa"/>
          <w:tcBorders>
            <w:top w:val="nil"/>
            <w:left w:val="nil"/>
            <w:bottom w:val="single" w:sz="4" w:space="0" w:color="auto"/>
            <w:right w:val="nil"/>
          </w:tcBorders>
        </w:tcPr>
        <w:p w14:paraId="09083C71" w14:textId="17CEE8D8" w:rsidR="00BC0529" w:rsidRPr="00BC0529" w:rsidRDefault="00BC0529" w:rsidP="00BC0529">
          <w:pPr>
            <w:pStyle w:val="Header"/>
            <w:tabs>
              <w:tab w:val="clear" w:pos="4513"/>
              <w:tab w:val="center" w:pos="4592"/>
            </w:tabs>
            <w:ind w:firstLine="0"/>
            <w:jc w:val="right"/>
          </w:pPr>
          <w:r w:rsidRPr="00BC0529">
            <w:fldChar w:fldCharType="begin"/>
          </w:r>
          <w:r w:rsidRPr="00BC0529">
            <w:instrText xml:space="preserve"> PAGE  \* Arabic  \* MERGEFORMAT </w:instrText>
          </w:r>
          <w:r w:rsidRPr="00BC0529">
            <w:fldChar w:fldCharType="separate"/>
          </w:r>
          <w:r w:rsidRPr="00BC0529">
            <w:rPr>
              <w:noProof/>
            </w:rPr>
            <w:t>1</w:t>
          </w:r>
          <w:r w:rsidRPr="00BC0529">
            <w:fldChar w:fldCharType="end"/>
          </w:r>
          <w:r w:rsidRPr="00BC0529">
            <w:t xml:space="preserve"> of </w:t>
          </w:r>
          <w:fldSimple w:instr=" NUMPAGES  \* Arabic  \* MERGEFORMAT ">
            <w:r w:rsidRPr="00BC0529">
              <w:rPr>
                <w:noProof/>
              </w:rPr>
              <w:t>2</w:t>
            </w:r>
          </w:fldSimple>
        </w:p>
      </w:tc>
    </w:tr>
  </w:tbl>
  <w:p w14:paraId="7CF52B78" w14:textId="04434913" w:rsidR="00E54A05" w:rsidRDefault="00E54A05" w:rsidP="00BC0529">
    <w:pPr>
      <w:pStyle w:val="Header"/>
      <w:ind w:firstLine="0"/>
    </w:pPr>
  </w:p>
  <w:p w14:paraId="7DC4AC07" w14:textId="77777777" w:rsidR="009E367A" w:rsidRPr="00E54A05" w:rsidRDefault="009E367A" w:rsidP="00BC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C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94DDF"/>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F875B3"/>
    <w:multiLevelType w:val="hybridMultilevel"/>
    <w:tmpl w:val="3DBA80A8"/>
    <w:lvl w:ilvl="0" w:tplc="74AEC93A">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D56DDC"/>
    <w:multiLevelType w:val="multilevel"/>
    <w:tmpl w:val="DA7ECB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DA1C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FCD7D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C22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i, f">
    <w15:presenceInfo w15:providerId="Windows Live" w15:userId="a6295d4dc9e22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GEgYWpham5oZGhko6SsGpxcWZ+XkgBYYGtQC4hKRXLQAAAA=="/>
  </w:docVars>
  <w:rsids>
    <w:rsidRoot w:val="002317D9"/>
    <w:rsid w:val="00004BC7"/>
    <w:rsid w:val="00005745"/>
    <w:rsid w:val="000062D5"/>
    <w:rsid w:val="00011420"/>
    <w:rsid w:val="00011F7A"/>
    <w:rsid w:val="00015462"/>
    <w:rsid w:val="0002097D"/>
    <w:rsid w:val="00025F62"/>
    <w:rsid w:val="0002786A"/>
    <w:rsid w:val="00042B97"/>
    <w:rsid w:val="0004628C"/>
    <w:rsid w:val="00046F0E"/>
    <w:rsid w:val="00054AC3"/>
    <w:rsid w:val="00057261"/>
    <w:rsid w:val="0006121E"/>
    <w:rsid w:val="000642ED"/>
    <w:rsid w:val="00064E61"/>
    <w:rsid w:val="00066EAC"/>
    <w:rsid w:val="000746FD"/>
    <w:rsid w:val="00077528"/>
    <w:rsid w:val="00077F98"/>
    <w:rsid w:val="0008799E"/>
    <w:rsid w:val="000970C9"/>
    <w:rsid w:val="00097E8A"/>
    <w:rsid w:val="000A5062"/>
    <w:rsid w:val="000B3AD6"/>
    <w:rsid w:val="000C4ABE"/>
    <w:rsid w:val="000D0AA6"/>
    <w:rsid w:val="000D177A"/>
    <w:rsid w:val="000D1E3E"/>
    <w:rsid w:val="000D2505"/>
    <w:rsid w:val="000D6D8E"/>
    <w:rsid w:val="000E1957"/>
    <w:rsid w:val="000E19E3"/>
    <w:rsid w:val="000E2EF5"/>
    <w:rsid w:val="000F24CC"/>
    <w:rsid w:val="000F39AD"/>
    <w:rsid w:val="000F708C"/>
    <w:rsid w:val="00117080"/>
    <w:rsid w:val="001173E9"/>
    <w:rsid w:val="00121453"/>
    <w:rsid w:val="00122B98"/>
    <w:rsid w:val="001230D0"/>
    <w:rsid w:val="001311F1"/>
    <w:rsid w:val="00132D0B"/>
    <w:rsid w:val="001360A1"/>
    <w:rsid w:val="00141DBB"/>
    <w:rsid w:val="00146B3E"/>
    <w:rsid w:val="00150E3B"/>
    <w:rsid w:val="00154A2A"/>
    <w:rsid w:val="00154CBA"/>
    <w:rsid w:val="00155716"/>
    <w:rsid w:val="00160909"/>
    <w:rsid w:val="00166CC6"/>
    <w:rsid w:val="00176733"/>
    <w:rsid w:val="00183FB5"/>
    <w:rsid w:val="00186015"/>
    <w:rsid w:val="00196AA5"/>
    <w:rsid w:val="001B018F"/>
    <w:rsid w:val="001B3055"/>
    <w:rsid w:val="001C2F9A"/>
    <w:rsid w:val="001C356D"/>
    <w:rsid w:val="001D1A87"/>
    <w:rsid w:val="001D2FF3"/>
    <w:rsid w:val="001D403C"/>
    <w:rsid w:val="001E1344"/>
    <w:rsid w:val="001E1A6C"/>
    <w:rsid w:val="001E4D3A"/>
    <w:rsid w:val="001E6191"/>
    <w:rsid w:val="001F2CB5"/>
    <w:rsid w:val="001F3A2A"/>
    <w:rsid w:val="001F4BB5"/>
    <w:rsid w:val="001F5811"/>
    <w:rsid w:val="00202DC9"/>
    <w:rsid w:val="0020760A"/>
    <w:rsid w:val="00212DDF"/>
    <w:rsid w:val="00216E62"/>
    <w:rsid w:val="00220F53"/>
    <w:rsid w:val="00222659"/>
    <w:rsid w:val="00224465"/>
    <w:rsid w:val="002259AC"/>
    <w:rsid w:val="00226512"/>
    <w:rsid w:val="002278F3"/>
    <w:rsid w:val="002314DA"/>
    <w:rsid w:val="002317D9"/>
    <w:rsid w:val="00232F0C"/>
    <w:rsid w:val="002348C1"/>
    <w:rsid w:val="00245F57"/>
    <w:rsid w:val="00255DEB"/>
    <w:rsid w:val="00261764"/>
    <w:rsid w:val="00264672"/>
    <w:rsid w:val="00267817"/>
    <w:rsid w:val="00271EA3"/>
    <w:rsid w:val="002769C9"/>
    <w:rsid w:val="00276F46"/>
    <w:rsid w:val="00287F43"/>
    <w:rsid w:val="002904DA"/>
    <w:rsid w:val="00292D10"/>
    <w:rsid w:val="002A0428"/>
    <w:rsid w:val="002A2FBA"/>
    <w:rsid w:val="002B4F98"/>
    <w:rsid w:val="002B7B16"/>
    <w:rsid w:val="002C4907"/>
    <w:rsid w:val="002C4C57"/>
    <w:rsid w:val="002D4678"/>
    <w:rsid w:val="002D71F1"/>
    <w:rsid w:val="002D777B"/>
    <w:rsid w:val="002E058B"/>
    <w:rsid w:val="002E3773"/>
    <w:rsid w:val="002E7EB3"/>
    <w:rsid w:val="00300BE1"/>
    <w:rsid w:val="003079BE"/>
    <w:rsid w:val="00313C53"/>
    <w:rsid w:val="00315F88"/>
    <w:rsid w:val="00322209"/>
    <w:rsid w:val="0032631D"/>
    <w:rsid w:val="003314FA"/>
    <w:rsid w:val="00340422"/>
    <w:rsid w:val="00352F97"/>
    <w:rsid w:val="00356323"/>
    <w:rsid w:val="00367329"/>
    <w:rsid w:val="00367BD4"/>
    <w:rsid w:val="00371B67"/>
    <w:rsid w:val="003747A7"/>
    <w:rsid w:val="00375073"/>
    <w:rsid w:val="00380FDF"/>
    <w:rsid w:val="00382251"/>
    <w:rsid w:val="00384441"/>
    <w:rsid w:val="00390A31"/>
    <w:rsid w:val="00392172"/>
    <w:rsid w:val="00392B31"/>
    <w:rsid w:val="00394290"/>
    <w:rsid w:val="003A1ECB"/>
    <w:rsid w:val="003A57A3"/>
    <w:rsid w:val="003B27EE"/>
    <w:rsid w:val="003B3A87"/>
    <w:rsid w:val="003C768E"/>
    <w:rsid w:val="003D0BEE"/>
    <w:rsid w:val="003D1963"/>
    <w:rsid w:val="003D3FF5"/>
    <w:rsid w:val="003D7AB3"/>
    <w:rsid w:val="003E0ADC"/>
    <w:rsid w:val="003E2EC0"/>
    <w:rsid w:val="003E548F"/>
    <w:rsid w:val="003E562B"/>
    <w:rsid w:val="003E7CB9"/>
    <w:rsid w:val="003E7EB0"/>
    <w:rsid w:val="003E7EB7"/>
    <w:rsid w:val="003F2DA7"/>
    <w:rsid w:val="003F6F1B"/>
    <w:rsid w:val="00401135"/>
    <w:rsid w:val="00405CD7"/>
    <w:rsid w:val="0041229E"/>
    <w:rsid w:val="00413809"/>
    <w:rsid w:val="0041450C"/>
    <w:rsid w:val="00414E60"/>
    <w:rsid w:val="004159B0"/>
    <w:rsid w:val="0041685F"/>
    <w:rsid w:val="00423D53"/>
    <w:rsid w:val="00424E4B"/>
    <w:rsid w:val="0043341D"/>
    <w:rsid w:val="00435137"/>
    <w:rsid w:val="004353F8"/>
    <w:rsid w:val="00443FF6"/>
    <w:rsid w:val="00447DC4"/>
    <w:rsid w:val="0045473F"/>
    <w:rsid w:val="00455080"/>
    <w:rsid w:val="00457307"/>
    <w:rsid w:val="004616BC"/>
    <w:rsid w:val="0046178B"/>
    <w:rsid w:val="00465FB5"/>
    <w:rsid w:val="004734CD"/>
    <w:rsid w:val="004742F1"/>
    <w:rsid w:val="00476EE3"/>
    <w:rsid w:val="00477E49"/>
    <w:rsid w:val="00482D91"/>
    <w:rsid w:val="00486BB0"/>
    <w:rsid w:val="004919A4"/>
    <w:rsid w:val="0049315A"/>
    <w:rsid w:val="004A0561"/>
    <w:rsid w:val="004A28CB"/>
    <w:rsid w:val="004A7DC3"/>
    <w:rsid w:val="004B72E9"/>
    <w:rsid w:val="004C619F"/>
    <w:rsid w:val="004D436E"/>
    <w:rsid w:val="004D4F7F"/>
    <w:rsid w:val="004D7261"/>
    <w:rsid w:val="004E1B81"/>
    <w:rsid w:val="004E7828"/>
    <w:rsid w:val="004F054A"/>
    <w:rsid w:val="004F350D"/>
    <w:rsid w:val="004F50D8"/>
    <w:rsid w:val="004F752A"/>
    <w:rsid w:val="00504604"/>
    <w:rsid w:val="0051112D"/>
    <w:rsid w:val="00513234"/>
    <w:rsid w:val="00520107"/>
    <w:rsid w:val="005247C4"/>
    <w:rsid w:val="00530F46"/>
    <w:rsid w:val="00532CB6"/>
    <w:rsid w:val="0053540F"/>
    <w:rsid w:val="005361CE"/>
    <w:rsid w:val="0053713F"/>
    <w:rsid w:val="00537D68"/>
    <w:rsid w:val="005511DB"/>
    <w:rsid w:val="0055460D"/>
    <w:rsid w:val="00556F43"/>
    <w:rsid w:val="005573C2"/>
    <w:rsid w:val="005613D9"/>
    <w:rsid w:val="00563F06"/>
    <w:rsid w:val="00564FFA"/>
    <w:rsid w:val="0057202B"/>
    <w:rsid w:val="00574919"/>
    <w:rsid w:val="00574FF6"/>
    <w:rsid w:val="00577FBE"/>
    <w:rsid w:val="005865FF"/>
    <w:rsid w:val="00591172"/>
    <w:rsid w:val="00597ED1"/>
    <w:rsid w:val="005A3D74"/>
    <w:rsid w:val="005A5FB5"/>
    <w:rsid w:val="005A7F01"/>
    <w:rsid w:val="005B654D"/>
    <w:rsid w:val="005C247E"/>
    <w:rsid w:val="005C42C7"/>
    <w:rsid w:val="005C6234"/>
    <w:rsid w:val="005C6AC4"/>
    <w:rsid w:val="005D1C41"/>
    <w:rsid w:val="005D2652"/>
    <w:rsid w:val="005D54A7"/>
    <w:rsid w:val="005E4CFE"/>
    <w:rsid w:val="005E68FB"/>
    <w:rsid w:val="005E72C6"/>
    <w:rsid w:val="005F32CD"/>
    <w:rsid w:val="005F4939"/>
    <w:rsid w:val="005F532A"/>
    <w:rsid w:val="005F62EA"/>
    <w:rsid w:val="006047F3"/>
    <w:rsid w:val="00607078"/>
    <w:rsid w:val="00612589"/>
    <w:rsid w:val="006138F4"/>
    <w:rsid w:val="006165C6"/>
    <w:rsid w:val="00624B83"/>
    <w:rsid w:val="00631591"/>
    <w:rsid w:val="00632A64"/>
    <w:rsid w:val="00636471"/>
    <w:rsid w:val="00642F43"/>
    <w:rsid w:val="00645A63"/>
    <w:rsid w:val="0064690A"/>
    <w:rsid w:val="00647652"/>
    <w:rsid w:val="0065442D"/>
    <w:rsid w:val="006576FD"/>
    <w:rsid w:val="00657934"/>
    <w:rsid w:val="00667227"/>
    <w:rsid w:val="00667935"/>
    <w:rsid w:val="00673478"/>
    <w:rsid w:val="0067385F"/>
    <w:rsid w:val="00673C74"/>
    <w:rsid w:val="00674D44"/>
    <w:rsid w:val="00676ABD"/>
    <w:rsid w:val="006848B1"/>
    <w:rsid w:val="006848C3"/>
    <w:rsid w:val="00685A25"/>
    <w:rsid w:val="006863EE"/>
    <w:rsid w:val="00687AFB"/>
    <w:rsid w:val="006936DC"/>
    <w:rsid w:val="006A3070"/>
    <w:rsid w:val="006A6D30"/>
    <w:rsid w:val="006B27C7"/>
    <w:rsid w:val="006C27B0"/>
    <w:rsid w:val="006C3F41"/>
    <w:rsid w:val="006D0C7C"/>
    <w:rsid w:val="006D2526"/>
    <w:rsid w:val="006E171F"/>
    <w:rsid w:val="006E2E88"/>
    <w:rsid w:val="006E413C"/>
    <w:rsid w:val="006E6A7E"/>
    <w:rsid w:val="006F3181"/>
    <w:rsid w:val="00700776"/>
    <w:rsid w:val="00703655"/>
    <w:rsid w:val="007039C1"/>
    <w:rsid w:val="00712F9C"/>
    <w:rsid w:val="00723763"/>
    <w:rsid w:val="00736343"/>
    <w:rsid w:val="007452B3"/>
    <w:rsid w:val="00746C96"/>
    <w:rsid w:val="00746E27"/>
    <w:rsid w:val="0076408B"/>
    <w:rsid w:val="0076738E"/>
    <w:rsid w:val="0077198B"/>
    <w:rsid w:val="00774E2B"/>
    <w:rsid w:val="00775B14"/>
    <w:rsid w:val="00786637"/>
    <w:rsid w:val="007869A8"/>
    <w:rsid w:val="007928F7"/>
    <w:rsid w:val="007A03C1"/>
    <w:rsid w:val="007A60DF"/>
    <w:rsid w:val="007B52D3"/>
    <w:rsid w:val="007B5665"/>
    <w:rsid w:val="007B6E2D"/>
    <w:rsid w:val="007B7A85"/>
    <w:rsid w:val="007C0CFC"/>
    <w:rsid w:val="007C515D"/>
    <w:rsid w:val="007C5F84"/>
    <w:rsid w:val="007C60A1"/>
    <w:rsid w:val="007C6F0B"/>
    <w:rsid w:val="007C6FD5"/>
    <w:rsid w:val="007D4B5F"/>
    <w:rsid w:val="007E43FC"/>
    <w:rsid w:val="007E4483"/>
    <w:rsid w:val="007F44A2"/>
    <w:rsid w:val="007F656D"/>
    <w:rsid w:val="00800558"/>
    <w:rsid w:val="00805796"/>
    <w:rsid w:val="00806949"/>
    <w:rsid w:val="008134DF"/>
    <w:rsid w:val="008167D1"/>
    <w:rsid w:val="008231ED"/>
    <w:rsid w:val="00823582"/>
    <w:rsid w:val="00823A80"/>
    <w:rsid w:val="00824AAE"/>
    <w:rsid w:val="00825351"/>
    <w:rsid w:val="00825DAF"/>
    <w:rsid w:val="00831C6D"/>
    <w:rsid w:val="00832229"/>
    <w:rsid w:val="00837757"/>
    <w:rsid w:val="00837815"/>
    <w:rsid w:val="00843A8E"/>
    <w:rsid w:val="0084652C"/>
    <w:rsid w:val="00846BF9"/>
    <w:rsid w:val="00850C3D"/>
    <w:rsid w:val="008538A9"/>
    <w:rsid w:val="00856340"/>
    <w:rsid w:val="00860577"/>
    <w:rsid w:val="00864393"/>
    <w:rsid w:val="00866CEC"/>
    <w:rsid w:val="008671A2"/>
    <w:rsid w:val="00867609"/>
    <w:rsid w:val="00871126"/>
    <w:rsid w:val="008743A9"/>
    <w:rsid w:val="00885900"/>
    <w:rsid w:val="0089028B"/>
    <w:rsid w:val="0089099E"/>
    <w:rsid w:val="00892729"/>
    <w:rsid w:val="00894EC7"/>
    <w:rsid w:val="00894F27"/>
    <w:rsid w:val="008A00D1"/>
    <w:rsid w:val="008A48B7"/>
    <w:rsid w:val="008A7942"/>
    <w:rsid w:val="008B0524"/>
    <w:rsid w:val="008B3B41"/>
    <w:rsid w:val="008B5D8A"/>
    <w:rsid w:val="008C12D0"/>
    <w:rsid w:val="008C5A68"/>
    <w:rsid w:val="008C74D1"/>
    <w:rsid w:val="008D7416"/>
    <w:rsid w:val="008D78FD"/>
    <w:rsid w:val="008E077B"/>
    <w:rsid w:val="008E1643"/>
    <w:rsid w:val="008E36C2"/>
    <w:rsid w:val="008F012D"/>
    <w:rsid w:val="008F207A"/>
    <w:rsid w:val="008F78DA"/>
    <w:rsid w:val="008F7B9D"/>
    <w:rsid w:val="0090196D"/>
    <w:rsid w:val="00901AA1"/>
    <w:rsid w:val="00906874"/>
    <w:rsid w:val="00910496"/>
    <w:rsid w:val="00912D15"/>
    <w:rsid w:val="00925E1C"/>
    <w:rsid w:val="00930C1E"/>
    <w:rsid w:val="009335AE"/>
    <w:rsid w:val="00935255"/>
    <w:rsid w:val="0094056C"/>
    <w:rsid w:val="00943B2D"/>
    <w:rsid w:val="00950435"/>
    <w:rsid w:val="00957024"/>
    <w:rsid w:val="00965994"/>
    <w:rsid w:val="00970608"/>
    <w:rsid w:val="00973F6C"/>
    <w:rsid w:val="00974418"/>
    <w:rsid w:val="00976AC4"/>
    <w:rsid w:val="00983DAC"/>
    <w:rsid w:val="00992D8D"/>
    <w:rsid w:val="009939A3"/>
    <w:rsid w:val="009A1BB2"/>
    <w:rsid w:val="009A2643"/>
    <w:rsid w:val="009A6BEC"/>
    <w:rsid w:val="009B0BBF"/>
    <w:rsid w:val="009B0BE7"/>
    <w:rsid w:val="009B1AEA"/>
    <w:rsid w:val="009B3AA4"/>
    <w:rsid w:val="009B40E1"/>
    <w:rsid w:val="009B4443"/>
    <w:rsid w:val="009B6583"/>
    <w:rsid w:val="009C0EA5"/>
    <w:rsid w:val="009C133A"/>
    <w:rsid w:val="009C57F4"/>
    <w:rsid w:val="009D17B0"/>
    <w:rsid w:val="009D771D"/>
    <w:rsid w:val="009E367A"/>
    <w:rsid w:val="009E6530"/>
    <w:rsid w:val="00A01428"/>
    <w:rsid w:val="00A067AC"/>
    <w:rsid w:val="00A123F5"/>
    <w:rsid w:val="00A12768"/>
    <w:rsid w:val="00A17ACE"/>
    <w:rsid w:val="00A26DFD"/>
    <w:rsid w:val="00A413C5"/>
    <w:rsid w:val="00A47F82"/>
    <w:rsid w:val="00A52D37"/>
    <w:rsid w:val="00A53B7F"/>
    <w:rsid w:val="00A56899"/>
    <w:rsid w:val="00A61154"/>
    <w:rsid w:val="00A646BE"/>
    <w:rsid w:val="00A64852"/>
    <w:rsid w:val="00A65E3B"/>
    <w:rsid w:val="00A727C0"/>
    <w:rsid w:val="00A76A24"/>
    <w:rsid w:val="00A80633"/>
    <w:rsid w:val="00A83B5F"/>
    <w:rsid w:val="00A85DCC"/>
    <w:rsid w:val="00A865DF"/>
    <w:rsid w:val="00A86B42"/>
    <w:rsid w:val="00AA40C9"/>
    <w:rsid w:val="00AA6F11"/>
    <w:rsid w:val="00AB28DF"/>
    <w:rsid w:val="00AC47FD"/>
    <w:rsid w:val="00AC70B0"/>
    <w:rsid w:val="00AD3674"/>
    <w:rsid w:val="00AD6BD1"/>
    <w:rsid w:val="00AE251C"/>
    <w:rsid w:val="00AE5FDA"/>
    <w:rsid w:val="00AE710E"/>
    <w:rsid w:val="00AF0C81"/>
    <w:rsid w:val="00AF1A0A"/>
    <w:rsid w:val="00B009FA"/>
    <w:rsid w:val="00B00C42"/>
    <w:rsid w:val="00B03438"/>
    <w:rsid w:val="00B0479A"/>
    <w:rsid w:val="00B11D44"/>
    <w:rsid w:val="00B14B40"/>
    <w:rsid w:val="00B15293"/>
    <w:rsid w:val="00B176C9"/>
    <w:rsid w:val="00B20B5E"/>
    <w:rsid w:val="00B22661"/>
    <w:rsid w:val="00B26D2F"/>
    <w:rsid w:val="00B2717D"/>
    <w:rsid w:val="00B32D0C"/>
    <w:rsid w:val="00B343E4"/>
    <w:rsid w:val="00B37985"/>
    <w:rsid w:val="00B42125"/>
    <w:rsid w:val="00B46D6A"/>
    <w:rsid w:val="00B476CC"/>
    <w:rsid w:val="00B51485"/>
    <w:rsid w:val="00B61F00"/>
    <w:rsid w:val="00B63E1D"/>
    <w:rsid w:val="00B66151"/>
    <w:rsid w:val="00B711D4"/>
    <w:rsid w:val="00B7498D"/>
    <w:rsid w:val="00B75743"/>
    <w:rsid w:val="00B80E11"/>
    <w:rsid w:val="00B83182"/>
    <w:rsid w:val="00B84E3A"/>
    <w:rsid w:val="00B91F25"/>
    <w:rsid w:val="00B92BD4"/>
    <w:rsid w:val="00B938DE"/>
    <w:rsid w:val="00B959D7"/>
    <w:rsid w:val="00B971C8"/>
    <w:rsid w:val="00B972C9"/>
    <w:rsid w:val="00BA0BC6"/>
    <w:rsid w:val="00BA636C"/>
    <w:rsid w:val="00BB09C2"/>
    <w:rsid w:val="00BB5244"/>
    <w:rsid w:val="00BC0529"/>
    <w:rsid w:val="00BC19BA"/>
    <w:rsid w:val="00BC3543"/>
    <w:rsid w:val="00BC53DD"/>
    <w:rsid w:val="00BC6051"/>
    <w:rsid w:val="00BC6F91"/>
    <w:rsid w:val="00BD08A3"/>
    <w:rsid w:val="00BD0DF3"/>
    <w:rsid w:val="00BD3044"/>
    <w:rsid w:val="00BD40B1"/>
    <w:rsid w:val="00BE061B"/>
    <w:rsid w:val="00BE4203"/>
    <w:rsid w:val="00BE4B8E"/>
    <w:rsid w:val="00BE4D32"/>
    <w:rsid w:val="00C01CAB"/>
    <w:rsid w:val="00C03272"/>
    <w:rsid w:val="00C0744B"/>
    <w:rsid w:val="00C07D42"/>
    <w:rsid w:val="00C15570"/>
    <w:rsid w:val="00C16C48"/>
    <w:rsid w:val="00C2664E"/>
    <w:rsid w:val="00C266DF"/>
    <w:rsid w:val="00C27939"/>
    <w:rsid w:val="00C40747"/>
    <w:rsid w:val="00C42BFE"/>
    <w:rsid w:val="00C463BF"/>
    <w:rsid w:val="00C4665B"/>
    <w:rsid w:val="00C51727"/>
    <w:rsid w:val="00C6254C"/>
    <w:rsid w:val="00C70562"/>
    <w:rsid w:val="00C720DC"/>
    <w:rsid w:val="00C777A9"/>
    <w:rsid w:val="00C77A84"/>
    <w:rsid w:val="00C83C83"/>
    <w:rsid w:val="00C85CD3"/>
    <w:rsid w:val="00C959F4"/>
    <w:rsid w:val="00CA7C55"/>
    <w:rsid w:val="00CB002D"/>
    <w:rsid w:val="00CB52EA"/>
    <w:rsid w:val="00CB6692"/>
    <w:rsid w:val="00CD2EFE"/>
    <w:rsid w:val="00CE2F7A"/>
    <w:rsid w:val="00CE5432"/>
    <w:rsid w:val="00CE7503"/>
    <w:rsid w:val="00CF0B98"/>
    <w:rsid w:val="00CF40F6"/>
    <w:rsid w:val="00CF58B4"/>
    <w:rsid w:val="00D02F0A"/>
    <w:rsid w:val="00D05B0F"/>
    <w:rsid w:val="00D06FA0"/>
    <w:rsid w:val="00D121FF"/>
    <w:rsid w:val="00D146D5"/>
    <w:rsid w:val="00D2407D"/>
    <w:rsid w:val="00D24331"/>
    <w:rsid w:val="00D27333"/>
    <w:rsid w:val="00D3434B"/>
    <w:rsid w:val="00D366E9"/>
    <w:rsid w:val="00D4034C"/>
    <w:rsid w:val="00D51870"/>
    <w:rsid w:val="00D518C7"/>
    <w:rsid w:val="00D6224D"/>
    <w:rsid w:val="00D63E78"/>
    <w:rsid w:val="00D66A1E"/>
    <w:rsid w:val="00D729CA"/>
    <w:rsid w:val="00D80692"/>
    <w:rsid w:val="00D82D14"/>
    <w:rsid w:val="00D92B29"/>
    <w:rsid w:val="00DA16AD"/>
    <w:rsid w:val="00DA49A1"/>
    <w:rsid w:val="00DA6609"/>
    <w:rsid w:val="00DA6949"/>
    <w:rsid w:val="00DB21D2"/>
    <w:rsid w:val="00DB55D1"/>
    <w:rsid w:val="00DB707B"/>
    <w:rsid w:val="00DB78AF"/>
    <w:rsid w:val="00DC16E0"/>
    <w:rsid w:val="00DD17AC"/>
    <w:rsid w:val="00DD5946"/>
    <w:rsid w:val="00DD65BA"/>
    <w:rsid w:val="00DD6642"/>
    <w:rsid w:val="00DE1D82"/>
    <w:rsid w:val="00DE7458"/>
    <w:rsid w:val="00DF36E7"/>
    <w:rsid w:val="00E1046F"/>
    <w:rsid w:val="00E15B41"/>
    <w:rsid w:val="00E1654E"/>
    <w:rsid w:val="00E1726D"/>
    <w:rsid w:val="00E23399"/>
    <w:rsid w:val="00E2380A"/>
    <w:rsid w:val="00E26831"/>
    <w:rsid w:val="00E307B4"/>
    <w:rsid w:val="00E309DF"/>
    <w:rsid w:val="00E340AF"/>
    <w:rsid w:val="00E34FB5"/>
    <w:rsid w:val="00E405BA"/>
    <w:rsid w:val="00E44207"/>
    <w:rsid w:val="00E50987"/>
    <w:rsid w:val="00E50A4B"/>
    <w:rsid w:val="00E519B1"/>
    <w:rsid w:val="00E54A05"/>
    <w:rsid w:val="00E558F9"/>
    <w:rsid w:val="00E6105E"/>
    <w:rsid w:val="00E61EA4"/>
    <w:rsid w:val="00E651B5"/>
    <w:rsid w:val="00E66977"/>
    <w:rsid w:val="00E66D80"/>
    <w:rsid w:val="00E72DCF"/>
    <w:rsid w:val="00E85F44"/>
    <w:rsid w:val="00EB43CA"/>
    <w:rsid w:val="00EC2B26"/>
    <w:rsid w:val="00EC32FD"/>
    <w:rsid w:val="00ED30D1"/>
    <w:rsid w:val="00ED3954"/>
    <w:rsid w:val="00EE07DA"/>
    <w:rsid w:val="00EE5237"/>
    <w:rsid w:val="00EF0FF0"/>
    <w:rsid w:val="00EF2876"/>
    <w:rsid w:val="00EF2C15"/>
    <w:rsid w:val="00EF6D55"/>
    <w:rsid w:val="00EF6EB2"/>
    <w:rsid w:val="00EF6F2A"/>
    <w:rsid w:val="00F021BC"/>
    <w:rsid w:val="00F11A61"/>
    <w:rsid w:val="00F14B87"/>
    <w:rsid w:val="00F40EC0"/>
    <w:rsid w:val="00F4132E"/>
    <w:rsid w:val="00F434AC"/>
    <w:rsid w:val="00F47FCE"/>
    <w:rsid w:val="00F51C18"/>
    <w:rsid w:val="00F5308C"/>
    <w:rsid w:val="00F559C6"/>
    <w:rsid w:val="00F560B4"/>
    <w:rsid w:val="00F61AD3"/>
    <w:rsid w:val="00F6233A"/>
    <w:rsid w:val="00F66A14"/>
    <w:rsid w:val="00F67164"/>
    <w:rsid w:val="00F72395"/>
    <w:rsid w:val="00F83C73"/>
    <w:rsid w:val="00F86EC9"/>
    <w:rsid w:val="00F96B32"/>
    <w:rsid w:val="00F971C6"/>
    <w:rsid w:val="00FA07C7"/>
    <w:rsid w:val="00FA3336"/>
    <w:rsid w:val="00FA3895"/>
    <w:rsid w:val="00FA398C"/>
    <w:rsid w:val="00FA7D87"/>
    <w:rsid w:val="00FB08EF"/>
    <w:rsid w:val="00FC5C3C"/>
    <w:rsid w:val="00FC5FB1"/>
    <w:rsid w:val="00FC7216"/>
    <w:rsid w:val="00FC7546"/>
    <w:rsid w:val="00FD53DD"/>
    <w:rsid w:val="00FE33D0"/>
    <w:rsid w:val="00FE671B"/>
    <w:rsid w:val="00FF0E47"/>
    <w:rsid w:val="00FF19CF"/>
    <w:rsid w:val="00FF1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2AD911"/>
  <w15:docId w15:val="{A1808EDF-EC84-4E71-9994-857C9F35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GB" w:bidi="ar-SA"/>
      </w:rPr>
    </w:rPrDefault>
    <w:pPrDefault>
      <w:pPr>
        <w:spacing w:before="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367A"/>
    <w:pPr>
      <w:keepNext/>
      <w:keepLines/>
      <w:numPr>
        <w:numId w:val="7"/>
      </w:numPr>
      <w:spacing w:before="240" w:after="240" w:line="240" w:lineRule="auto"/>
      <w:jc w:val="left"/>
      <w:outlineLvl w:val="0"/>
    </w:pPr>
    <w:rPr>
      <w:b/>
      <w:sz w:val="26"/>
      <w:szCs w:val="26"/>
    </w:rPr>
  </w:style>
  <w:style w:type="paragraph" w:styleId="Heading2">
    <w:name w:val="heading 2"/>
    <w:basedOn w:val="Heading1"/>
    <w:next w:val="Normal"/>
    <w:uiPriority w:val="9"/>
    <w:unhideWhenUsed/>
    <w:qFormat/>
    <w:rsid w:val="00232F0C"/>
    <w:pPr>
      <w:numPr>
        <w:ilvl w:val="1"/>
      </w:numPr>
      <w:outlineLvl w:val="1"/>
    </w:pPr>
  </w:style>
  <w:style w:type="paragraph" w:styleId="Heading3">
    <w:name w:val="heading 3"/>
    <w:basedOn w:val="Normal"/>
    <w:next w:val="Normal"/>
    <w:uiPriority w:val="9"/>
    <w:unhideWhenUsed/>
    <w:qFormat/>
    <w:pPr>
      <w:keepNext/>
      <w:keepLines/>
      <w:numPr>
        <w:ilvl w:val="2"/>
        <w:numId w:val="7"/>
      </w:numPr>
      <w:spacing w:before="240"/>
      <w:jc w:val="left"/>
      <w:outlineLvl w:val="2"/>
    </w:pPr>
    <w:rPr>
      <w:b/>
      <w:sz w:val="26"/>
      <w:szCs w:val="26"/>
    </w:rPr>
  </w:style>
  <w:style w:type="paragraph" w:styleId="Heading4">
    <w:name w:val="heading 4"/>
    <w:basedOn w:val="Normal"/>
    <w:next w:val="Normal"/>
    <w:uiPriority w:val="9"/>
    <w:semiHidden/>
    <w:unhideWhenUsed/>
    <w:pPr>
      <w:keepNext/>
      <w:keepLines/>
      <w:numPr>
        <w:ilvl w:val="3"/>
        <w:numId w:val="7"/>
      </w:numPr>
      <w:spacing w:before="40"/>
      <w:jc w:val="left"/>
      <w:outlineLvl w:val="3"/>
    </w:pPr>
    <w:rPr>
      <w:i/>
      <w:smallCaps/>
      <w:sz w:val="26"/>
      <w:szCs w:val="26"/>
    </w:rPr>
  </w:style>
  <w:style w:type="paragraph" w:styleId="Heading5">
    <w:name w:val="heading 5"/>
    <w:basedOn w:val="Normal"/>
    <w:next w:val="Normal"/>
    <w:uiPriority w:val="9"/>
    <w:semiHidden/>
    <w:unhideWhenUsed/>
    <w:qFormat/>
    <w:pPr>
      <w:keepNext/>
      <w:keepLines/>
      <w:numPr>
        <w:ilvl w:val="4"/>
        <w:numId w:val="7"/>
      </w:numPr>
      <w:spacing w:before="40"/>
      <w:outlineLvl w:val="4"/>
    </w:pPr>
    <w:rPr>
      <w:color w:val="2F5496"/>
    </w:rPr>
  </w:style>
  <w:style w:type="paragraph" w:styleId="Heading6">
    <w:name w:val="heading 6"/>
    <w:basedOn w:val="Normal"/>
    <w:next w:val="Normal"/>
    <w:uiPriority w:val="9"/>
    <w:semiHidden/>
    <w:unhideWhenUsed/>
    <w:qFormat/>
    <w:pPr>
      <w:keepNext/>
      <w:keepLines/>
      <w:numPr>
        <w:ilvl w:val="5"/>
        <w:numId w:val="7"/>
      </w:numPr>
      <w:spacing w:before="40"/>
      <w:outlineLvl w:val="5"/>
    </w:pPr>
    <w:rPr>
      <w:color w:val="1F3863"/>
    </w:rPr>
  </w:style>
  <w:style w:type="paragraph" w:styleId="Heading7">
    <w:name w:val="heading 7"/>
    <w:basedOn w:val="Normal"/>
    <w:next w:val="Normal"/>
    <w:link w:val="Heading7Char"/>
    <w:uiPriority w:val="9"/>
    <w:semiHidden/>
    <w:unhideWhenUsed/>
    <w:qFormat/>
    <w:rsid w:val="005F4939"/>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F4939"/>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4939"/>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6105E"/>
    <w:pPr>
      <w:spacing w:before="0" w:after="240" w:line="240" w:lineRule="auto"/>
      <w:ind w:firstLine="0"/>
      <w:jc w:val="left"/>
    </w:pPr>
    <w:rPr>
      <w:b/>
      <w:sz w:val="32"/>
      <w:szCs w:val="32"/>
    </w:rPr>
  </w:style>
  <w:style w:type="paragraph" w:styleId="Caption">
    <w:name w:val="caption"/>
    <w:basedOn w:val="Normal"/>
    <w:next w:val="Normal"/>
    <w:uiPriority w:val="35"/>
    <w:unhideWhenUsed/>
    <w:qFormat/>
    <w:rsid w:val="00A64852"/>
    <w:pPr>
      <w:spacing w:before="0" w:after="200" w:line="240" w:lineRule="auto"/>
    </w:pPr>
    <w:rPr>
      <w:i/>
      <w:iCs/>
      <w:color w:val="1F497D" w:themeColor="text2"/>
      <w:sz w:val="18"/>
      <w:szCs w:val="1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247C4"/>
    <w:rPr>
      <w:b/>
      <w:bCs/>
    </w:rPr>
  </w:style>
  <w:style w:type="character" w:customStyle="1" w:styleId="CommentSubjectChar">
    <w:name w:val="Comment Subject Char"/>
    <w:basedOn w:val="CommentTextChar"/>
    <w:link w:val="CommentSubject"/>
    <w:uiPriority w:val="99"/>
    <w:semiHidden/>
    <w:rsid w:val="005247C4"/>
    <w:rPr>
      <w:b/>
      <w:bCs/>
    </w:rPr>
  </w:style>
  <w:style w:type="character" w:styleId="Hyperlink">
    <w:name w:val="Hyperlink"/>
    <w:basedOn w:val="DefaultParagraphFont"/>
    <w:uiPriority w:val="99"/>
    <w:unhideWhenUsed/>
    <w:rsid w:val="004C619F"/>
    <w:rPr>
      <w:color w:val="0000FF" w:themeColor="hyperlink"/>
      <w:u w:val="single"/>
    </w:rPr>
  </w:style>
  <w:style w:type="character" w:styleId="UnresolvedMention">
    <w:name w:val="Unresolved Mention"/>
    <w:basedOn w:val="DefaultParagraphFont"/>
    <w:uiPriority w:val="99"/>
    <w:semiHidden/>
    <w:unhideWhenUsed/>
    <w:rsid w:val="004C619F"/>
    <w:rPr>
      <w:color w:val="605E5C"/>
      <w:shd w:val="clear" w:color="auto" w:fill="E1DFDD"/>
    </w:rPr>
  </w:style>
  <w:style w:type="character" w:styleId="Emphasis">
    <w:name w:val="Emphasis"/>
    <w:basedOn w:val="DefaultParagraphFont"/>
    <w:uiPriority w:val="20"/>
    <w:rsid w:val="00A64852"/>
    <w:rPr>
      <w:i/>
      <w:iCs/>
    </w:rPr>
  </w:style>
  <w:style w:type="paragraph" w:styleId="Header">
    <w:name w:val="header"/>
    <w:basedOn w:val="Normal"/>
    <w:link w:val="HeaderChar"/>
    <w:uiPriority w:val="99"/>
    <w:unhideWhenUsed/>
    <w:rsid w:val="00CB52E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CB52EA"/>
  </w:style>
  <w:style w:type="paragraph" w:styleId="Footer">
    <w:name w:val="footer"/>
    <w:basedOn w:val="Normal"/>
    <w:link w:val="FooterChar"/>
    <w:uiPriority w:val="99"/>
    <w:unhideWhenUsed/>
    <w:rsid w:val="00CB52E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CB52EA"/>
  </w:style>
  <w:style w:type="character" w:styleId="LineNumber">
    <w:name w:val="line number"/>
    <w:basedOn w:val="DefaultParagraphFont"/>
    <w:uiPriority w:val="99"/>
    <w:semiHidden/>
    <w:unhideWhenUsed/>
    <w:rsid w:val="00380FDF"/>
  </w:style>
  <w:style w:type="paragraph" w:styleId="Subtitle">
    <w:name w:val="Subtitle"/>
    <w:basedOn w:val="Normal"/>
    <w:next w:val="Normal"/>
    <w:link w:val="SubtitleChar"/>
    <w:uiPriority w:val="11"/>
    <w:rsid w:val="00A64852"/>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4852"/>
    <w:rPr>
      <w:rFonts w:asciiTheme="minorHAnsi" w:eastAsiaTheme="minorEastAsia" w:hAnsiTheme="minorHAnsi" w:cstheme="minorBidi"/>
      <w:color w:val="5A5A5A" w:themeColor="text1" w:themeTint="A5"/>
      <w:spacing w:val="15"/>
      <w:sz w:val="22"/>
      <w:szCs w:val="22"/>
    </w:rPr>
  </w:style>
  <w:style w:type="paragraph" w:customStyle="1" w:styleId="Tablecaptions">
    <w:name w:val="Table captions"/>
    <w:basedOn w:val="Normal"/>
    <w:qFormat/>
    <w:rsid w:val="009E367A"/>
    <w:pPr>
      <w:pBdr>
        <w:top w:val="nil"/>
        <w:left w:val="nil"/>
        <w:bottom w:val="nil"/>
        <w:right w:val="nil"/>
        <w:between w:val="nil"/>
      </w:pBdr>
      <w:spacing w:before="0" w:after="120" w:line="240" w:lineRule="auto"/>
    </w:pPr>
    <w:rPr>
      <w:color w:val="000000"/>
      <w:sz w:val="16"/>
      <w:szCs w:val="16"/>
    </w:rPr>
  </w:style>
  <w:style w:type="table" w:styleId="TableGrid">
    <w:name w:val="Table Grid"/>
    <w:basedOn w:val="TableNormal"/>
    <w:uiPriority w:val="39"/>
    <w:rsid w:val="00BC052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Caption">
    <w:name w:val="Figures Caption"/>
    <w:basedOn w:val="Tablecaptions"/>
    <w:qFormat/>
    <w:rsid w:val="009A2643"/>
    <w:pPr>
      <w:spacing w:before="120"/>
    </w:pPr>
  </w:style>
  <w:style w:type="character" w:customStyle="1" w:styleId="Heading7Char">
    <w:name w:val="Heading 7 Char"/>
    <w:basedOn w:val="DefaultParagraphFont"/>
    <w:link w:val="Heading7"/>
    <w:uiPriority w:val="9"/>
    <w:semiHidden/>
    <w:rsid w:val="005F493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F49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493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C27B0"/>
    <w:pPr>
      <w:spacing w:before="0" w:line="240" w:lineRule="auto"/>
    </w:pPr>
  </w:style>
  <w:style w:type="character" w:customStyle="1" w:styleId="FootnoteTextChar">
    <w:name w:val="Footnote Text Char"/>
    <w:basedOn w:val="DefaultParagraphFont"/>
    <w:link w:val="FootnoteText"/>
    <w:uiPriority w:val="99"/>
    <w:semiHidden/>
    <w:rsid w:val="006C27B0"/>
  </w:style>
  <w:style w:type="character" w:styleId="FootnoteReference">
    <w:name w:val="footnote reference"/>
    <w:basedOn w:val="DefaultParagraphFont"/>
    <w:uiPriority w:val="99"/>
    <w:semiHidden/>
    <w:unhideWhenUsed/>
    <w:rsid w:val="006C27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496">
      <w:bodyDiv w:val="1"/>
      <w:marLeft w:val="0"/>
      <w:marRight w:val="0"/>
      <w:marTop w:val="0"/>
      <w:marBottom w:val="0"/>
      <w:divBdr>
        <w:top w:val="none" w:sz="0" w:space="0" w:color="auto"/>
        <w:left w:val="none" w:sz="0" w:space="0" w:color="auto"/>
        <w:bottom w:val="none" w:sz="0" w:space="0" w:color="auto"/>
        <w:right w:val="none" w:sz="0" w:space="0" w:color="auto"/>
      </w:divBdr>
    </w:div>
    <w:div w:id="873663168">
      <w:bodyDiv w:val="1"/>
      <w:marLeft w:val="0"/>
      <w:marRight w:val="0"/>
      <w:marTop w:val="0"/>
      <w:marBottom w:val="0"/>
      <w:divBdr>
        <w:top w:val="none" w:sz="0" w:space="0" w:color="auto"/>
        <w:left w:val="none" w:sz="0" w:space="0" w:color="auto"/>
        <w:bottom w:val="none" w:sz="0" w:space="0" w:color="auto"/>
        <w:right w:val="none" w:sz="0" w:space="0" w:color="auto"/>
      </w:divBdr>
    </w:div>
    <w:div w:id="138880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tima.pillosu@ecmwf.int" TargetMode="External"/><Relationship Id="rId13" Type="http://schemas.openxmlformats.org/officeDocument/2006/relationships/hyperlink" Target="https://www.mdpi.com/2072-4292/13/14/2764" TargetMode="External"/><Relationship Id="rId18" Type="http://schemas.openxmlformats.org/officeDocument/2006/relationships/image" Target="media/image1.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2072-4292/13/14/2764"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mdpi.com/2072-4292/13/14/2764" TargetMode="External"/><Relationship Id="rId23" Type="http://schemas.openxmlformats.org/officeDocument/2006/relationships/image" Target="media/image5.jpg"/><Relationship Id="rId10" Type="http://schemas.microsoft.com/office/2011/relationships/commentsExtended" Target="commentsExtended.xml"/><Relationship Id="rId19" Type="http://schemas.openxmlformats.org/officeDocument/2006/relationships/hyperlink" Target="https://es.wikipedia.org/wiki/Provincias_de_Ecuado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dpi.com/2072-4292/13/14/2764" TargetMode="External"/><Relationship Id="rId22" Type="http://schemas.openxmlformats.org/officeDocument/2006/relationships/image" Target="media/image4.jp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cmwf.int/en/forecasts/about-our-forecasts/evolution-ifs/cycles/summary-cycle-46r1" TargetMode="External"/><Relationship Id="rId2" Type="http://schemas.openxmlformats.org/officeDocument/2006/relationships/hyperlink" Target="https://reliefweb.int/disasters" TargetMode="External"/><Relationship Id="rId1" Type="http://schemas.openxmlformats.org/officeDocument/2006/relationships/hyperlink" Target="https://floodlist.com/" TargetMode="External"/><Relationship Id="rId4" Type="http://schemas.openxmlformats.org/officeDocument/2006/relationships/hyperlink" Target="https://www.ecmwf.int/en/forecasts/about-our-forecasts/evolution-ifs/cycles/summary-cycle-47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A73A-D244-4D4F-8D92-733C05CD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Pages>
  <Words>18426</Words>
  <Characters>105030</Characters>
  <Application>Microsoft Office Word</Application>
  <DocSecurity>4</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cp:lastModifiedBy>Fatima Pillosu</cp:lastModifiedBy>
  <cp:revision>619</cp:revision>
  <dcterms:created xsi:type="dcterms:W3CDTF">2022-03-21T17:41:00Z</dcterms:created>
  <dcterms:modified xsi:type="dcterms:W3CDTF">2022-03-31T22:18:00Z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http://www.zotero.org/styles/meteorological-applications</vt:lpwstr>
  </property>
  <property fmtid="{D5CDD505-2E9C-101B-9397-08002B2CF9AE}" pid="15" name="Mendeley Recent Style Name 6_1">
    <vt:lpwstr>Meteorological Applications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http://www.zotero.org/styles/weather-and-forecasting</vt:lpwstr>
  </property>
  <property fmtid="{D5CDD505-2E9C-101B-9397-08002B2CF9AE}" pid="21" name="Mendeley Recent Style Name 9_1">
    <vt:lpwstr>Weather and Forecasting</vt:lpwstr>
  </property>
  <property fmtid="{D5CDD505-2E9C-101B-9397-08002B2CF9AE}" pid="22" name="Mendeley Document_1">
    <vt:lpwstr>True</vt:lpwstr>
  </property>
  <property fmtid="{D5CDD505-2E9C-101B-9397-08002B2CF9AE}" pid="23" name="Mendeley Unique User Id_1">
    <vt:lpwstr>3ff76eb3-fc30-3a93-8192-c12f8f6a468a</vt:lpwstr>
  </property>
  <property fmtid="{D5CDD505-2E9C-101B-9397-08002B2CF9AE}" pid="24" name="Mendeley Citation Style_1">
    <vt:lpwstr>http://www.zotero.org/styles/weather-and-forecasting</vt:lpwstr>
  </property>
</Properties>
</file>