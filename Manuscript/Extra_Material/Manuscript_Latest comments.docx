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2"/>
        <w:tblGridChange w:id="0">
          <w:tblGrid>
            <w:gridCol w:w="4962"/>
          </w:tblGrid>
        </w:tblGridChange>
      </w:tblGrid>
      <w:tr>
        <w:trPr>
          <w:cantSplit w:val="0"/>
          <w:trHeight w:val="284" w:hRule="atLeast"/>
          <w:tblHeader w:val="0"/>
        </w:trPr>
        <w:tc>
          <w:tcPr>
            <w:vAlign w:val="center"/>
          </w:tcPr>
          <w:p w:rsidR="00000000" w:rsidDel="00000000" w:rsidP="00000000" w:rsidRDefault="00000000" w:rsidRPr="00000000" w14:paraId="00000002">
            <w:pPr>
              <w:spacing w:line="240" w:lineRule="auto"/>
              <w:ind w:firstLine="0"/>
              <w:rPr/>
            </w:pPr>
            <w:r w:rsidDel="00000000" w:rsidR="00000000" w:rsidRPr="00000000">
              <w:rPr>
                <w:b w:val="1"/>
                <w:u w:val="single"/>
                <w:rtl w:val="0"/>
              </w:rPr>
              <w:t xml:space="preserve">RESEARCH ARTICLE</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03">
            <w:pPr>
              <w:spacing w:line="240" w:lineRule="auto"/>
              <w:ind w:firstLine="0"/>
              <w:rPr/>
            </w:pPr>
            <w:r w:rsidDel="00000000" w:rsidR="00000000" w:rsidRPr="00000000">
              <w:rPr>
                <w:rtl w:val="0"/>
              </w:rPr>
              <w:t xml:space="preserve">9681 words (full document)</w:t>
            </w:r>
          </w:p>
        </w:tc>
      </w:tr>
      <w:tr>
        <w:trPr>
          <w:cantSplit w:val="0"/>
          <w:trHeight w:val="284" w:hRule="atLeast"/>
          <w:tblHeader w:val="0"/>
        </w:trPr>
        <w:tc>
          <w:tcPr>
            <w:vAlign w:val="center"/>
          </w:tcPr>
          <w:p w:rsidR="00000000" w:rsidDel="00000000" w:rsidP="00000000" w:rsidRDefault="00000000" w:rsidRPr="00000000" w14:paraId="00000004">
            <w:pPr>
              <w:spacing w:line="240" w:lineRule="auto"/>
              <w:ind w:firstLine="0"/>
              <w:rPr/>
            </w:pPr>
            <w:r w:rsidDel="00000000" w:rsidR="00000000" w:rsidRPr="00000000">
              <w:rPr>
                <w:rtl w:val="0"/>
              </w:rPr>
              <w:t xml:space="preserve">6784 words (excluding intro, abstract, tables and figures)</w:t>
            </w:r>
          </w:p>
        </w:tc>
      </w:tr>
      <w:tr>
        <w:trPr>
          <w:cantSplit w:val="0"/>
          <w:trHeight w:val="284" w:hRule="atLeast"/>
          <w:tblHeader w:val="0"/>
        </w:trPr>
        <w:tc>
          <w:tcPr>
            <w:vAlign w:val="center"/>
          </w:tcPr>
          <w:p w:rsidR="00000000" w:rsidDel="00000000" w:rsidP="00000000" w:rsidRDefault="00000000" w:rsidRPr="00000000" w14:paraId="00000005">
            <w:pPr>
              <w:spacing w:line="240" w:lineRule="auto"/>
              <w:ind w:firstLine="0"/>
              <w:rPr/>
            </w:pPr>
            <w:r w:rsidDel="00000000" w:rsidR="00000000" w:rsidRPr="00000000">
              <w:rPr>
                <w:rtl w:val="0"/>
              </w:rPr>
              <w:t xml:space="preserve">74 min to read the full document</w:t>
            </w:r>
          </w:p>
        </w:tc>
      </w:tr>
    </w:tbl>
    <w:p w:rsidR="00000000" w:rsidDel="00000000" w:rsidP="00000000" w:rsidRDefault="00000000" w:rsidRPr="00000000" w14:paraId="00000006">
      <w:pPr>
        <w:spacing w:before="240" w:line="240" w:lineRule="auto"/>
        <w:ind w:firstLine="0"/>
        <w:rPr>
          <w:b w:val="1"/>
          <w:sz w:val="32"/>
          <w:szCs w:val="32"/>
        </w:rPr>
      </w:pPr>
      <w:r w:rsidDel="00000000" w:rsidR="00000000" w:rsidRPr="00000000">
        <w:rPr>
          <w:rtl w:val="0"/>
        </w:rPr>
      </w:r>
    </w:p>
    <w:p w:rsidR="00000000" w:rsidDel="00000000" w:rsidP="00000000" w:rsidRDefault="00000000" w:rsidRPr="00000000" w14:paraId="00000007">
      <w:pPr>
        <w:spacing w:before="120" w:line="240" w:lineRule="auto"/>
        <w:ind w:firstLine="0"/>
        <w:rPr>
          <w:b w:val="1"/>
          <w:sz w:val="32"/>
          <w:szCs w:val="32"/>
        </w:rPr>
      </w:pPr>
      <w:commentRangeStart w:id="0"/>
      <w:commentRangeStart w:id="1"/>
      <w:commentRangeStart w:id="2"/>
      <w:r w:rsidDel="00000000" w:rsidR="00000000" w:rsidRPr="00000000">
        <w:rPr>
          <w:b w:val="1"/>
          <w:sz w:val="32"/>
          <w:szCs w:val="32"/>
          <w:rtl w:val="0"/>
        </w:rPr>
        <w:t xml:space="preserve">Guidance on how to use ecPoint forecasts to predict flash floods in Ecuador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spacing w:before="0" w:line="240" w:lineRule="auto"/>
        <w:ind w:firstLine="0"/>
        <w:jc w:val="left"/>
        <w:rPr>
          <w:vertAlign w:val="superscript"/>
        </w:rPr>
      </w:pPr>
      <w:r w:rsidDel="00000000" w:rsidR="00000000" w:rsidRPr="00000000">
        <w:rPr>
          <w:rtl w:val="0"/>
        </w:rPr>
        <w:t xml:space="preserve">Fatima M. Pillosu</w:t>
      </w:r>
      <w:r w:rsidDel="00000000" w:rsidR="00000000" w:rsidRPr="00000000">
        <w:rPr>
          <w:vertAlign w:val="superscript"/>
          <w:rtl w:val="0"/>
        </w:rPr>
        <w:t xml:space="preserve">1,2</w:t>
      </w:r>
      <w:r w:rsidDel="00000000" w:rsidR="00000000" w:rsidRPr="00000000">
        <w:rPr>
          <w:rtl w:val="0"/>
        </w:rPr>
        <w:t xml:space="preserve">, Calum Baugh</w:t>
      </w:r>
      <w:r w:rsidDel="00000000" w:rsidR="00000000" w:rsidRPr="00000000">
        <w:rPr>
          <w:vertAlign w:val="superscript"/>
          <w:rtl w:val="0"/>
        </w:rPr>
        <w:t xml:space="preserve">2</w:t>
      </w:r>
      <w:r w:rsidDel="00000000" w:rsidR="00000000" w:rsidRPr="00000000">
        <w:rPr>
          <w:rtl w:val="0"/>
        </w:rPr>
        <w:t xml:space="preserve">, Agathe Bucherie</w:t>
      </w:r>
      <w:r w:rsidDel="00000000" w:rsidR="00000000" w:rsidRPr="00000000">
        <w:rPr>
          <w:vertAlign w:val="superscript"/>
          <w:rtl w:val="0"/>
        </w:rPr>
        <w:t xml:space="preserve">3</w:t>
      </w:r>
      <w:r w:rsidDel="00000000" w:rsidR="00000000" w:rsidRPr="00000000">
        <w:rPr>
          <w:rtl w:val="0"/>
        </w:rPr>
        <w:t xml:space="preserve">, Andrew Kruczkiewicz</w:t>
      </w:r>
      <w:r w:rsidDel="00000000" w:rsidR="00000000" w:rsidRPr="00000000">
        <w:rPr>
          <w:vertAlign w:val="superscript"/>
          <w:rtl w:val="0"/>
        </w:rPr>
        <w:t xml:space="preserve">3,4</w:t>
      </w:r>
      <w:r w:rsidDel="00000000" w:rsidR="00000000" w:rsidRPr="00000000">
        <w:rPr>
          <w:rtl w:val="0"/>
        </w:rPr>
        <w:t xml:space="preserve">, Carolynne Hultquist</w:t>
      </w:r>
      <w:r w:rsidDel="00000000" w:rsidR="00000000" w:rsidRPr="00000000">
        <w:rPr>
          <w:vertAlign w:val="superscript"/>
          <w:rtl w:val="0"/>
        </w:rPr>
        <w:t xml:space="preserve">5</w:t>
      </w:r>
      <w:r w:rsidDel="00000000" w:rsidR="00000000" w:rsidRPr="00000000">
        <w:rPr>
          <w:rtl w:val="0"/>
        </w:rPr>
        <w:t xml:space="preserve">, Humberto Vergara</w:t>
      </w:r>
      <w:r w:rsidDel="00000000" w:rsidR="00000000" w:rsidRPr="00000000">
        <w:rPr>
          <w:vertAlign w:val="superscript"/>
          <w:rtl w:val="0"/>
        </w:rPr>
        <w:t xml:space="preserve">6,7</w:t>
      </w:r>
      <w:r w:rsidDel="00000000" w:rsidR="00000000" w:rsidRPr="00000000">
        <w:rPr>
          <w:rtl w:val="0"/>
        </w:rPr>
        <w:t xml:space="preserve">, Florian Pappenberger</w:t>
      </w:r>
      <w:r w:rsidDel="00000000" w:rsidR="00000000" w:rsidRPr="00000000">
        <w:rPr>
          <w:vertAlign w:val="superscript"/>
          <w:rtl w:val="0"/>
        </w:rPr>
        <w:t xml:space="preserve">2</w:t>
      </w:r>
      <w:r w:rsidDel="00000000" w:rsidR="00000000" w:rsidRPr="00000000">
        <w:rPr>
          <w:rtl w:val="0"/>
        </w:rPr>
        <w:t xml:space="preserve">, Elisabeth Stephens</w:t>
      </w:r>
      <w:r w:rsidDel="00000000" w:rsidR="00000000" w:rsidRPr="00000000">
        <w:rPr>
          <w:vertAlign w:val="superscript"/>
          <w:rtl w:val="0"/>
        </w:rPr>
        <w:t xml:space="preserve">1,4,8</w:t>
      </w:r>
      <w:r w:rsidDel="00000000" w:rsidR="00000000" w:rsidRPr="00000000">
        <w:rPr>
          <w:rtl w:val="0"/>
        </w:rPr>
        <w:t xml:space="preserve">, Christel Prudhomme</w:t>
      </w:r>
      <w:r w:rsidDel="00000000" w:rsidR="00000000" w:rsidRPr="00000000">
        <w:rPr>
          <w:vertAlign w:val="superscript"/>
          <w:rtl w:val="0"/>
        </w:rPr>
        <w:t xml:space="preserve">2,9,10</w:t>
      </w:r>
      <w:r w:rsidDel="00000000" w:rsidR="00000000" w:rsidRPr="00000000">
        <w:rPr>
          <w:rtl w:val="0"/>
        </w:rPr>
        <w:t xml:space="preserve">, Hannah L. Cloke</w:t>
      </w:r>
      <w:r w:rsidDel="00000000" w:rsidR="00000000" w:rsidRPr="00000000">
        <w:rPr>
          <w:vertAlign w:val="superscript"/>
          <w:rtl w:val="0"/>
        </w:rPr>
        <w:t xml:space="preserve">1,8,11,12</w:t>
      </w:r>
    </w:p>
    <w:p w:rsidR="00000000" w:rsidDel="00000000" w:rsidP="00000000" w:rsidRDefault="00000000" w:rsidRPr="00000000" w14:paraId="00000009">
      <w:pPr>
        <w:spacing w:before="120" w:line="240" w:lineRule="auto"/>
        <w:ind w:firstLine="0"/>
        <w:jc w:val="left"/>
        <w:rPr>
          <w:sz w:val="16"/>
          <w:szCs w:val="16"/>
        </w:rPr>
      </w:pPr>
      <w:r w:rsidDel="00000000" w:rsidR="00000000" w:rsidRPr="00000000">
        <w:rPr>
          <w:sz w:val="16"/>
          <w:szCs w:val="16"/>
          <w:vertAlign w:val="superscript"/>
          <w:rtl w:val="0"/>
        </w:rPr>
        <w:t xml:space="preserve">1 </w:t>
      </w:r>
      <w:r w:rsidDel="00000000" w:rsidR="00000000" w:rsidRPr="00000000">
        <w:rPr>
          <w:sz w:val="16"/>
          <w:szCs w:val="16"/>
          <w:rtl w:val="0"/>
        </w:rPr>
        <w:t xml:space="preserve">Department of Geography and Environmental Science, University of Reading, Reading, UK</w:t>
      </w:r>
    </w:p>
    <w:p w:rsidR="00000000" w:rsidDel="00000000" w:rsidP="00000000" w:rsidRDefault="00000000" w:rsidRPr="00000000" w14:paraId="0000000A">
      <w:pPr>
        <w:spacing w:before="0" w:line="240" w:lineRule="auto"/>
        <w:ind w:firstLine="0"/>
        <w:jc w:val="left"/>
        <w:rPr>
          <w:sz w:val="16"/>
          <w:szCs w:val="16"/>
        </w:rPr>
      </w:pPr>
      <w:r w:rsidDel="00000000" w:rsidR="00000000" w:rsidRPr="00000000">
        <w:rPr>
          <w:sz w:val="16"/>
          <w:szCs w:val="16"/>
          <w:vertAlign w:val="superscript"/>
          <w:rtl w:val="0"/>
        </w:rPr>
        <w:t xml:space="preserve">2 </w:t>
      </w:r>
      <w:r w:rsidDel="00000000" w:rsidR="00000000" w:rsidRPr="00000000">
        <w:rPr>
          <w:sz w:val="16"/>
          <w:szCs w:val="16"/>
          <w:rtl w:val="0"/>
        </w:rPr>
        <w:t xml:space="preserve">Forecast Department, European Centre for Medium-range Weather Forecasts, Reading, UK</w:t>
      </w:r>
    </w:p>
    <w:p w:rsidR="00000000" w:rsidDel="00000000" w:rsidP="00000000" w:rsidRDefault="00000000" w:rsidRPr="00000000" w14:paraId="0000000B">
      <w:pPr>
        <w:spacing w:before="0" w:line="240" w:lineRule="auto"/>
        <w:ind w:firstLine="0"/>
        <w:jc w:val="left"/>
        <w:rPr>
          <w:sz w:val="16"/>
          <w:szCs w:val="16"/>
        </w:rPr>
      </w:pPr>
      <w:r w:rsidDel="00000000" w:rsidR="00000000" w:rsidRPr="00000000">
        <w:rPr>
          <w:sz w:val="16"/>
          <w:szCs w:val="16"/>
          <w:vertAlign w:val="superscript"/>
          <w:rtl w:val="0"/>
        </w:rPr>
        <w:t xml:space="preserve">3</w:t>
      </w:r>
      <w:r w:rsidDel="00000000" w:rsidR="00000000" w:rsidRPr="00000000">
        <w:rPr>
          <w:sz w:val="16"/>
          <w:szCs w:val="16"/>
          <w:rtl w:val="0"/>
        </w:rPr>
        <w:t xml:space="preserve"> International Research Institute for Climate and Society (IRI), Columbia Climate School, New York, USA</w:t>
      </w:r>
    </w:p>
    <w:p w:rsidR="00000000" w:rsidDel="00000000" w:rsidP="00000000" w:rsidRDefault="00000000" w:rsidRPr="00000000" w14:paraId="0000000C">
      <w:pPr>
        <w:spacing w:before="0" w:line="240" w:lineRule="auto"/>
        <w:ind w:firstLine="0"/>
        <w:jc w:val="left"/>
        <w:rPr>
          <w:sz w:val="16"/>
          <w:szCs w:val="16"/>
        </w:rPr>
      </w:pPr>
      <w:r w:rsidDel="00000000" w:rsidR="00000000" w:rsidRPr="00000000">
        <w:rPr>
          <w:sz w:val="16"/>
          <w:szCs w:val="16"/>
          <w:vertAlign w:val="superscript"/>
          <w:rtl w:val="0"/>
        </w:rPr>
        <w:t xml:space="preserve">4</w:t>
      </w:r>
      <w:r w:rsidDel="00000000" w:rsidR="00000000" w:rsidRPr="00000000">
        <w:rPr>
          <w:sz w:val="16"/>
          <w:szCs w:val="16"/>
          <w:rtl w:val="0"/>
        </w:rPr>
        <w:t xml:space="preserve"> Red Cross Red Crescent Climate Centre, The Hague, The Netherlands</w:t>
      </w:r>
    </w:p>
    <w:p w:rsidR="00000000" w:rsidDel="00000000" w:rsidP="00000000" w:rsidRDefault="00000000" w:rsidRPr="00000000" w14:paraId="0000000D">
      <w:pPr>
        <w:spacing w:before="0" w:line="240" w:lineRule="auto"/>
        <w:ind w:firstLine="0"/>
        <w:jc w:val="left"/>
        <w:rPr>
          <w:sz w:val="16"/>
          <w:szCs w:val="16"/>
        </w:rPr>
      </w:pPr>
      <w:r w:rsidDel="00000000" w:rsidR="00000000" w:rsidRPr="00000000">
        <w:rPr>
          <w:sz w:val="16"/>
          <w:szCs w:val="16"/>
          <w:vertAlign w:val="superscript"/>
          <w:rtl w:val="0"/>
        </w:rPr>
        <w:t xml:space="preserve">5</w:t>
      </w:r>
      <w:r w:rsidDel="00000000" w:rsidR="00000000" w:rsidRPr="00000000">
        <w:rPr>
          <w:sz w:val="16"/>
          <w:szCs w:val="16"/>
          <w:rtl w:val="0"/>
        </w:rPr>
        <w:t xml:space="preserve"> Center for International Earth Science Information Network (CIESIN), Columbia Climate School, New York, USA</w:t>
      </w:r>
    </w:p>
    <w:p w:rsidR="00000000" w:rsidDel="00000000" w:rsidP="00000000" w:rsidRDefault="00000000" w:rsidRPr="00000000" w14:paraId="0000000E">
      <w:pPr>
        <w:spacing w:before="0" w:line="240" w:lineRule="auto"/>
        <w:ind w:firstLine="0"/>
        <w:jc w:val="left"/>
        <w:rPr>
          <w:sz w:val="16"/>
          <w:szCs w:val="16"/>
        </w:rPr>
      </w:pPr>
      <w:r w:rsidDel="00000000" w:rsidR="00000000" w:rsidRPr="00000000">
        <w:rPr>
          <w:sz w:val="16"/>
          <w:szCs w:val="16"/>
          <w:vertAlign w:val="superscript"/>
          <w:rtl w:val="0"/>
        </w:rPr>
        <w:t xml:space="preserve">6</w:t>
      </w:r>
      <w:r w:rsidDel="00000000" w:rsidR="00000000" w:rsidRPr="00000000">
        <w:rPr>
          <w:sz w:val="16"/>
          <w:szCs w:val="16"/>
          <w:rtl w:val="0"/>
        </w:rPr>
        <w:t xml:space="preserve"> Cooperative Institute for Mesoscale Meteorological Studies (CIMMS), The University of Oklahoma, Norman, OK</w:t>
      </w:r>
    </w:p>
    <w:p w:rsidR="00000000" w:rsidDel="00000000" w:rsidP="00000000" w:rsidRDefault="00000000" w:rsidRPr="00000000" w14:paraId="0000000F">
      <w:pPr>
        <w:spacing w:before="0" w:line="240" w:lineRule="auto"/>
        <w:ind w:firstLine="0"/>
        <w:jc w:val="left"/>
        <w:rPr>
          <w:sz w:val="16"/>
          <w:szCs w:val="16"/>
        </w:rPr>
      </w:pPr>
      <w:r w:rsidDel="00000000" w:rsidR="00000000" w:rsidRPr="00000000">
        <w:rPr>
          <w:sz w:val="16"/>
          <w:szCs w:val="16"/>
          <w:vertAlign w:val="superscript"/>
          <w:rtl w:val="0"/>
        </w:rPr>
        <w:t xml:space="preserve">7</w:t>
      </w:r>
      <w:r w:rsidDel="00000000" w:rsidR="00000000" w:rsidRPr="00000000">
        <w:rPr>
          <w:sz w:val="16"/>
          <w:szCs w:val="16"/>
          <w:rtl w:val="0"/>
        </w:rPr>
        <w:t xml:space="preserve"> NOAA National Severe Storms Laboratory (NSSL), Norman, OK</w:t>
      </w:r>
    </w:p>
    <w:p w:rsidR="00000000" w:rsidDel="00000000" w:rsidP="00000000" w:rsidRDefault="00000000" w:rsidRPr="00000000" w14:paraId="00000010">
      <w:pPr>
        <w:spacing w:before="0" w:line="240" w:lineRule="auto"/>
        <w:ind w:firstLine="0"/>
        <w:jc w:val="left"/>
        <w:rPr>
          <w:sz w:val="16"/>
          <w:szCs w:val="16"/>
        </w:rPr>
      </w:pPr>
      <w:r w:rsidDel="00000000" w:rsidR="00000000" w:rsidRPr="00000000">
        <w:rPr>
          <w:sz w:val="16"/>
          <w:szCs w:val="16"/>
          <w:vertAlign w:val="superscript"/>
          <w:rtl w:val="0"/>
        </w:rPr>
        <w:t xml:space="preserve">8 </w:t>
      </w:r>
      <w:r w:rsidDel="00000000" w:rsidR="00000000" w:rsidRPr="00000000">
        <w:rPr>
          <w:sz w:val="16"/>
          <w:szCs w:val="16"/>
          <w:rtl w:val="0"/>
        </w:rPr>
        <w:t xml:space="preserve">Department of Meteorology, University of Reading, Reading, UK</w:t>
      </w:r>
    </w:p>
    <w:p w:rsidR="00000000" w:rsidDel="00000000" w:rsidP="00000000" w:rsidRDefault="00000000" w:rsidRPr="00000000" w14:paraId="00000011">
      <w:pPr>
        <w:spacing w:before="0" w:line="240" w:lineRule="auto"/>
        <w:ind w:firstLine="0"/>
        <w:jc w:val="left"/>
        <w:rPr>
          <w:sz w:val="16"/>
          <w:szCs w:val="16"/>
        </w:rPr>
      </w:pPr>
      <w:r w:rsidDel="00000000" w:rsidR="00000000" w:rsidRPr="00000000">
        <w:rPr>
          <w:sz w:val="16"/>
          <w:szCs w:val="16"/>
          <w:vertAlign w:val="superscript"/>
          <w:rtl w:val="0"/>
        </w:rPr>
        <w:t xml:space="preserve">9 </w:t>
      </w:r>
      <w:r w:rsidDel="00000000" w:rsidR="00000000" w:rsidRPr="00000000">
        <w:rPr>
          <w:sz w:val="16"/>
          <w:szCs w:val="16"/>
          <w:rtl w:val="0"/>
        </w:rPr>
        <w:t xml:space="preserve">Department of Geography and Environment, University of Loughborough, Loughborough, UK</w:t>
      </w:r>
    </w:p>
    <w:p w:rsidR="00000000" w:rsidDel="00000000" w:rsidP="00000000" w:rsidRDefault="00000000" w:rsidRPr="00000000" w14:paraId="00000012">
      <w:pPr>
        <w:spacing w:before="0" w:line="240" w:lineRule="auto"/>
        <w:ind w:firstLine="0"/>
        <w:jc w:val="left"/>
        <w:rPr>
          <w:sz w:val="16"/>
          <w:szCs w:val="16"/>
        </w:rPr>
      </w:pPr>
      <w:r w:rsidDel="00000000" w:rsidR="00000000" w:rsidRPr="00000000">
        <w:rPr>
          <w:sz w:val="16"/>
          <w:szCs w:val="16"/>
          <w:vertAlign w:val="superscript"/>
          <w:rtl w:val="0"/>
        </w:rPr>
        <w:t xml:space="preserve">10 </w:t>
      </w:r>
      <w:r w:rsidDel="00000000" w:rsidR="00000000" w:rsidRPr="00000000">
        <w:rPr>
          <w:sz w:val="16"/>
          <w:szCs w:val="16"/>
          <w:rtl w:val="0"/>
        </w:rPr>
        <w:t xml:space="preserve">UK Centre for Ecology and Hydrology, Wallingford, United Kingdom</w:t>
      </w:r>
    </w:p>
    <w:p w:rsidR="00000000" w:rsidDel="00000000" w:rsidP="00000000" w:rsidRDefault="00000000" w:rsidRPr="00000000" w14:paraId="00000013">
      <w:pPr>
        <w:spacing w:before="0" w:line="240" w:lineRule="auto"/>
        <w:ind w:firstLine="0"/>
        <w:jc w:val="left"/>
        <w:rPr>
          <w:sz w:val="16"/>
          <w:szCs w:val="16"/>
        </w:rPr>
      </w:pPr>
      <w:r w:rsidDel="00000000" w:rsidR="00000000" w:rsidRPr="00000000">
        <w:rPr>
          <w:sz w:val="16"/>
          <w:szCs w:val="16"/>
          <w:vertAlign w:val="superscript"/>
          <w:rtl w:val="0"/>
        </w:rPr>
        <w:t xml:space="preserve">11 </w:t>
      </w:r>
      <w:r w:rsidDel="00000000" w:rsidR="00000000" w:rsidRPr="00000000">
        <w:rPr>
          <w:sz w:val="16"/>
          <w:szCs w:val="16"/>
          <w:rtl w:val="0"/>
        </w:rPr>
        <w:t xml:space="preserve">Department of Earth Sciences, Air, Water and Landscape Science, Uppsala University, Sweden</w:t>
      </w:r>
    </w:p>
    <w:p w:rsidR="00000000" w:rsidDel="00000000" w:rsidP="00000000" w:rsidRDefault="00000000" w:rsidRPr="00000000" w14:paraId="00000014">
      <w:pPr>
        <w:spacing w:before="0" w:line="240" w:lineRule="auto"/>
        <w:ind w:firstLine="0"/>
        <w:jc w:val="left"/>
        <w:rPr>
          <w:b w:val="1"/>
          <w:sz w:val="16"/>
          <w:szCs w:val="16"/>
          <w:vertAlign w:val="superscript"/>
        </w:rPr>
      </w:pPr>
      <w:r w:rsidDel="00000000" w:rsidR="00000000" w:rsidRPr="00000000">
        <w:rPr>
          <w:sz w:val="16"/>
          <w:szCs w:val="16"/>
          <w:vertAlign w:val="superscript"/>
          <w:rtl w:val="0"/>
        </w:rPr>
        <w:t xml:space="preserve">12 </w:t>
      </w:r>
      <w:r w:rsidDel="00000000" w:rsidR="00000000" w:rsidRPr="00000000">
        <w:rPr>
          <w:sz w:val="16"/>
          <w:szCs w:val="16"/>
          <w:rtl w:val="0"/>
        </w:rPr>
        <w:t xml:space="preserve">Centre of Natural Hazards and Disaster Science, CNDS, Sweden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Correspondence: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Fatima M. Pillosu</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fatima.pillosu@ecmwf.int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spacing w:before="120" w:line="240" w:lineRule="auto"/>
        <w:ind w:firstLine="0"/>
        <w:rPr>
          <w:b w:val="1"/>
        </w:rPr>
      </w:pPr>
      <w:r w:rsidDel="00000000" w:rsidR="00000000" w:rsidRPr="00000000">
        <w:rPr>
          <w:b w:val="1"/>
          <w:rtl w:val="0"/>
        </w:rPr>
        <w:t xml:space="preserve">Abstract. </w:t>
      </w:r>
    </w:p>
    <w:p w:rsidR="00000000" w:rsidDel="00000000" w:rsidP="00000000" w:rsidRDefault="00000000" w:rsidRPr="00000000" w14:paraId="00000017">
      <w:pPr>
        <w:spacing w:before="120" w:line="240" w:lineRule="auto"/>
        <w:ind w:firstLine="0"/>
        <w:rPr/>
      </w:pPr>
      <w:bookmarkStart w:colFirst="0" w:colLast="0" w:name="_gjdgxs" w:id="0"/>
      <w:bookmarkEnd w:id="0"/>
      <w:r w:rsidDel="00000000" w:rsidR="00000000" w:rsidRPr="00000000">
        <w:rPr>
          <w:b w:val="1"/>
          <w:rtl w:val="0"/>
        </w:rPr>
        <w:t xml:space="preserve">Keywords. </w:t>
      </w:r>
      <w:r w:rsidDel="00000000" w:rsidR="00000000" w:rsidRPr="00000000">
        <w:rPr>
          <w:rtl w:val="0"/>
        </w:rPr>
        <w:t xml:space="preserve">Flash flood forecasting, flash flood observations, ecPoint.</w:t>
      </w:r>
      <w:r w:rsidDel="00000000" w:rsidR="00000000" w:rsidRPr="00000000">
        <w:rPr>
          <w:rtl w:val="0"/>
        </w:rPr>
      </w:r>
    </w:p>
    <w:p w:rsidR="00000000" w:rsidDel="00000000" w:rsidP="00000000" w:rsidRDefault="00000000" w:rsidRPr="00000000" w14:paraId="00000018">
      <w:pPr>
        <w:pStyle w:val="Title"/>
        <w:spacing w:line="240" w:lineRule="auto"/>
        <w:rPr>
          <w:b w:val="0"/>
          <w:sz w:val="20"/>
          <w:szCs w:val="20"/>
        </w:rPr>
      </w:pPr>
      <w:r w:rsidDel="00000000" w:rsidR="00000000" w:rsidRPr="00000000">
        <w:rPr>
          <w:b w:val="0"/>
          <w:sz w:val="20"/>
          <w:szCs w:val="20"/>
          <w:rtl w:val="0"/>
        </w:rPr>
        <w:t xml:space="preserve">___________________________________________________________________________________________________</w:t>
      </w:r>
    </w:p>
    <w:p w:rsidR="00000000" w:rsidDel="00000000" w:rsidP="00000000" w:rsidRDefault="00000000" w:rsidRPr="00000000" w14:paraId="00000019">
      <w:pPr>
        <w:pStyle w:val="Heading1"/>
        <w:numPr>
          <w:ilvl w:val="0"/>
          <w:numId w:val="1"/>
        </w:numPr>
        <w:ind w:left="432" w:hanging="432"/>
        <w:rPr/>
      </w:pPr>
      <w:bookmarkStart w:colFirst="0" w:colLast="0" w:name="_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Flash floods in Ecuador constitute a significant risk due to the hydro-climatological characteristics of the country.</w:t>
      </w:r>
      <w:commentRangeStart w:id="3"/>
      <w:commentRangeStart w:id="4"/>
      <w:commentRangeStart w:id="5"/>
      <w:r w:rsidDel="00000000" w:rsidR="00000000" w:rsidRPr="00000000">
        <w:rPr>
          <w:rtl w:val="0"/>
        </w:rPr>
        <w:t xml:space="preserve"> On the world scene,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Ecuador is not an exception. Globally, flash floods account for ~85% of all types of floods and have the highest mortality rate, with more than 5000 fatalities per year (Dordevic </w:t>
      </w:r>
      <w:r w:rsidDel="00000000" w:rsidR="00000000" w:rsidRPr="00000000">
        <w:rPr>
          <w:i w:val="1"/>
          <w:rtl w:val="0"/>
        </w:rPr>
        <w:t xml:space="preserve">et al.</w:t>
      </w:r>
      <w:r w:rsidDel="00000000" w:rsidR="00000000" w:rsidRPr="00000000">
        <w:rPr>
          <w:rtl w:val="0"/>
        </w:rPr>
        <w:t xml:space="preserve">, 2020). For example, </w:t>
      </w:r>
      <w:commentRangeStart w:id="6"/>
      <w:r w:rsidDel="00000000" w:rsidR="00000000" w:rsidRPr="00000000">
        <w:rPr>
          <w:rtl w:val="0"/>
        </w:rPr>
        <w:t xml:space="preserve">riverine floods</w:t>
      </w:r>
      <w:commentRangeEnd w:id="6"/>
      <w:r w:rsidDel="00000000" w:rsidR="00000000" w:rsidRPr="00000000">
        <w:commentReference w:id="6"/>
      </w:r>
      <w:r w:rsidDel="00000000" w:rsidR="00000000" w:rsidRPr="00000000">
        <w:rPr>
          <w:rtl w:val="0"/>
        </w:rPr>
        <w:t xml:space="preserve"> are rarely associated with fatalities</w:t>
      </w:r>
      <w:commentRangeStart w:id="7"/>
      <w:commentRangeStart w:id="8"/>
      <w:commentRangeStart w:id="9"/>
      <w:r w:rsidDel="00000000" w:rsidR="00000000" w:rsidRPr="00000000">
        <w:rPr>
          <w:rtl w:val="0"/>
        </w:rPr>
        <w:t xml:space="preserve"> in Europe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while flash floods often result in loss of life (Gaume </w:t>
      </w:r>
      <w:r w:rsidDel="00000000" w:rsidR="00000000" w:rsidRPr="00000000">
        <w:rPr>
          <w:i w:val="1"/>
          <w:rtl w:val="0"/>
        </w:rPr>
        <w:t xml:space="preserve">et al.</w:t>
      </w:r>
      <w:r w:rsidDel="00000000" w:rsidR="00000000" w:rsidRPr="00000000">
        <w:rPr>
          <w:rtl w:val="0"/>
        </w:rPr>
        <w:t xml:space="preserve">, 2009). Flash floods also have severe social, economic, and environmental impacts due to the increased vulnerability of people living and having economic activities in flood-prone areas and cities (Dordevic </w:t>
      </w:r>
      <w:r w:rsidDel="00000000" w:rsidR="00000000" w:rsidRPr="00000000">
        <w:rPr>
          <w:i w:val="1"/>
          <w:rtl w:val="0"/>
        </w:rPr>
        <w:t xml:space="preserve">et al.</w:t>
      </w:r>
      <w:r w:rsidDel="00000000" w:rsidR="00000000" w:rsidRPr="00000000">
        <w:rPr>
          <w:rtl w:val="0"/>
        </w:rPr>
        <w:t xml:space="preserve">, 2020). Such impacts are exacerbated in developing countries that often have few resources to recover from the impacts of extreme natural hazards (Winsemius </w:t>
      </w:r>
      <w:r w:rsidDel="00000000" w:rsidR="00000000" w:rsidRPr="00000000">
        <w:rPr>
          <w:i w:val="1"/>
          <w:rtl w:val="0"/>
        </w:rPr>
        <w:t xml:space="preserve">et al.</w:t>
      </w:r>
      <w:r w:rsidDel="00000000" w:rsidR="00000000" w:rsidRPr="00000000">
        <w:rPr>
          <w:rtl w:val="0"/>
        </w:rPr>
        <w:t xml:space="preserve">, 2018). In Latin America, floods cause severe impacts due to exponential, unregulated urbanization of the floodplains, human-triggered catchment degradation, lack of preparedness and resilience for emergency response, the persistence of poverty, inefficient public policies, and infrastructural problems (Pinos &amp; Quesada-Román, 2022). Hence, flash floods in Ecuador cause severe, long-term impacts such as damages to infrastructure and agriculture, interruptions to business and education, disruption of healthcare services, and outbursts of waterborne diseases (Galarza-Villamar </w:t>
      </w:r>
      <w:r w:rsidDel="00000000" w:rsidR="00000000" w:rsidRPr="00000000">
        <w:rPr>
          <w:i w:val="1"/>
          <w:rtl w:val="0"/>
        </w:rPr>
        <w:t xml:space="preserve">et al.</w:t>
      </w:r>
      <w:r w:rsidDel="00000000" w:rsidR="00000000" w:rsidRPr="00000000">
        <w:rPr>
          <w:rtl w:val="0"/>
        </w:rPr>
        <w:t xml:space="preserve">, 2018). Ecuador’s vulnerability to flash flooding is also worrying in the context of climate change since the frequency of floods is expected to increase in South America in the coming decades (Hirabayashi </w:t>
      </w:r>
      <w:r w:rsidDel="00000000" w:rsidR="00000000" w:rsidRPr="00000000">
        <w:rPr>
          <w:i w:val="1"/>
          <w:rtl w:val="0"/>
        </w:rPr>
        <w:t xml:space="preserve">et al.</w:t>
      </w:r>
      <w:r w:rsidDel="00000000" w:rsidR="00000000" w:rsidRPr="00000000">
        <w:rPr>
          <w:rtl w:val="0"/>
        </w:rPr>
        <w:t xml:space="preserve">, 2021).</w:t>
      </w:r>
      <w:r w:rsidDel="00000000" w:rsidR="00000000" w:rsidRPr="00000000">
        <w:rPr>
          <w:rtl w:val="0"/>
        </w:rPr>
        <w:t xml:space="preserve"> </w:t>
      </w:r>
    </w:p>
    <w:p w:rsidR="00000000" w:rsidDel="00000000" w:rsidP="00000000" w:rsidRDefault="00000000" w:rsidRPr="00000000" w14:paraId="0000001B">
      <w:pPr>
        <w:rPr/>
      </w:pPr>
      <w:commentRangeStart w:id="10"/>
      <w:commentRangeStart w:id="11"/>
      <w:r w:rsidDel="00000000" w:rsidR="00000000" w:rsidRPr="00000000">
        <w:rPr>
          <w:rtl w:val="0"/>
        </w:rPr>
        <w:t xml:space="preserve">Forecast-triggered strategies for flood risk reduction can increase resilience, reduce mortality, and reduce recovery costs (UNICEF &amp; WFP, 2015). Examples of such strategies are “early warning systems” (EWSs, Golnaraghi, 2012) and </w:t>
      </w:r>
      <w:r w:rsidDel="00000000" w:rsidR="00000000" w:rsidRPr="00000000">
        <w:rPr>
          <w:rFonts w:ascii="Calibri" w:cs="Calibri" w:eastAsia="Calibri" w:hAnsi="Calibri"/>
          <w:color w:val="000000"/>
          <w:rtl w:val="0"/>
        </w:rPr>
        <w:t xml:space="preserve">'forecast-based financing'</w:t>
      </w:r>
      <w:r w:rsidDel="00000000" w:rsidR="00000000" w:rsidRPr="00000000">
        <w:rPr>
          <w:rtl w:val="0"/>
        </w:rPr>
        <w:t xml:space="preserve"> protocols (FbF, Coughlan De Perez </w:t>
      </w:r>
      <w:r w:rsidDel="00000000" w:rsidR="00000000" w:rsidRPr="00000000">
        <w:rPr>
          <w:i w:val="1"/>
          <w:rtl w:val="0"/>
        </w:rPr>
        <w:t xml:space="preserve">et al.</w:t>
      </w:r>
      <w:r w:rsidDel="00000000" w:rsidR="00000000" w:rsidRPr="00000000">
        <w:rPr>
          <w:rtl w:val="0"/>
        </w:rPr>
        <w:t xml:space="preserve">, 2015). In low-income countries with poor or no alternative solutions for flood protection, the value of forecast-triggered strategies is further </w:t>
      </w:r>
      <w:r w:rsidDel="00000000" w:rsidR="00000000" w:rsidRPr="00000000">
        <w:rPr>
          <w:rFonts w:ascii="Calibri" w:cs="Calibri" w:eastAsia="Calibri" w:hAnsi="Calibri"/>
          <w:color w:val="000000"/>
          <w:rtl w:val="0"/>
        </w:rPr>
        <w:t xml:space="preserve">enhanced</w:t>
      </w:r>
      <w:r w:rsidDel="00000000" w:rsidR="00000000" w:rsidRPr="00000000">
        <w:rPr>
          <w:rtl w:val="0"/>
        </w:rPr>
        <w:t xml:space="preserve"> (Golnaraghi, 2012). In general, the success of forecast-triggered strategies relies on forecasting systems that are able to produce accurate flood predictions with sufficient lead times to help flood risk </w:t>
      </w:r>
      <w:r w:rsidDel="00000000" w:rsidR="00000000" w:rsidRPr="00000000">
        <w:rPr>
          <w:rFonts w:ascii="Calibri" w:cs="Calibri" w:eastAsia="Calibri" w:hAnsi="Calibri"/>
          <w:color w:val="000000"/>
          <w:rtl w:val="0"/>
        </w:rPr>
        <w:t xml:space="preserve">managers</w:t>
      </w:r>
      <w:r w:rsidDel="00000000" w:rsidR="00000000" w:rsidRPr="00000000">
        <w:rPr>
          <w:rtl w:val="0"/>
        </w:rPr>
        <w:t xml:space="preserve"> act in a timely manner (UNICEF &amp; WFP, 2015). This is especially true in low-income countries where the scarcity of economic resources tend to make flood risk managers adverse to possible actions in vain (De Perez </w:t>
      </w:r>
      <w:r w:rsidDel="00000000" w:rsidR="00000000" w:rsidRPr="00000000">
        <w:rPr>
          <w:i w:val="1"/>
          <w:rtl w:val="0"/>
        </w:rPr>
        <w:t xml:space="preserve">et al.</w:t>
      </w:r>
      <w:r w:rsidDel="00000000" w:rsidR="00000000" w:rsidRPr="00000000">
        <w:rPr>
          <w:rtl w:val="0"/>
        </w:rPr>
        <w:t xml:space="preserve">, 2016), and longer preparation times are needed (Bazo </w:t>
      </w:r>
      <w:r w:rsidDel="00000000" w:rsidR="00000000" w:rsidRPr="00000000">
        <w:rPr>
          <w:i w:val="1"/>
          <w:rtl w:val="0"/>
        </w:rPr>
        <w:t xml:space="preserve">et al.</w:t>
      </w:r>
      <w:r w:rsidDel="00000000" w:rsidR="00000000" w:rsidRPr="00000000">
        <w:rPr>
          <w:rtl w:val="0"/>
        </w:rPr>
        <w:t xml:space="preserve">, 2018).</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w:t>
      </w:r>
      <w:commentRangeStart w:id="12"/>
      <w:commentRangeStart w:id="13"/>
      <w:r w:rsidDel="00000000" w:rsidR="00000000" w:rsidRPr="00000000">
        <w:rPr>
          <w:rtl w:val="0"/>
        </w:rPr>
        <w:t xml:space="preserve">Nowadays, flash flood forecasting systems are developed at regional (Speight </w:t>
      </w:r>
      <w:r w:rsidDel="00000000" w:rsidR="00000000" w:rsidRPr="00000000">
        <w:rPr>
          <w:i w:val="1"/>
          <w:rtl w:val="0"/>
        </w:rPr>
        <w:t xml:space="preserve">et al.</w:t>
      </w:r>
      <w:r w:rsidDel="00000000" w:rsidR="00000000" w:rsidRPr="00000000">
        <w:rPr>
          <w:rtl w:val="0"/>
        </w:rPr>
        <w:t xml:space="preserve">, 2018; Corral </w:t>
      </w:r>
      <w:r w:rsidDel="00000000" w:rsidR="00000000" w:rsidRPr="00000000">
        <w:rPr>
          <w:i w:val="1"/>
          <w:rtl w:val="0"/>
        </w:rPr>
        <w:t xml:space="preserve">et al.</w:t>
      </w:r>
      <w:r w:rsidDel="00000000" w:rsidR="00000000" w:rsidRPr="00000000">
        <w:rPr>
          <w:rtl w:val="0"/>
        </w:rPr>
        <w:t xml:space="preserve">, 2019; Ibarreche </w:t>
      </w:r>
      <w:r w:rsidDel="00000000" w:rsidR="00000000" w:rsidRPr="00000000">
        <w:rPr>
          <w:i w:val="1"/>
          <w:rtl w:val="0"/>
        </w:rPr>
        <w:t xml:space="preserve">et al.</w:t>
      </w:r>
      <w:r w:rsidDel="00000000" w:rsidR="00000000" w:rsidRPr="00000000">
        <w:rPr>
          <w:rtl w:val="0"/>
        </w:rPr>
        <w:t xml:space="preserve">, 2020; Ramos Filho </w:t>
      </w:r>
      <w:r w:rsidDel="00000000" w:rsidR="00000000" w:rsidRPr="00000000">
        <w:rPr>
          <w:i w:val="1"/>
          <w:rtl w:val="0"/>
        </w:rPr>
        <w:t xml:space="preserve">et al.</w:t>
      </w:r>
      <w:r w:rsidDel="00000000" w:rsidR="00000000" w:rsidRPr="00000000">
        <w:rPr>
          <w:rtl w:val="0"/>
        </w:rPr>
        <w:t xml:space="preserve">, 2021; Shuvo </w:t>
      </w:r>
      <w:r w:rsidDel="00000000" w:rsidR="00000000" w:rsidRPr="00000000">
        <w:rPr>
          <w:i w:val="1"/>
          <w:rtl w:val="0"/>
        </w:rPr>
        <w:t xml:space="preserve">et al.</w:t>
      </w:r>
      <w:r w:rsidDel="00000000" w:rsidR="00000000" w:rsidRPr="00000000">
        <w:rPr>
          <w:rtl w:val="0"/>
        </w:rPr>
        <w:t xml:space="preserve">, 2021), national (Javelle </w:t>
      </w:r>
      <w:r w:rsidDel="00000000" w:rsidR="00000000" w:rsidRPr="00000000">
        <w:rPr>
          <w:i w:val="1"/>
          <w:rtl w:val="0"/>
        </w:rPr>
        <w:t xml:space="preserve">et al.</w:t>
      </w:r>
      <w:r w:rsidDel="00000000" w:rsidR="00000000" w:rsidRPr="00000000">
        <w:rPr>
          <w:rtl w:val="0"/>
        </w:rPr>
        <w:t xml:space="preserve">, 2016; Liu </w:t>
      </w:r>
      <w:r w:rsidDel="00000000" w:rsidR="00000000" w:rsidRPr="00000000">
        <w:rPr>
          <w:i w:val="1"/>
          <w:rtl w:val="0"/>
        </w:rPr>
        <w:t xml:space="preserve">et al.</w:t>
      </w:r>
      <w:r w:rsidDel="00000000" w:rsidR="00000000" w:rsidRPr="00000000">
        <w:rPr>
          <w:rtl w:val="0"/>
        </w:rPr>
        <w:t xml:space="preserve">, 2018), and continental scales (Raynaud </w:t>
      </w:r>
      <w:r w:rsidDel="00000000" w:rsidR="00000000" w:rsidRPr="00000000">
        <w:rPr>
          <w:i w:val="1"/>
          <w:rtl w:val="0"/>
        </w:rPr>
        <w:t xml:space="preserve">et al.</w:t>
      </w:r>
      <w:r w:rsidDel="00000000" w:rsidR="00000000" w:rsidRPr="00000000">
        <w:rPr>
          <w:rtl w:val="0"/>
        </w:rPr>
        <w:t xml:space="preserve">, 2015; Park </w:t>
      </w:r>
      <w:r w:rsidDel="00000000" w:rsidR="00000000" w:rsidRPr="00000000">
        <w:rPr>
          <w:i w:val="1"/>
          <w:rtl w:val="0"/>
        </w:rPr>
        <w:t xml:space="preserve">et al.</w:t>
      </w:r>
      <w:r w:rsidDel="00000000" w:rsidR="00000000" w:rsidRPr="00000000">
        <w:rPr>
          <w:rtl w:val="0"/>
        </w:rPr>
        <w:t xml:space="preserve">, 2019), but nonetheless flash floods remain one of the most difficult types of flood to predict, with high levels of uncertainty in the overall forecasting process (Zanchetta &amp; Coulibaly, 2020).</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Flash floods are </w:t>
      </w:r>
      <w:r w:rsidDel="00000000" w:rsidR="00000000" w:rsidRPr="00000000">
        <w:rPr>
          <w:rtl w:val="0"/>
        </w:rPr>
        <w:t xml:space="preserve">rapid-onset </w:t>
      </w:r>
      <w:r w:rsidDel="00000000" w:rsidR="00000000" w:rsidRPr="00000000">
        <w:rPr>
          <w:rtl w:val="0"/>
        </w:rPr>
        <w:t xml:space="preserve">events typically occurring within minutes or few hours after a torrential triggering-rainfall event. Their limited predictability is linked to the challenge of predicting extreme localized rainfall accurately (Golding </w:t>
      </w:r>
      <w:r w:rsidDel="00000000" w:rsidR="00000000" w:rsidRPr="00000000">
        <w:rPr>
          <w:i w:val="1"/>
          <w:rtl w:val="0"/>
        </w:rPr>
        <w:t xml:space="preserve">et al.</w:t>
      </w:r>
      <w:r w:rsidDel="00000000" w:rsidR="00000000" w:rsidRPr="00000000">
        <w:rPr>
          <w:rtl w:val="0"/>
        </w:rPr>
        <w:t xml:space="preserve">, 2016), and representing in detail hydrological factors such as topography, soil conditions, and terrain coverage that can modulate the occurrence and severity of flash floods (Xing </w:t>
      </w:r>
      <w:r w:rsidDel="00000000" w:rsidR="00000000" w:rsidRPr="00000000">
        <w:rPr>
          <w:i w:val="1"/>
          <w:rtl w:val="0"/>
        </w:rPr>
        <w:t xml:space="preserve">et al.</w:t>
      </w:r>
      <w:r w:rsidDel="00000000" w:rsidR="00000000" w:rsidRPr="00000000">
        <w:rPr>
          <w:rtl w:val="0"/>
        </w:rPr>
        <w:t xml:space="preserve">, 2019; Kastridis &amp; Stathis, 2020). In a recent review, Zanchetta &amp; Coulibaly (2020) show that, while </w:t>
      </w:r>
      <w:commentRangeStart w:id="14"/>
      <w:commentRangeStart w:id="15"/>
      <w:commentRangeStart w:id="16"/>
      <w:r w:rsidDel="00000000" w:rsidR="00000000" w:rsidRPr="00000000">
        <w:rPr>
          <w:rtl w:val="0"/>
        </w:rPr>
        <w:t xml:space="preserve">km</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-scale numerical weather prediction (NWP) models have improved the quality of localized rainfall, issues related to extending the lead time of reliable forecasts (especially for extreme rainfall) are still not fully resolved. Furthermore, the need for high quantities of observational data and high computational costs to </w:t>
      </w:r>
      <w:r w:rsidDel="00000000" w:rsidR="00000000" w:rsidRPr="00000000">
        <w:rPr>
          <w:rtl w:val="0"/>
        </w:rPr>
        <w:t xml:space="preserve">develop</w:t>
      </w:r>
      <w:r w:rsidDel="00000000" w:rsidR="00000000" w:rsidRPr="00000000">
        <w:rPr>
          <w:rtl w:val="0"/>
        </w:rPr>
        <w:t xml:space="preserve"> in-house flash flood forecasting systems is often a </w:t>
      </w:r>
      <w:r w:rsidDel="00000000" w:rsidR="00000000" w:rsidRPr="00000000">
        <w:rPr>
          <w:rtl w:val="0"/>
        </w:rPr>
        <w:t xml:space="preserve">limiting factor for</w:t>
      </w:r>
      <w:r w:rsidDel="00000000" w:rsidR="00000000" w:rsidRPr="00000000">
        <w:rPr>
          <w:rtl w:val="0"/>
        </w:rPr>
        <w:t xml:space="preserve"> many low-income and data-poor countries</w:t>
      </w:r>
      <w:del w:author="Agathe Bucherie" w:id="0" w:date="2022-03-03T08:58:23Z">
        <w:r w:rsidDel="00000000" w:rsidR="00000000" w:rsidRPr="00000000">
          <w:rPr>
            <w:rtl w:val="0"/>
          </w:rPr>
          <w:delText xml:space="preserve"> to develop in-house flash flood forecasting systems</w:delText>
        </w:r>
      </w:del>
      <w:r w:rsidDel="00000000" w:rsidR="00000000" w:rsidRPr="00000000">
        <w:rPr>
          <w:rtl w:val="0"/>
        </w:rPr>
        <w:t xml:space="preserve">. </w:t>
      </w:r>
      <w:commentRangeStart w:id="17"/>
      <w:commentRangeStart w:id="18"/>
      <w:commentRangeStart w:id="19"/>
      <w:r w:rsidDel="00000000" w:rsidR="00000000" w:rsidRPr="00000000">
        <w:rPr>
          <w:rtl w:val="0"/>
        </w:rPr>
        <w:t xml:space="preserve">For example, despite being at high risk of flash flooding, Ecuador </w:t>
      </w:r>
      <w:ins w:author="Carolynne Hultquist" w:id="1" w:date="2022-02-28T18:57:44Z">
        <w:r w:rsidDel="00000000" w:rsidR="00000000" w:rsidRPr="00000000">
          <w:rPr>
            <w:rtl w:val="0"/>
          </w:rPr>
          <w:t xml:space="preserve">does not have an</w:t>
        </w:r>
      </w:ins>
      <w:del w:author="Carolynne Hultquist" w:id="1" w:date="2022-02-28T18:57:44Z">
        <w:r w:rsidDel="00000000" w:rsidR="00000000" w:rsidRPr="00000000">
          <w:rPr>
            <w:rtl w:val="0"/>
          </w:rPr>
          <w:delText xml:space="preserve">has no</w:delText>
        </w:r>
      </w:del>
      <w:r w:rsidDel="00000000" w:rsidR="00000000" w:rsidRPr="00000000">
        <w:rPr>
          <w:rtl w:val="0"/>
        </w:rPr>
        <w:t xml:space="preserve"> operational flash flood forecasting system with national coverage.</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Few studies have tested different approaches to forecast flash floods in Ecuador that could work </w:t>
      </w:r>
      <w:ins w:author="Carolynne Hultquist" w:id="2" w:date="2022-02-28T18:47:02Z">
        <w:r w:rsidDel="00000000" w:rsidR="00000000" w:rsidRPr="00000000">
          <w:rPr>
            <w:rtl w:val="0"/>
          </w:rPr>
          <w:t xml:space="preserve">successfully</w:t>
        </w:r>
      </w:ins>
      <w:del w:author="Carolynne Hultquist" w:id="2" w:date="2022-02-28T18:47:02Z">
        <w:r w:rsidDel="00000000" w:rsidR="00000000" w:rsidRPr="00000000">
          <w:rPr>
            <w:rtl w:val="0"/>
          </w:rPr>
          <w:delText xml:space="preserve">succesfully</w:delText>
        </w:r>
      </w:del>
      <w:r w:rsidDel="00000000" w:rsidR="00000000" w:rsidRPr="00000000">
        <w:rPr>
          <w:rtl w:val="0"/>
        </w:rPr>
        <w:t xml:space="preserve"> in poorly gauged regions, but they tend to focus mainly on small catchments (Munoz, 2018). The </w:t>
      </w:r>
      <w:ins w:author="Calum Baugh" w:id="3" w:date="2022-03-10T15:35:06Z">
        <w:r w:rsidDel="00000000" w:rsidR="00000000" w:rsidRPr="00000000">
          <w:rPr>
            <w:rtl w:val="0"/>
          </w:rPr>
          <w:t xml:space="preserve">World Meteorological Organisation’s </w:t>
        </w:r>
      </w:ins>
      <w:r w:rsidDel="00000000" w:rsidR="00000000" w:rsidRPr="00000000">
        <w:rPr>
          <w:rtl w:val="0"/>
        </w:rPr>
        <w:t xml:space="preserve">Flash Flash Flood Guidance (FFG) </w:t>
      </w:r>
      <w:del w:author="Calum Baugh" w:id="4" w:date="2022-03-10T15:35:25Z">
        <w:r w:rsidDel="00000000" w:rsidR="00000000" w:rsidRPr="00000000">
          <w:rPr>
            <w:rtl w:val="0"/>
          </w:rPr>
          <w:delText xml:space="preserve">with global coverage that </w:delText>
        </w:r>
      </w:del>
      <w:r w:rsidDel="00000000" w:rsidR="00000000" w:rsidRPr="00000000">
        <w:rPr>
          <w:rtl w:val="0"/>
        </w:rPr>
        <w:t xml:space="preserve">has already helped different regions across the world to establish regional FFG systems (Georgakakos </w:t>
      </w:r>
      <w:r w:rsidDel="00000000" w:rsidR="00000000" w:rsidRPr="00000000">
        <w:rPr>
          <w:i w:val="1"/>
          <w:rtl w:val="0"/>
        </w:rPr>
        <w:t xml:space="preserve">et al.</w:t>
      </w:r>
      <w:r w:rsidDel="00000000" w:rsidR="00000000" w:rsidRPr="00000000">
        <w:rPr>
          <w:rtl w:val="0"/>
        </w:rPr>
        <w:t xml:space="preserve">, 2021)</w:t>
      </w:r>
      <w:ins w:author="Calum Baugh" w:id="5" w:date="2022-03-10T15:35:41Z">
        <w:r w:rsidDel="00000000" w:rsidR="00000000" w:rsidRPr="00000000">
          <w:rPr>
            <w:rtl w:val="0"/>
          </w:rPr>
          <w:t xml:space="preserve"> and</w:t>
        </w:r>
      </w:ins>
      <w:r w:rsidDel="00000000" w:rsidR="00000000" w:rsidRPr="00000000">
        <w:rPr>
          <w:rtl w:val="0"/>
        </w:rPr>
        <w:t xml:space="preserve"> is developing the “Northwest South America Flash Flood Guidance Systems” that </w:t>
      </w:r>
      <w:ins w:author="Carolynne Hultquist" w:id="6" w:date="2022-02-28T18:46:59Z">
        <w:r w:rsidDel="00000000" w:rsidR="00000000" w:rsidRPr="00000000">
          <w:rPr>
            <w:rtl w:val="0"/>
          </w:rPr>
          <w:t xml:space="preserve">includes coverage of</w:t>
        </w:r>
      </w:ins>
      <w:del w:author="Carolynne Hultquist" w:id="6" w:date="2022-02-28T18:46:59Z">
        <w:r w:rsidDel="00000000" w:rsidR="00000000" w:rsidRPr="00000000">
          <w:rPr>
            <w:rtl w:val="0"/>
          </w:rPr>
          <w:delText xml:space="preserve">inlcudes</w:delText>
        </w:r>
      </w:del>
      <w:r w:rsidDel="00000000" w:rsidR="00000000" w:rsidRPr="00000000">
        <w:rPr>
          <w:rtl w:val="0"/>
        </w:rPr>
        <w:t xml:space="preserve"> Colombia, Peru and Ecuador. However, forecast lead times do not go beyond 36 hours (Georgakakos </w:t>
      </w:r>
      <w:r w:rsidDel="00000000" w:rsidR="00000000" w:rsidRPr="00000000">
        <w:rPr>
          <w:i w:val="1"/>
          <w:rtl w:val="0"/>
        </w:rPr>
        <w:t xml:space="preserve">et al.</w:t>
      </w:r>
      <w:r w:rsidDel="00000000" w:rsidR="00000000" w:rsidRPr="00000000">
        <w:rPr>
          <w:rtl w:val="0"/>
        </w:rPr>
        <w:t xml:space="preserve">, 2021).</w:t>
      </w:r>
    </w:p>
    <w:p w:rsidR="00000000" w:rsidDel="00000000" w:rsidP="00000000" w:rsidRDefault="00000000" w:rsidRPr="00000000" w14:paraId="0000001C">
      <w:pPr>
        <w:rPr/>
      </w:pPr>
      <w:commentRangeStart w:id="20"/>
      <w:commentRangeStart w:id="21"/>
      <w:r w:rsidDel="00000000" w:rsidR="00000000" w:rsidRPr="00000000">
        <w:rPr>
          <w:rtl w:val="0"/>
        </w:rPr>
        <w:t xml:space="preserve">ecPoint is a statistical post-processing technique that transforms global, grid-based forecasts into probabilistic point-scale forecasts at a fraction of the cost of km-scale NWP models (Hewson &amp; Pillosu, 2021). For rainfall, Hewson &amp; Pillosu (2021) have shown that ecPoint provides more reliable and ski</w:t>
      </w:r>
      <w:ins w:author="Carolynne Hultquist" w:id="7" w:date="2022-02-28T19:09:19Z">
        <w:r w:rsidDel="00000000" w:rsidR="00000000" w:rsidRPr="00000000">
          <w:rPr>
            <w:rtl w:val="0"/>
          </w:rPr>
          <w:t xml:space="preserve">l</w:t>
        </w:r>
      </w:ins>
      <w:r w:rsidDel="00000000" w:rsidR="00000000" w:rsidRPr="00000000">
        <w:rPr>
          <w:rtl w:val="0"/>
        </w:rPr>
        <w:t xml:space="preserve">lful forecasts against point</w:t>
      </w:r>
      <w:ins w:author="Calum Baugh" w:id="8" w:date="2022-03-10T15:37:25Z">
        <w:r w:rsidDel="00000000" w:rsidR="00000000" w:rsidRPr="00000000">
          <w:rPr>
            <w:rtl w:val="0"/>
          </w:rPr>
          <w:t xml:space="preserve">-scale</w:t>
        </w:r>
      </w:ins>
      <w:r w:rsidDel="00000000" w:rsidR="00000000" w:rsidRPr="00000000">
        <w:rPr>
          <w:rtl w:val="0"/>
        </w:rPr>
        <w:t xml:space="preserve"> verification than ECMWF’s ensemble (ENS) up to day 10 forecasts, in particular for localized extremes. These features make ecPoint a good candidate for testing it as rainfall input in flash flood forecasting systems.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w:t>
      </w:r>
      <w:commentRangeStart w:id="22"/>
      <w:commentRangeStart w:id="23"/>
      <w:r w:rsidDel="00000000" w:rsidR="00000000" w:rsidRPr="00000000">
        <w:rPr>
          <w:rtl w:val="0"/>
        </w:rPr>
        <w:t xml:space="preserve">Ecuador’s high susceptibility to flash flooding and its hydro-climatological diversity make it a good test bed to evaluate ecPoint’s performance in identifying areas at risk of flash flooding</w:t>
      </w:r>
      <w:commentRangeStart w:id="24"/>
      <w:r w:rsidDel="00000000" w:rsidR="00000000" w:rsidRPr="00000000">
        <w:rPr>
          <w:rtl w:val="0"/>
        </w:rPr>
        <w:t xml:space="preserve">. In addition, a well-documented flash flood database has been recently developed in Ecuador (Kruczkiewicz </w:t>
      </w:r>
      <w:r w:rsidDel="00000000" w:rsidR="00000000" w:rsidRPr="00000000">
        <w:rPr>
          <w:i w:val="1"/>
          <w:rtl w:val="0"/>
        </w:rPr>
        <w:t xml:space="preserve">et al.</w:t>
      </w:r>
      <w:r w:rsidDel="00000000" w:rsidR="00000000" w:rsidRPr="00000000">
        <w:rPr>
          <w:rtl w:val="0"/>
        </w:rPr>
        <w:t xml:space="preserve">, 2021)</w:t>
      </w:r>
      <w:del w:author="Carolynne Hultquist" w:id="9" w:date="2022-02-28T19:11:06Z">
        <w:r w:rsidDel="00000000" w:rsidR="00000000" w:rsidRPr="00000000">
          <w:rPr>
            <w:rtl w:val="0"/>
          </w:rPr>
          <w:delText xml:space="preserve">,</w:delText>
        </w:r>
      </w:del>
      <w:r w:rsidDel="00000000" w:rsidR="00000000" w:rsidRPr="00000000">
        <w:rPr>
          <w:rtl w:val="0"/>
        </w:rPr>
        <w:t xml:space="preserve"> </w:t>
      </w:r>
      <w:ins w:author="Carolynne Hultquist" w:id="10" w:date="2022-02-28T19:10:34Z">
        <w:r w:rsidDel="00000000" w:rsidR="00000000" w:rsidRPr="00000000">
          <w:rPr>
            <w:rtl w:val="0"/>
          </w:rPr>
          <w:t xml:space="preserve">which allows for the analysis to be conducted</w:t>
        </w:r>
      </w:ins>
      <w:del w:author="Carolynne Hultquist" w:id="10" w:date="2022-02-28T19:10:34Z">
        <w:r w:rsidDel="00000000" w:rsidR="00000000" w:rsidRPr="00000000">
          <w:rPr>
            <w:rtl w:val="0"/>
          </w:rPr>
          <w:delText xml:space="preserve">allowing to conduct the analysis</w:delText>
        </w:r>
      </w:del>
      <w:r w:rsidDel="00000000" w:rsidR="00000000" w:rsidRPr="00000000">
        <w:rPr>
          <w:rtl w:val="0"/>
        </w:rPr>
        <w:t xml:space="preserve">.</w:t>
      </w:r>
      <w:commentRangeEnd w:id="24"/>
      <w:r w:rsidDel="00000000" w:rsidR="00000000" w:rsidRPr="00000000">
        <w:commentReference w:id="24"/>
      </w:r>
      <w:r w:rsidDel="00000000" w:rsidR="00000000" w:rsidRPr="00000000">
        <w:rPr>
          <w:rtl w:val="0"/>
        </w:rPr>
        <w:t xml:space="preserve"> The research questions of this study are: can ecPoint rainfall forecasts provide added value in capturing flash floods in Ecuador compared to ENS, in particular in terms of forecast accuracy and lead-time extension to medium-ranges?</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w:t>
      </w:r>
      <w:commentRangeStart w:id="25"/>
      <w:commentRangeStart w:id="26"/>
      <w:r w:rsidDel="00000000" w:rsidR="00000000" w:rsidRPr="00000000">
        <w:rPr>
          <w:rtl w:val="0"/>
        </w:rPr>
        <w:t xml:space="preserve">Is ecPoint performance constant during the day?</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w:t>
      </w:r>
      <w:commentRangeStart w:id="27"/>
      <w:commentRangeStart w:id="28"/>
      <w:r w:rsidDel="00000000" w:rsidR="00000000" w:rsidRPr="00000000">
        <w:rPr>
          <w:rtl w:val="0"/>
        </w:rPr>
        <w:t xml:space="preserve">The second question arises from the fact that Ecuador has strong rainfall diurnal cycles (Kikuchi &amp; Wang, 2008), and such cycles tend to not be well represented in models with parametrized convections (Stephens </w:t>
      </w:r>
      <w:r w:rsidDel="00000000" w:rsidR="00000000" w:rsidRPr="00000000">
        <w:rPr>
          <w:i w:val="1"/>
          <w:rtl w:val="0"/>
        </w:rPr>
        <w:t xml:space="preserve">et al.</w:t>
      </w:r>
      <w:r w:rsidDel="00000000" w:rsidR="00000000" w:rsidRPr="00000000">
        <w:rPr>
          <w:rtl w:val="0"/>
        </w:rPr>
        <w:t xml:space="preserve">, 2010), including ECMWF ENS (Haiden </w:t>
      </w:r>
      <w:r w:rsidDel="00000000" w:rsidR="00000000" w:rsidRPr="00000000">
        <w:rPr>
          <w:i w:val="1"/>
          <w:rtl w:val="0"/>
        </w:rPr>
        <w:t xml:space="preserve">et al.</w:t>
      </w:r>
      <w:r w:rsidDel="00000000" w:rsidR="00000000" w:rsidRPr="00000000">
        <w:rPr>
          <w:rtl w:val="0"/>
        </w:rPr>
        <w:t xml:space="preserve">, 2021).</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1D">
      <w:pPr>
        <w:pStyle w:val="Heading1"/>
        <w:numPr>
          <w:ilvl w:val="0"/>
          <w:numId w:val="1"/>
        </w:numPr>
        <w:ind w:left="432" w:hanging="432"/>
        <w:rPr/>
      </w:pPr>
      <w:r w:rsidDel="00000000" w:rsidR="00000000" w:rsidRPr="00000000">
        <w:rPr>
          <w:rtl w:val="0"/>
        </w:rPr>
        <w:t xml:space="preserve">Background: geography, rainfall climatology and flooding in Ecuador</w:t>
      </w:r>
    </w:p>
    <w:p w:rsidR="00000000" w:rsidDel="00000000" w:rsidP="00000000" w:rsidRDefault="00000000" w:rsidRPr="00000000" w14:paraId="0000001E">
      <w:pPr>
        <w:rPr/>
      </w:pPr>
      <w:r w:rsidDel="00000000" w:rsidR="00000000" w:rsidRPr="00000000">
        <w:rPr>
          <w:rtl w:val="0"/>
        </w:rPr>
        <w:t xml:space="preserve">Continental Ecuador is located in north</w:t>
      </w:r>
      <w:del w:author="Carolynne Hultquist" w:id="11" w:date="2022-02-28T19:16:09Z">
        <w:r w:rsidDel="00000000" w:rsidR="00000000" w:rsidRPr="00000000">
          <w:rPr>
            <w:rtl w:val="0"/>
          </w:rPr>
          <w:delText xml:space="preserve">-</w:delText>
        </w:r>
      </w:del>
      <w:r w:rsidDel="00000000" w:rsidR="00000000" w:rsidRPr="00000000">
        <w:rPr>
          <w:rtl w:val="0"/>
        </w:rPr>
        <w:t xml:space="preserve">western South-America within 1.60 °N - 3.50 °S and 81.10°W - 75.28 °W (small box in </w:t>
      </w:r>
      <w:r w:rsidDel="00000000" w:rsidR="00000000" w:rsidRPr="00000000">
        <w:rPr>
          <w:b w:val="1"/>
          <w:rtl w:val="0"/>
        </w:rPr>
        <w:t xml:space="preserve">Figure 1a</w:t>
      </w:r>
      <w:r w:rsidDel="00000000" w:rsidR="00000000" w:rsidRPr="00000000">
        <w:rPr>
          <w:rtl w:val="0"/>
        </w:rPr>
        <w:t xml:space="preserve">). </w:t>
      </w:r>
      <w:commentRangeStart w:id="29"/>
      <w:commentRangeStart w:id="30"/>
      <w:r w:rsidDel="00000000" w:rsidR="00000000" w:rsidRPr="00000000">
        <w:rPr>
          <w:rtl w:val="0"/>
        </w:rPr>
        <w:t xml:space="preserve">On its north/north</w:t>
      </w:r>
      <w:del w:author="Carolynne Hultquist" w:id="12" w:date="2022-02-28T19:16:23Z">
        <w:r w:rsidDel="00000000" w:rsidR="00000000" w:rsidRPr="00000000">
          <w:rPr>
            <w:rtl w:val="0"/>
          </w:rPr>
          <w:delText xml:space="preserve">-</w:delText>
        </w:r>
      </w:del>
      <w:r w:rsidDel="00000000" w:rsidR="00000000" w:rsidRPr="00000000">
        <w:rPr>
          <w:rtl w:val="0"/>
        </w:rPr>
        <w:t xml:space="preserve">east side and south/south</w:t>
      </w:r>
      <w:del w:author="Carolynne Hultquist" w:id="13" w:date="2022-02-28T19:16:26Z">
        <w:r w:rsidDel="00000000" w:rsidR="00000000" w:rsidRPr="00000000">
          <w:rPr>
            <w:rtl w:val="0"/>
          </w:rPr>
          <w:delText xml:space="preserve">-</w:delText>
        </w:r>
      </w:del>
      <w:r w:rsidDel="00000000" w:rsidR="00000000" w:rsidRPr="00000000">
        <w:rPr>
          <w:rtl w:val="0"/>
        </w:rPr>
        <w:t xml:space="preserve">east sides it borders, respectively, with Colombia and Peru. It borders </w:t>
      </w:r>
      <w:del w:author="Carolynne Hultquist" w:id="14" w:date="2022-02-28T19:16:53Z">
        <w:r w:rsidDel="00000000" w:rsidR="00000000" w:rsidRPr="00000000">
          <w:rPr>
            <w:rtl w:val="0"/>
          </w:rPr>
          <w:delText xml:space="preserve">with </w:delText>
        </w:r>
      </w:del>
      <w:r w:rsidDel="00000000" w:rsidR="00000000" w:rsidRPr="00000000">
        <w:rPr>
          <w:rtl w:val="0"/>
        </w:rPr>
        <w:t xml:space="preserve">the Pacific Ocean </w:t>
      </w:r>
      <w:ins w:author="Carolynne Hultquist" w:id="15" w:date="2022-02-28T19:16:58Z">
        <w:r w:rsidDel="00000000" w:rsidR="00000000" w:rsidRPr="00000000">
          <w:rPr>
            <w:rtl w:val="0"/>
          </w:rPr>
          <w:t xml:space="preserve">on</w:t>
        </w:r>
      </w:ins>
      <w:del w:author="Carolynne Hultquist" w:id="15" w:date="2022-02-28T19:16:58Z">
        <w:r w:rsidDel="00000000" w:rsidR="00000000" w:rsidRPr="00000000">
          <w:rPr>
            <w:rtl w:val="0"/>
          </w:rPr>
          <w:delText xml:space="preserve">at</w:delText>
        </w:r>
      </w:del>
      <w:r w:rsidDel="00000000" w:rsidR="00000000" w:rsidRPr="00000000">
        <w:rPr>
          <w:rtl w:val="0"/>
        </w:rPr>
        <w:t xml:space="preserve"> the west, and it is intersected by the equator. Galápagos islands are located in the Pacific Ocean, 1000 km to the west of the mainland (small box in </w:t>
      </w:r>
      <w:r w:rsidDel="00000000" w:rsidR="00000000" w:rsidRPr="00000000">
        <w:rPr>
          <w:b w:val="1"/>
          <w:rtl w:val="0"/>
        </w:rPr>
        <w:t xml:space="preserve">Figure 1a</w:t>
      </w:r>
      <w:r w:rsidDel="00000000" w:rsidR="00000000" w:rsidRPr="00000000">
        <w:rPr>
          <w:rtl w:val="0"/>
        </w:rPr>
        <w:t xml:space="preserve">). They are part of Ecuador but are not included in this study. </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Thus, “continental Ecuador” will be referred </w:t>
      </w:r>
      <w:ins w:author="Carolynne Hultquist" w:id="16" w:date="2022-02-28T19:18:22Z">
        <w:r w:rsidDel="00000000" w:rsidR="00000000" w:rsidRPr="00000000">
          <w:rPr>
            <w:rtl w:val="0"/>
          </w:rPr>
          <w:t xml:space="preserve">to only</w:t>
        </w:r>
      </w:ins>
      <w:del w:author="Carolynne Hultquist" w:id="16" w:date="2022-02-28T19:18:22Z">
        <w:r w:rsidDel="00000000" w:rsidR="00000000" w:rsidRPr="00000000">
          <w:rPr>
            <w:rtl w:val="0"/>
          </w:rPr>
          <w:delText xml:space="preserve">only to</w:delText>
        </w:r>
      </w:del>
      <w:r w:rsidDel="00000000" w:rsidR="00000000" w:rsidRPr="00000000">
        <w:rPr>
          <w:rtl w:val="0"/>
        </w:rPr>
        <w:t xml:space="preserve"> as “Ecuador” from now on. The Andes </w:t>
      </w:r>
      <w:ins w:author="Carolynne Hultquist" w:id="17" w:date="2022-02-28T19:18:29Z">
        <w:r w:rsidDel="00000000" w:rsidR="00000000" w:rsidRPr="00000000">
          <w:rPr>
            <w:rtl w:val="0"/>
          </w:rPr>
          <w:t xml:space="preserve">mountains</w:t>
        </w:r>
      </w:ins>
      <w:del w:author="Carolynne Hultquist" w:id="17" w:date="2022-02-28T19:18:29Z">
        <w:r w:rsidDel="00000000" w:rsidR="00000000" w:rsidRPr="00000000">
          <w:rPr>
            <w:rtl w:val="0"/>
          </w:rPr>
          <w:delText xml:space="preserve">cordillera</w:delText>
        </w:r>
      </w:del>
      <w:r w:rsidDel="00000000" w:rsidR="00000000" w:rsidRPr="00000000">
        <w:rPr>
          <w:rtl w:val="0"/>
        </w:rPr>
        <w:t xml:space="preserve"> runs from north to south </w:t>
      </w:r>
      <w:ins w:author="Carolynne Hultquist" w:id="18" w:date="2022-02-28T19:18:39Z">
        <w:r w:rsidDel="00000000" w:rsidR="00000000" w:rsidRPr="00000000">
          <w:rPr>
            <w:rtl w:val="0"/>
          </w:rPr>
          <w:t xml:space="preserve">through</w:t>
        </w:r>
      </w:ins>
      <w:del w:author="Carolynne Hultquist" w:id="18" w:date="2022-02-28T19:18:39Z">
        <w:r w:rsidDel="00000000" w:rsidR="00000000" w:rsidRPr="00000000">
          <w:rPr>
            <w:rtl w:val="0"/>
          </w:rPr>
          <w:delText xml:space="preserve">across</w:delText>
        </w:r>
      </w:del>
      <w:r w:rsidDel="00000000" w:rsidR="00000000" w:rsidRPr="00000000">
        <w:rPr>
          <w:rtl w:val="0"/>
        </w:rPr>
        <w:t xml:space="preserve"> Ecuador (</w:t>
      </w:r>
      <w:r w:rsidDel="00000000" w:rsidR="00000000" w:rsidRPr="00000000">
        <w:rPr>
          <w:b w:val="1"/>
          <w:rtl w:val="0"/>
        </w:rPr>
        <w:t xml:space="preserve">Figure 1</w:t>
      </w:r>
      <w:r w:rsidDel="00000000" w:rsidR="00000000" w:rsidRPr="00000000">
        <w:rPr>
          <w:rtl w:val="0"/>
        </w:rPr>
        <w:t xml:space="preserve">). </w:t>
      </w:r>
      <w:commentRangeStart w:id="31"/>
      <w:r w:rsidDel="00000000" w:rsidR="00000000" w:rsidRPr="00000000">
        <w:rPr>
          <w:rtl w:val="0"/>
        </w:rPr>
        <w:t xml:space="preserve">Several authors (Vuille </w:t>
      </w:r>
      <w:r w:rsidDel="00000000" w:rsidR="00000000" w:rsidRPr="00000000">
        <w:rPr>
          <w:i w:val="1"/>
          <w:rtl w:val="0"/>
        </w:rPr>
        <w:t xml:space="preserve">et al.</w:t>
      </w:r>
      <w:r w:rsidDel="00000000" w:rsidR="00000000" w:rsidRPr="00000000">
        <w:rPr>
          <w:rtl w:val="0"/>
        </w:rPr>
        <w:t xml:space="preserve">, 2000; Recalde-Coronel </w:t>
      </w:r>
      <w:r w:rsidDel="00000000" w:rsidR="00000000" w:rsidRPr="00000000">
        <w:rPr>
          <w:i w:val="1"/>
          <w:rtl w:val="0"/>
        </w:rPr>
        <w:t xml:space="preserve">et al.</w:t>
      </w:r>
      <w:r w:rsidDel="00000000" w:rsidR="00000000" w:rsidRPr="00000000">
        <w:rPr>
          <w:rtl w:val="0"/>
        </w:rPr>
        <w:t xml:space="preserve">, 2014; Tobar &amp; Wyseure, 2018; Towner </w:t>
      </w:r>
      <w:r w:rsidDel="00000000" w:rsidR="00000000" w:rsidRPr="00000000">
        <w:rPr>
          <w:i w:val="1"/>
          <w:rtl w:val="0"/>
        </w:rPr>
        <w:t xml:space="preserve">et al.</w:t>
      </w:r>
      <w:r w:rsidDel="00000000" w:rsidR="00000000" w:rsidRPr="00000000">
        <w:rPr>
          <w:rtl w:val="0"/>
        </w:rPr>
        <w:t xml:space="preserve">, 2021) agree that the Andes split the country in</w:t>
      </w:r>
      <w:ins w:author="Carolynne Hultquist" w:id="19" w:date="2022-02-28T19:18:59Z">
        <w:r w:rsidDel="00000000" w:rsidR="00000000" w:rsidRPr="00000000">
          <w:rPr>
            <w:rtl w:val="0"/>
          </w:rPr>
          <w:t xml:space="preserve">to</w:t>
        </w:r>
      </w:ins>
      <w:r w:rsidDel="00000000" w:rsidR="00000000" w:rsidRPr="00000000">
        <w:rPr>
          <w:rtl w:val="0"/>
        </w:rPr>
        <w:t xml:space="preserve"> three main geographic</w:t>
      </w:r>
      <w:del w:author="Carolynne Hultquist" w:id="20" w:date="2022-02-28T19:19:12Z">
        <w:r w:rsidDel="00000000" w:rsidR="00000000" w:rsidRPr="00000000">
          <w:rPr>
            <w:rtl w:val="0"/>
          </w:rPr>
          <w:delText xml:space="preserve">al</w:delText>
        </w:r>
      </w:del>
      <w:r w:rsidDel="00000000" w:rsidR="00000000" w:rsidRPr="00000000">
        <w:rPr>
          <w:rtl w:val="0"/>
        </w:rPr>
        <w:t xml:space="preserve"> regions. The first region is called "</w:t>
      </w:r>
      <w:commentRangeStart w:id="32"/>
      <w:r w:rsidDel="00000000" w:rsidR="00000000" w:rsidRPr="00000000">
        <w:rPr>
          <w:rtl w:val="0"/>
        </w:rPr>
        <w:t xml:space="preserve">La Costa</w:t>
      </w:r>
      <w:commentRangeEnd w:id="32"/>
      <w:r w:rsidDel="00000000" w:rsidR="00000000" w:rsidRPr="00000000">
        <w:commentReference w:id="32"/>
      </w:r>
      <w:r w:rsidDel="00000000" w:rsidR="00000000" w:rsidRPr="00000000">
        <w:rPr>
          <w:rtl w:val="0"/>
        </w:rPr>
        <w:t xml:space="preserve">"</w:t>
      </w:r>
      <w:ins w:author="Carolynne Hultquist" w:id="21" w:date="2022-02-28T19:20:21Z">
        <w:r w:rsidDel="00000000" w:rsidR="00000000" w:rsidRPr="00000000">
          <w:rPr>
            <w:rtl w:val="0"/>
          </w:rPr>
          <w:t xml:space="preserve"> which are the</w:t>
        </w:r>
      </w:ins>
      <w:del w:author="Carolynne Hultquist" w:id="21" w:date="2022-02-28T19:20:21Z">
        <w:r w:rsidDel="00000000" w:rsidR="00000000" w:rsidRPr="00000000">
          <w:rPr>
            <w:rtl w:val="0"/>
          </w:rPr>
          <w:delText xml:space="preserve">, and includes the</w:delText>
        </w:r>
      </w:del>
      <w:r w:rsidDel="00000000" w:rsidR="00000000" w:rsidRPr="00000000">
        <w:rPr>
          <w:rtl w:val="0"/>
        </w:rPr>
        <w:t xml:space="preserve"> coastal plains</w:t>
      </w:r>
      <w:ins w:author="Carolynne Hultquist" w:id="22" w:date="2022-02-28T19:20:47Z">
        <w:r w:rsidDel="00000000" w:rsidR="00000000" w:rsidRPr="00000000">
          <w:rPr>
            <w:rtl w:val="0"/>
          </w:rPr>
          <w:t xml:space="preserve"> along</w:t>
        </w:r>
      </w:ins>
      <w:del w:author="Carolynne Hultquist" w:id="22" w:date="2022-02-28T19:20:47Z">
        <w:r w:rsidDel="00000000" w:rsidR="00000000" w:rsidRPr="00000000">
          <w:rPr>
            <w:rtl w:val="0"/>
          </w:rPr>
          <w:delText xml:space="preserve"> next to</w:delText>
        </w:r>
      </w:del>
      <w:r w:rsidDel="00000000" w:rsidR="00000000" w:rsidRPr="00000000">
        <w:rPr>
          <w:rtl w:val="0"/>
        </w:rPr>
        <w:t xml:space="preserve"> the Pacific Ocean (with hills that, on average, do not exceed 300 m above sea level) and the western slopes of the Andes </w:t>
      </w:r>
      <w:ins w:author="Carolynne Hultquist" w:id="23" w:date="2022-02-28T19:20:58Z">
        <w:r w:rsidDel="00000000" w:rsidR="00000000" w:rsidRPr="00000000">
          <w:rPr>
            <w:rtl w:val="0"/>
          </w:rPr>
          <w:t xml:space="preserve">mountains</w:t>
        </w:r>
      </w:ins>
      <w:del w:author="Carolynne Hultquist" w:id="23" w:date="2022-02-28T19:20:58Z">
        <w:r w:rsidDel="00000000" w:rsidR="00000000" w:rsidRPr="00000000">
          <w:rPr>
            <w:rtl w:val="0"/>
          </w:rPr>
          <w:delText xml:space="preserve">cordillera</w:delText>
        </w:r>
      </w:del>
      <w:r w:rsidDel="00000000" w:rsidR="00000000" w:rsidRPr="00000000">
        <w:rPr>
          <w:rtl w:val="0"/>
        </w:rPr>
        <w:t xml:space="preserve">. The second region is called "El Oriente"</w:t>
      </w:r>
      <w:ins w:author="Carolynne Hultquist" w:id="24" w:date="2022-02-28T19:21:32Z">
        <w:r w:rsidDel="00000000" w:rsidR="00000000" w:rsidRPr="00000000">
          <w:rPr>
            <w:rtl w:val="0"/>
          </w:rPr>
          <w:t xml:space="preserve"> or the East</w:t>
        </w:r>
      </w:ins>
      <w:r w:rsidDel="00000000" w:rsidR="00000000" w:rsidRPr="00000000">
        <w:rPr>
          <w:rtl w:val="0"/>
        </w:rPr>
        <w:t xml:space="preserve">. It is a plateau that contains 2% of the whole Amazon basin and the eastern slopes of the Andes cordillera. The third region is called "La Sierra", which contains the inter-Andean region between the western and the eastern slopes of the Andean cordillera. While floods are common throughout many regions of Ecuador, climate and hydrology vary dramatically </w:t>
      </w:r>
      <w:ins w:author="Carolynne Hultquist" w:id="25" w:date="2022-02-28T19:22:47Z">
        <w:r w:rsidDel="00000000" w:rsidR="00000000" w:rsidRPr="00000000">
          <w:rPr>
            <w:rtl w:val="0"/>
          </w:rPr>
          <w:t xml:space="preserve">between</w:t>
        </w:r>
      </w:ins>
      <w:del w:author="Carolynne Hultquist" w:id="25" w:date="2022-02-28T19:22:47Z">
        <w:r w:rsidDel="00000000" w:rsidR="00000000" w:rsidRPr="00000000">
          <w:rPr>
            <w:rtl w:val="0"/>
          </w:rPr>
          <w:delText xml:space="preserve">within</w:delText>
        </w:r>
      </w:del>
      <w:r w:rsidDel="00000000" w:rsidR="00000000" w:rsidRPr="00000000">
        <w:rPr>
          <w:rtl w:val="0"/>
        </w:rPr>
        <w:t xml:space="preserve"> regions</w:t>
      </w:r>
      <w:commentRangeEnd w:id="31"/>
      <w:r w:rsidDel="00000000" w:rsidR="00000000" w:rsidRPr="00000000">
        <w:commentReference w:id="31"/>
      </w:r>
      <w:r w:rsidDel="00000000" w:rsidR="00000000" w:rsidRPr="00000000">
        <w:rPr>
          <w:rtl w:val="0"/>
        </w:rPr>
        <w:t xml:space="preserve">.</w:t>
      </w:r>
    </w:p>
    <w:p w:rsidR="00000000" w:rsidDel="00000000" w:rsidP="00000000" w:rsidRDefault="00000000" w:rsidRPr="00000000" w14:paraId="0000001F">
      <w:pPr>
        <w:rPr/>
      </w:pPr>
      <w:commentRangeStart w:id="33"/>
      <w:r w:rsidDel="00000000" w:rsidR="00000000" w:rsidRPr="00000000">
        <w:rPr>
          <w:rtl w:val="0"/>
        </w:rPr>
        <w:t xml:space="preserve">The rainy season in "La Costa" spans from December to May. </w:t>
      </w:r>
      <w:commentRangeStart w:id="34"/>
      <w:r w:rsidDel="00000000" w:rsidR="00000000" w:rsidRPr="00000000">
        <w:rPr>
          <w:rtl w:val="0"/>
        </w:rPr>
        <w:t xml:space="preserve">Several studies (Recalde-Coronel </w:t>
      </w:r>
      <w:r w:rsidDel="00000000" w:rsidR="00000000" w:rsidRPr="00000000">
        <w:rPr>
          <w:i w:val="1"/>
          <w:rtl w:val="0"/>
        </w:rPr>
        <w:t xml:space="preserve">et al.</w:t>
      </w:r>
      <w:r w:rsidDel="00000000" w:rsidR="00000000" w:rsidRPr="00000000">
        <w:rPr>
          <w:rtl w:val="0"/>
        </w:rPr>
        <w:t xml:space="preserve">, 2014; Tobar &amp; Wyseure, 2018) have shown that the extreme phases of El Niño Southern Oscillation (ENSO), known as El Niño (i.e., above-average SST in the Pacific Ocean) and La Niña (i.e., below-average SST), strongly modulate precipitation and temperature in "La Costa". </w:t>
      </w:r>
      <w:commentRangeEnd w:id="34"/>
      <w:r w:rsidDel="00000000" w:rsidR="00000000" w:rsidRPr="00000000">
        <w:commentReference w:id="34"/>
      </w:r>
      <w:r w:rsidDel="00000000" w:rsidR="00000000" w:rsidRPr="00000000">
        <w:rPr>
          <w:rtl w:val="0"/>
        </w:rPr>
        <w:t xml:space="preserve">“La Costa” </w:t>
      </w:r>
      <w:commentRangeStart w:id="35"/>
      <w:r w:rsidDel="00000000" w:rsidR="00000000" w:rsidRPr="00000000">
        <w:rPr>
          <w:rtl w:val="0"/>
        </w:rPr>
        <w:t xml:space="preserve">would </w:t>
      </w:r>
      <w:commentRangeEnd w:id="35"/>
      <w:r w:rsidDel="00000000" w:rsidR="00000000" w:rsidRPr="00000000">
        <w:commentReference w:id="35"/>
      </w:r>
      <w:r w:rsidDel="00000000" w:rsidR="00000000" w:rsidRPr="00000000">
        <w:rPr>
          <w:rtl w:val="0"/>
        </w:rPr>
        <w:t xml:space="preserve">experience higher (lower) than average rainfall events between February and April during El Niño (La Niña) events, strengthening the normal rainfall seasonality in the region. The western Andean slopes is the only Andean region that shows a similar behaviour to the coastal lowlands with respect to ENSO (Vuille </w:t>
      </w:r>
      <w:r w:rsidDel="00000000" w:rsidR="00000000" w:rsidRPr="00000000">
        <w:rPr>
          <w:i w:val="1"/>
          <w:rtl w:val="0"/>
        </w:rPr>
        <w:t xml:space="preserve">et al.</w:t>
      </w:r>
      <w:r w:rsidDel="00000000" w:rsidR="00000000" w:rsidRPr="00000000">
        <w:rPr>
          <w:rtl w:val="0"/>
        </w:rPr>
        <w:t xml:space="preserve">, 2000). The close proximity of this region to the Pacific Ocean and the exposure of its slopes to air masses penetrating from the ocean may explain the increased precipitation associated with El Niño, which would otherwise be limited to the lower coastal area. However, the relationship with ENSO in the western Andean slopes is weak and does not hold true during all ENSO events. This behaviour has been confirmed in more recent studies for Ecuador (Tobar &amp; Wyseure, 2018) and it is similar to the behaviour of coastal areas in Northern Peru (Goldberg </w:t>
      </w:r>
      <w:r w:rsidDel="00000000" w:rsidR="00000000" w:rsidRPr="00000000">
        <w:rPr>
          <w:i w:val="1"/>
          <w:rtl w:val="0"/>
        </w:rPr>
        <w:t xml:space="preserve">et al.</w:t>
      </w:r>
      <w:r w:rsidDel="00000000" w:rsidR="00000000" w:rsidRPr="00000000">
        <w:rPr>
          <w:rtl w:val="0"/>
        </w:rPr>
        <w:t xml:space="preserve">, 1987). “La Sierra” region has a complex spatial precipitation pattern. Vuille </w:t>
      </w:r>
      <w:r w:rsidDel="00000000" w:rsidR="00000000" w:rsidRPr="00000000">
        <w:rPr>
          <w:i w:val="1"/>
          <w:rtl w:val="0"/>
        </w:rPr>
        <w:t xml:space="preserve">et al.</w:t>
      </w:r>
      <w:r w:rsidDel="00000000" w:rsidR="00000000" w:rsidRPr="00000000">
        <w:rPr>
          <w:rtl w:val="0"/>
        </w:rPr>
        <w:t xml:space="preserve"> (2000) found that rainfall in the western Andean region are influenced by air masses originating in the Pacific Ocean. One of the most significant results from Vuille </w:t>
      </w:r>
      <w:r w:rsidDel="00000000" w:rsidR="00000000" w:rsidRPr="00000000">
        <w:rPr>
          <w:i w:val="1"/>
          <w:rtl w:val="0"/>
        </w:rPr>
        <w:t xml:space="preserve">et al.</w:t>
      </w:r>
      <w:r w:rsidDel="00000000" w:rsidR="00000000" w:rsidRPr="00000000">
        <w:rPr>
          <w:rtl w:val="0"/>
        </w:rPr>
        <w:t xml:space="preserve"> (2000) is the observation of a strong relationship between precipitation and the ENSO phases. El Niño events are associated with below-average precipitation since an anomalous Hadley cell subdues and inhibits convection and precipitation in tropical South America mainly between December-February. The opposite is true during La Niña events due to a northward displaced ITCZ, weakened easterly trade winds over the Caribbean, and accelerated south-westerly cross-equatorial flow in the eastern Pacific. Vuille </w:t>
      </w:r>
      <w:r w:rsidDel="00000000" w:rsidR="00000000" w:rsidRPr="00000000">
        <w:rPr>
          <w:i w:val="1"/>
          <w:rtl w:val="0"/>
        </w:rPr>
        <w:t xml:space="preserve">et al.</w:t>
      </w:r>
      <w:r w:rsidDel="00000000" w:rsidR="00000000" w:rsidRPr="00000000">
        <w:rPr>
          <w:rtl w:val="0"/>
        </w:rPr>
        <w:t xml:space="preserve">, (2000) also show that the eastern Andean Cordillera is another region that shows similar negative precipitation anomalies associated with El Niño events. Even though the eastern Andean range is not directly connected to a Pacific forcing, it is affected by it through atmospheric circulation anomalies over the interior of the continent. However, during most of the year, the eastern Andean are more closely related to SST anomalies in the tropical Atlantic Ocean. Increased precipitation is associated with a dipole-like correlation structure in the tropical Atlantic featuring warmer than normal waters to the south of the ITCZ, while below average SSTs occur to the north. This pattern affects precipitation variability in the eastern Andes from March to November. On the other hand, a strengthened South Atlantic trade flow, cold SSTA in the South Atlantic, and an early withdrawal of the ITCZ toward the warm SSTA over the tropical North Atlantic are associated with below-average precipitation in this region. Therefore, the influence of this tropical Atlantic SSTA mode and coupled ITCZ displacements upon precipitation anomalies extends even as far west as the eastern Andes of Ecuador. The Pacific influence on this mode, however, cannot be completely ruled out since El Niño events trigger tropical North Atlantic warm events and thereby could lead to a reduction in Andean precipitation. The inter-Andean valleys experience a varying influence form oceanic and continental air masses with two main rainy seasons (February to May and October-November). As air masses lose much of their humidity on both flanks of the Andes, precipitation amounts in the inter-Andean region are rather low, varying between 800 and 1500 mm/year (Vuille </w:t>
      </w:r>
      <w:r w:rsidDel="00000000" w:rsidR="00000000" w:rsidRPr="00000000">
        <w:rPr>
          <w:i w:val="1"/>
          <w:rtl w:val="0"/>
        </w:rPr>
        <w:t xml:space="preserve">et al.</w:t>
      </w:r>
      <w:r w:rsidDel="00000000" w:rsidR="00000000" w:rsidRPr="00000000">
        <w:rPr>
          <w:rtl w:val="0"/>
        </w:rPr>
        <w:t xml:space="preserve">, 2000). It rains throughout the year in "El Oriente" with the wettest (driest) months being April-July (September-October). The rainfall climatology in “El Oriente” is primarily influenced by the strong convective activity across the Amazon Forest and the water vapour variations from the SST of the tropical Atlantic Ocean. The association between rainfall and ENSO in "El Oriente" is much less well understood owing to its remoteness and sparse population (Laraque </w:t>
      </w:r>
      <w:r w:rsidDel="00000000" w:rsidR="00000000" w:rsidRPr="00000000">
        <w:rPr>
          <w:i w:val="1"/>
          <w:rtl w:val="0"/>
        </w:rPr>
        <w:t xml:space="preserve">et al.</w:t>
      </w:r>
      <w:r w:rsidDel="00000000" w:rsidR="00000000" w:rsidRPr="00000000">
        <w:rPr>
          <w:rtl w:val="0"/>
        </w:rPr>
        <w:t xml:space="preserve">, 2007), and as a consequence, evidence is much conflicting between studies (Towner </w:t>
      </w:r>
      <w:r w:rsidDel="00000000" w:rsidR="00000000" w:rsidRPr="00000000">
        <w:rPr>
          <w:i w:val="1"/>
          <w:rtl w:val="0"/>
        </w:rPr>
        <w:t xml:space="preserve">et al.</w:t>
      </w:r>
      <w:r w:rsidDel="00000000" w:rsidR="00000000" w:rsidRPr="00000000">
        <w:rPr>
          <w:rtl w:val="0"/>
        </w:rPr>
        <w:t xml:space="preserve">, 2020). For example, (Vuille </w:t>
      </w:r>
      <w:r w:rsidDel="00000000" w:rsidR="00000000" w:rsidRPr="00000000">
        <w:rPr>
          <w:i w:val="1"/>
          <w:rtl w:val="0"/>
        </w:rPr>
        <w:t xml:space="preserve">et al.</w:t>
      </w:r>
      <w:r w:rsidDel="00000000" w:rsidR="00000000" w:rsidRPr="00000000">
        <w:rPr>
          <w:rtl w:val="0"/>
        </w:rPr>
        <w:t xml:space="preserve">, 2000) acknowledges a deficit in rainfall during El Niño events while no significant effects was identified by (Tobar &amp; Wyseure, 2018), who conclude that the Andes cordillera acts as an eastward barrier for the impacts of ENSO in "La Sierra" and in "El Oriente" regions.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20">
      <w:pPr>
        <w:rPr/>
      </w:pPr>
      <w:commentRangeStart w:id="36"/>
      <w:commentRangeStart w:id="37"/>
      <w:commentRangeStart w:id="38"/>
      <w:r w:rsidDel="00000000" w:rsidR="00000000" w:rsidRPr="00000000">
        <w:rPr>
          <w:rtl w:val="0"/>
        </w:rPr>
        <w:t xml:space="preserve">Flooding in Ecuador is also complex. Torrential rains, high river runoff and flooding are experienced during El Nino events. The flooding in “La Costa” during El Niño events can cause considerable material loss and deaths, as prolonged rainfall events (from 1 to multiple days of continuous rainfall) can make rivers experience overbank flows that consequently cause flooding of the alluvial plain and can cause severe surface runoff in areas far from rivers due to the saturation of the ground. </w:t>
      </w:r>
      <w:commentRangeStart w:id="39"/>
      <w:r w:rsidDel="00000000" w:rsidR="00000000" w:rsidRPr="00000000">
        <w:rPr>
          <w:rtl w:val="0"/>
        </w:rPr>
        <w:t xml:space="preserve">The rainfall-runoff relationship in “El Oriente”, as in other parts of the Amazonian basin, displays a large lag between rainfall peaks and river discharge peaks</w:t>
      </w:r>
      <w:commentRangeEnd w:id="39"/>
      <w:r w:rsidDel="00000000" w:rsidR="00000000" w:rsidRPr="00000000">
        <w:commentReference w:id="39"/>
      </w:r>
      <w:r w:rsidDel="00000000" w:rsidR="00000000" w:rsidRPr="00000000">
        <w:rPr>
          <w:rtl w:val="0"/>
        </w:rPr>
        <w:t xml:space="preserve">. River flows show instead a much stronger response to seasonal rainfall patterns as opposed to single rainfall events (Trigg </w:t>
      </w:r>
      <w:r w:rsidDel="00000000" w:rsidR="00000000" w:rsidRPr="00000000">
        <w:rPr>
          <w:i w:val="1"/>
          <w:rtl w:val="0"/>
        </w:rPr>
        <w:t xml:space="preserve">et al.</w:t>
      </w:r>
      <w:r w:rsidDel="00000000" w:rsidR="00000000" w:rsidRPr="00000000">
        <w:rPr>
          <w:rtl w:val="0"/>
        </w:rPr>
        <w:t xml:space="preserve">, 2009). Trigg </w:t>
      </w:r>
      <w:r w:rsidDel="00000000" w:rsidR="00000000" w:rsidRPr="00000000">
        <w:rPr>
          <w:i w:val="1"/>
          <w:rtl w:val="0"/>
        </w:rPr>
        <w:t xml:space="preserve">et al.</w:t>
      </w:r>
      <w:r w:rsidDel="00000000" w:rsidR="00000000" w:rsidRPr="00000000">
        <w:rPr>
          <w:rtl w:val="0"/>
        </w:rPr>
        <w:t xml:space="preserve"> (2009) found that this lag is related to the size and length of Amazonian rivers, flood plain storage and relative interactions, and rivers generally having a shallow bed and topographical slopes, with relative</w:t>
      </w:r>
      <w:ins w:author="Calum Baugh" w:id="26" w:date="2022-03-10T15:54:17Z">
        <w:r w:rsidDel="00000000" w:rsidR="00000000" w:rsidRPr="00000000">
          <w:rPr>
            <w:rtl w:val="0"/>
          </w:rPr>
          <w:t xml:space="preserve">ly</w:t>
        </w:r>
      </w:ins>
      <w:r w:rsidDel="00000000" w:rsidR="00000000" w:rsidRPr="00000000">
        <w:rPr>
          <w:rtl w:val="0"/>
        </w:rPr>
        <w:t xml:space="preserve"> slow moving waters. Instead, rivers located in the Andean region are highly sensitive to extreme localized rainfall events, and consequently are prone to flash flooding (Laraque </w:t>
      </w:r>
      <w:r w:rsidDel="00000000" w:rsidR="00000000" w:rsidRPr="00000000">
        <w:rPr>
          <w:i w:val="1"/>
          <w:rtl w:val="0"/>
        </w:rPr>
        <w:t xml:space="preserve">et al.</w:t>
      </w:r>
      <w:r w:rsidDel="00000000" w:rsidR="00000000" w:rsidRPr="00000000">
        <w:rPr>
          <w:rtl w:val="0"/>
        </w:rPr>
        <w:t xml:space="preserve">, 2009). In the Amazon basin, the influence of climate variables on flood risk remains understudied (Towner et al., 2020) as a result of the nonlinear relationship between precipitation and streamflow (Stephens et al., 2015).</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21">
      <w:pPr>
        <w:pStyle w:val="Heading1"/>
        <w:numPr>
          <w:ilvl w:val="0"/>
          <w:numId w:val="1"/>
        </w:numPr>
        <w:ind w:left="432" w:hanging="432"/>
        <w:rPr/>
      </w:pPr>
      <w:r w:rsidDel="00000000" w:rsidR="00000000" w:rsidRPr="00000000">
        <w:rPr>
          <w:rtl w:val="0"/>
        </w:rPr>
        <w:t xml:space="preserve">Data</w:t>
      </w:r>
    </w:p>
    <w:p w:rsidR="00000000" w:rsidDel="00000000" w:rsidP="00000000" w:rsidRDefault="00000000" w:rsidRPr="00000000" w14:paraId="00000022">
      <w:pPr>
        <w:pStyle w:val="Heading2"/>
        <w:numPr>
          <w:ilvl w:val="1"/>
          <w:numId w:val="1"/>
        </w:numPr>
        <w:ind w:left="576" w:hanging="576"/>
        <w:rPr>
          <w:ins w:author="Agathe Bucherie" w:id="27" w:date="2022-03-03T15:05:23Z"/>
        </w:rPr>
      </w:pPr>
      <w:commentRangeStart w:id="40"/>
      <w:r w:rsidDel="00000000" w:rsidR="00000000" w:rsidRPr="00000000">
        <w:rPr>
          <w:rtl w:val="0"/>
        </w:rPr>
        <w:t xml:space="preserve">Flash flood reports for Ecuador</w:t>
      </w:r>
      <w:ins w:author="Agathe Bucherie" w:id="27" w:date="2022-03-03T15:05:23Z">
        <w:commentRangeEnd w:id="40"/>
        <w:r w:rsidDel="00000000" w:rsidR="00000000" w:rsidRPr="00000000">
          <w:commentReference w:id="40"/>
        </w:r>
        <w:r w:rsidDel="00000000" w:rsidR="00000000" w:rsidRPr="00000000">
          <w:rPr>
            <w:rtl w:val="0"/>
          </w:rPr>
        </w:r>
      </w:ins>
    </w:p>
    <w:p w:rsidR="00000000" w:rsidDel="00000000" w:rsidP="00000000" w:rsidRDefault="00000000" w:rsidRPr="00000000" w14:paraId="00000023">
      <w:pPr>
        <w:ind w:left="0" w:firstLine="0"/>
        <w:rPr>
          <w:ins w:author="Agathe Bucherie" w:id="27" w:date="2022-03-03T15:05:23Z"/>
        </w:rPr>
      </w:pPr>
      <w:ins w:author="Agathe Bucherie" w:id="27" w:date="2022-03-03T15:05:23Z">
        <w:r w:rsidDel="00000000" w:rsidR="00000000" w:rsidRPr="00000000">
          <w:rPr>
            <w:rtl w:val="0"/>
          </w:rPr>
        </w:r>
      </w:ins>
    </w:p>
    <w:p w:rsidR="00000000" w:rsidDel="00000000" w:rsidP="00000000" w:rsidRDefault="00000000" w:rsidRPr="00000000" w14:paraId="00000024">
      <w:pPr>
        <w:ind w:left="0" w:firstLine="0"/>
        <w:rPr>
          <w:ins w:author="Agathe Bucherie" w:id="27" w:date="2022-03-03T15:05:23Z"/>
        </w:rPr>
      </w:pPr>
      <w:ins w:author="Agathe Bucherie" w:id="27" w:date="2022-03-03T15:05:23Z">
        <w:r w:rsidDel="00000000" w:rsidR="00000000" w:rsidRPr="00000000">
          <w:rPr>
            <w:rtl w:val="0"/>
          </w:rPr>
          <w:t xml:space="preserve">​​</w:t>
        </w:r>
        <w:r w:rsidDel="00000000" w:rsidR="00000000" w:rsidRPr="00000000">
          <w:rPr>
            <w:rtl w:val="0"/>
          </w:rPr>
          <w:t xml:space="preserve">While Ecuador experiences all types of floods, humanitarian and news reports indicate that flash floods might be the most recurrent and damaging type of floods in the country (Floodlist, Reliefweb …). Unfortunately, like in many regions of the world, the disaggregation by flood types and specific documentation about historical flash flood events and their impacts is rare. This is mostly due to a lack of commonly accepted flash flood definition.</w:t>
        </w:r>
      </w:ins>
    </w:p>
    <w:p w:rsidR="00000000" w:rsidDel="00000000" w:rsidP="00000000" w:rsidRDefault="00000000" w:rsidRPr="00000000" w14:paraId="00000025">
      <w:pPr>
        <w:spacing w:before="0" w:lineRule="auto"/>
        <w:ind w:firstLine="0"/>
        <w:rPr>
          <w:ins w:author="Agathe Bucherie" w:id="27" w:date="2022-03-03T15:05:23Z"/>
        </w:rPr>
      </w:pPr>
      <w:ins w:author="Agathe Bucherie" w:id="27" w:date="2022-03-03T15:05:23Z">
        <w:r w:rsidDel="00000000" w:rsidR="00000000" w:rsidRPr="00000000">
          <w:rPr>
            <w:rtl w:val="0"/>
          </w:rPr>
          <w:t xml:space="preserve">There are no official statistical numbers describing the occurrence of flash floods in Ecuador, however, a recent study analysing historical disaster reports has shown that about 60% of flood reports could be flash floods (</w:t>
        </w:r>
        <w:commentRangeStart w:id="41"/>
        <w:r w:rsidDel="00000000" w:rsidR="00000000" w:rsidRPr="00000000">
          <w:rPr>
            <w:rtl w:val="0"/>
          </w:rPr>
          <w:t xml:space="preserve">Kruczkiewicz et al., 2021</w:t>
        </w:r>
        <w:commentRangeEnd w:id="41"/>
        <w:r w:rsidDel="00000000" w:rsidR="00000000" w:rsidRPr="00000000">
          <w:commentReference w:id="41"/>
        </w:r>
        <w:r w:rsidDel="00000000" w:rsidR="00000000" w:rsidRPr="00000000">
          <w:rPr>
            <w:rtl w:val="0"/>
          </w:rPr>
          <w:t xml:space="preserve">). To do so, Kruczkiewicz et al. (2021) developed a </w:t>
        </w:r>
        <w:r w:rsidDel="00000000" w:rsidR="00000000" w:rsidRPr="00000000">
          <w:fldChar w:fldCharType="begin"/>
        </w:r>
        <w:r w:rsidDel="00000000" w:rsidR="00000000" w:rsidRPr="00000000">
          <w:instrText xml:space="preserve">HYPERLINK "https://www.mdpi.com/2072-4292/13/14/2764"</w:instrText>
        </w:r>
        <w:r w:rsidDel="00000000" w:rsidR="00000000" w:rsidRPr="00000000">
          <w:fldChar w:fldCharType="separate"/>
        </w:r>
        <w:r w:rsidDel="00000000" w:rsidR="00000000" w:rsidRPr="00000000">
          <w:rPr>
            <w:rtl w:val="0"/>
          </w:rPr>
          <w:t xml:space="preserve">method to assign a</w:t>
        </w:r>
        <w:r w:rsidDel="00000000" w:rsidR="00000000" w:rsidRPr="00000000">
          <w:fldChar w:fldCharType="end"/>
        </w:r>
      </w:ins>
      <w:ins w:author="Calum Baugh" w:id="28" w:date="2022-03-10T15:57:12Z">
        <w:r w:rsidDel="00000000" w:rsidR="00000000" w:rsidRPr="00000000">
          <w:fldChar w:fldCharType="begin"/>
        </w:r>
        <w:r w:rsidDel="00000000" w:rsidR="00000000" w:rsidRPr="00000000">
          <w:instrText xml:space="preserve">HYPERLINK "https://www.mdpi.com/2072-4292/13/14/2764"</w:instrText>
        </w:r>
        <w:r w:rsidDel="00000000" w:rsidR="00000000" w:rsidRPr="00000000">
          <w:fldChar w:fldCharType="separate"/>
        </w:r>
        <w:r w:rsidDel="00000000" w:rsidR="00000000" w:rsidRPr="00000000">
          <w:rPr>
            <w:rtl w:val="0"/>
          </w:rPr>
          <w:t xml:space="preserve">n</w:t>
        </w:r>
        <w:r w:rsidDel="00000000" w:rsidR="00000000" w:rsidRPr="00000000">
          <w:fldChar w:fldCharType="end"/>
        </w:r>
        <w:commentRangeStart w:id="42"/>
        <w:r w:rsidDel="00000000" w:rsidR="00000000" w:rsidRPr="00000000">
          <w:fldChar w:fldCharType="begin"/>
        </w:r>
        <w:r w:rsidDel="00000000" w:rsidR="00000000" w:rsidRPr="00000000">
          <w:instrText xml:space="preserve">HYPERLINK "https://www.mdpi.com/2072-4292/13/14/2764"</w:instrText>
        </w:r>
        <w:r w:rsidDel="00000000" w:rsidR="00000000" w:rsidRPr="00000000">
          <w:fldChar w:fldCharType="separate"/>
        </w:r>
        <w:r w:rsidDel="00000000" w:rsidR="00000000" w:rsidRPr="00000000">
          <w:rPr>
            <w:rtl w:val="0"/>
          </w:rPr>
          <w:t xml:space="preserve"> enhanced</w:t>
        </w:r>
        <w:r w:rsidDel="00000000" w:rsidR="00000000" w:rsidRPr="00000000">
          <w:fldChar w:fldCharType="end"/>
        </w:r>
      </w:ins>
      <w:ins w:author="Agathe Bucherie" w:id="27" w:date="2022-03-03T15:05:23Z">
        <w:commentRangeEnd w:id="42"/>
        <w:r w:rsidDel="00000000" w:rsidR="00000000" w:rsidRPr="00000000">
          <w:commentReference w:id="42"/>
        </w:r>
        <w:r w:rsidDel="00000000" w:rsidR="00000000" w:rsidRPr="00000000">
          <w:fldChar w:fldCharType="begin"/>
        </w:r>
        <w:r w:rsidDel="00000000" w:rsidR="00000000" w:rsidRPr="00000000">
          <w:instrText xml:space="preserve">HYPERLINK "https://www.mdpi.com/2072-4292/13/14/2764"</w:instrText>
        </w:r>
        <w:r w:rsidDel="00000000" w:rsidR="00000000" w:rsidRPr="00000000">
          <w:fldChar w:fldCharType="separate"/>
        </w:r>
        <w:r w:rsidDel="00000000" w:rsidR="00000000" w:rsidRPr="00000000">
          <w:rPr>
            <w:rtl w:val="0"/>
          </w:rPr>
          <w:t xml:space="preserve"> flash flood confidence index</w:t>
        </w:r>
        <w:r w:rsidDel="00000000" w:rsidR="00000000" w:rsidRPr="00000000">
          <w:fldChar w:fldCharType="end"/>
        </w:r>
        <w:r w:rsidDel="00000000" w:rsidR="00000000" w:rsidRPr="00000000">
          <w:rPr>
            <w:rtl w:val="0"/>
          </w:rPr>
          <w:t xml:space="preserve"> (EFFCI) for each event in an historical flood dataset, based on ‘text mining’ of disaster reports and a flash flood susceptibility index extracted from the geophysical properties of the location of the events. As a result of this method applied to Ecuador, an historical dataset of occurrences and impacts of flood, with specific information about the likelihood of events to be flash floods is available (</w:t>
        </w:r>
        <w:commentRangeStart w:id="43"/>
        <w:r w:rsidDel="00000000" w:rsidR="00000000" w:rsidRPr="00000000">
          <w:rPr>
            <w:rtl w:val="0"/>
          </w:rPr>
          <w:t xml:space="preserve">Bucherie et al., 2021</w:t>
        </w:r>
        <w:commentRangeEnd w:id="43"/>
        <w:r w:rsidDel="00000000" w:rsidR="00000000" w:rsidRPr="00000000">
          <w:commentReference w:id="43"/>
        </w:r>
        <w:r w:rsidDel="00000000" w:rsidR="00000000" w:rsidRPr="00000000">
          <w:rPr>
            <w:rtl w:val="0"/>
          </w:rPr>
          <w:t xml:space="preserve">), and have been used as flash flood observations  for this study.</w:t>
        </w:r>
      </w:ins>
    </w:p>
    <w:p w:rsidR="00000000" w:rsidDel="00000000" w:rsidP="00000000" w:rsidRDefault="00000000" w:rsidRPr="00000000" w14:paraId="00000026">
      <w:pPr>
        <w:spacing w:before="0" w:lineRule="auto"/>
        <w:ind w:firstLine="0"/>
        <w:rPr>
          <w:ins w:author="Agathe Bucherie" w:id="27" w:date="2022-03-03T15:05:23Z"/>
        </w:rPr>
      </w:pPr>
      <w:ins w:author="Agathe Bucherie" w:id="27" w:date="2022-03-03T15:05:23Z">
        <w:r w:rsidDel="00000000" w:rsidR="00000000" w:rsidRPr="00000000">
          <w:rPr>
            <w:rtl w:val="0"/>
          </w:rPr>
        </w:r>
      </w:ins>
    </w:p>
    <w:p w:rsidR="00000000" w:rsidDel="00000000" w:rsidP="00000000" w:rsidRDefault="00000000" w:rsidRPr="00000000" w14:paraId="00000027">
      <w:pPr>
        <w:shd w:fill="ffffff" w:val="clear"/>
        <w:spacing w:after="160" w:before="0" w:lineRule="auto"/>
        <w:ind w:firstLine="0"/>
        <w:rPr>
          <w:ins w:author="Agathe Bucherie" w:id="27" w:date="2022-03-03T15:05:23Z"/>
        </w:rPr>
      </w:pPr>
      <w:ins w:author="Agathe Bucherie" w:id="27" w:date="2022-03-03T15:05:23Z">
        <w:r w:rsidDel="00000000" w:rsidR="00000000" w:rsidRPr="00000000">
          <w:rPr>
            <w:rtl w:val="0"/>
          </w:rPr>
          <w:t xml:space="preserve">Compiled from two main sources, DesInventar (UNISDR) and the Ecuadorian Secretariat for Disaster Management (SNGRE), the original dataset includes 4967 flood events occurring from 2007 to 2020. </w:t>
        </w:r>
      </w:ins>
    </w:p>
    <w:p w:rsidR="00000000" w:rsidDel="00000000" w:rsidP="00000000" w:rsidRDefault="00000000" w:rsidRPr="00000000" w14:paraId="00000028">
      <w:pPr>
        <w:shd w:fill="ffffff" w:val="clear"/>
        <w:spacing w:after="160" w:before="0" w:lineRule="auto"/>
        <w:ind w:firstLine="0"/>
        <w:rPr>
          <w:ins w:author="Agathe Bucherie" w:id="27" w:date="2022-03-03T15:05:23Z"/>
        </w:rPr>
      </w:pPr>
      <w:ins w:author="Agathe Bucherie" w:id="27" w:date="2022-03-03T15:05:23Z">
        <w:r w:rsidDel="00000000" w:rsidR="00000000" w:rsidRPr="00000000">
          <w:rPr>
            <w:rtl w:val="0"/>
          </w:rPr>
          <w:t xml:space="preserve">In addition to the EFFCI index, an estimation of the likelihood of a flood event to be a flash flood, ranging from 1 to 10 with increased likelihood, most entries contain information about the location (with XY coordinates) and the date of the flood occurrence (day). For the present study, only the 2019 and 2020 events with EFFCI&gt;=1 are extracted and used as report-based observation, resulting in 490 data entries covering the entire territory of continental Ecuador.</w:t>
        </w:r>
      </w:ins>
    </w:p>
    <w:p w:rsidR="00000000" w:rsidDel="00000000" w:rsidP="00000000" w:rsidRDefault="00000000" w:rsidRPr="00000000" w14:paraId="00000029">
      <w:pPr>
        <w:shd w:fill="ffffff" w:val="clear"/>
        <w:spacing w:after="160" w:before="0" w:lineRule="auto"/>
        <w:ind w:firstLine="0"/>
        <w:rPr>
          <w:ins w:author="Agathe Bucherie" w:id="27" w:date="2022-03-03T15:05:23Z"/>
        </w:rPr>
      </w:pPr>
      <w:ins w:author="Agathe Bucherie" w:id="27" w:date="2022-03-03T15:05:23Z">
        <w:r w:rsidDel="00000000" w:rsidR="00000000" w:rsidRPr="00000000">
          <w:rPr>
            <w:rtl w:val="0"/>
          </w:rPr>
          <w:t xml:space="preserve">While this dataset is the best attempt to address flash flood historical occurrence in Ecuador, it is important to note that it is based on disaster reporting processes made on the ground, not systematically collected through time. As a result, it can present gaps, inconsistent descriptions of the flood processes in time, as well as uncertainty in the geolocalization.</w:t>
        </w:r>
      </w:ins>
    </w:p>
    <w:p w:rsidR="00000000" w:rsidDel="00000000" w:rsidP="00000000" w:rsidRDefault="00000000" w:rsidRPr="00000000" w14:paraId="0000002A">
      <w:pPr>
        <w:ind w:left="0" w:firstLine="0"/>
        <w:rPr>
          <w:rFonts w:ascii="Arial" w:cs="Arial" w:eastAsia="Arial" w:hAnsi="Arial"/>
          <w:b w:val="0"/>
          <w:i w:val="0"/>
          <w:smallCaps w:val="0"/>
          <w:strike w:val="0"/>
          <w:color w:val="000000"/>
          <w:sz w:val="22"/>
          <w:szCs w:val="22"/>
          <w:u w:val="none"/>
          <w:shd w:fill="auto" w:val="clear"/>
          <w:vertAlign w:val="baseline"/>
          <w:rPrChange w:author="Agathe Bucherie" w:id="29" w:date="2022-03-03T15:05:23Z">
            <w:rPr/>
          </w:rPrChange>
        </w:rPr>
        <w:pPrChange w:author="Agathe Bucherie" w:id="0" w:date="2022-03-03T15:05:23Z">
          <w:pPr>
            <w:pStyle w:val="Heading2"/>
            <w:numPr>
              <w:ilvl w:val="1"/>
              <w:numId w:val="1"/>
            </w:numPr>
            <w:ind w:left="0" w:firstLine="0"/>
          </w:pPr>
        </w:pPrChange>
      </w:pPr>
      <w:r w:rsidDel="00000000" w:rsidR="00000000" w:rsidRPr="00000000">
        <w:rPr>
          <w:rtl w:val="0"/>
        </w:rPr>
      </w:r>
    </w:p>
    <w:p w:rsidR="00000000" w:rsidDel="00000000" w:rsidP="00000000" w:rsidRDefault="00000000" w:rsidRPr="00000000" w14:paraId="0000002B">
      <w:pPr>
        <w:pStyle w:val="Heading2"/>
        <w:numPr>
          <w:ilvl w:val="1"/>
          <w:numId w:val="1"/>
        </w:numPr>
        <w:ind w:left="576" w:hanging="576"/>
        <w:rPr/>
      </w:pPr>
      <w:r w:rsidDel="00000000" w:rsidR="00000000" w:rsidRPr="00000000">
        <w:rPr>
          <w:rtl w:val="0"/>
        </w:rPr>
        <w:t xml:space="preserve">Rainfall forecasts: ECMWF ensemble and </w:t>
      </w:r>
      <w:commentRangeStart w:id="44"/>
      <w:r w:rsidDel="00000000" w:rsidR="00000000" w:rsidRPr="00000000">
        <w:rPr>
          <w:rtl w:val="0"/>
        </w:rPr>
        <w:t xml:space="preserve">ecPoint</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2C">
      <w:pPr>
        <w:rPr/>
      </w:pPr>
      <w:r w:rsidDel="00000000" w:rsidR="00000000" w:rsidRPr="00000000">
        <w:rPr>
          <w:highlight w:val="white"/>
          <w:rtl w:val="0"/>
        </w:rPr>
        <w:t xml:space="preserve">The </w:t>
      </w:r>
      <w:r w:rsidDel="00000000" w:rsidR="00000000" w:rsidRPr="00000000">
        <w:rPr>
          <w:rtl w:val="0"/>
        </w:rPr>
        <w:t xml:space="preserve">ECMWF ENSemble prediction system (ENS) consists of one control run and 50 perturbed members (add reference to the online documentation). </w:t>
      </w:r>
      <w:commentRangeStart w:id="45"/>
      <w:r w:rsidDel="00000000" w:rsidR="00000000" w:rsidRPr="00000000">
        <w:rPr>
          <w:rtl w:val="0"/>
        </w:rPr>
        <w:t xml:space="preserve">The control run is started from the best possible representation of unperturbed initial conditions. The 50 members are instead started from perturbed initial conditions and model uncertainties. Initial uncertainties are simulated using singular vectors and ensemble of data assimilations, while a stochastic representation simulates model uncertainties </w:t>
      </w:r>
      <w:r w:rsidDel="00000000" w:rsidR="00000000" w:rsidRPr="00000000">
        <w:rPr>
          <w:color w:val="000000"/>
          <w:rtl w:val="0"/>
        </w:rPr>
        <w:t xml:space="preserve">(Buizza, 2019)</w:t>
      </w:r>
      <w:r w:rsidDel="00000000" w:rsidR="00000000" w:rsidRPr="00000000">
        <w:rPr>
          <w:rtl w:val="0"/>
        </w:rPr>
        <w:t xml:space="preserve">.</w:t>
      </w:r>
      <w:commentRangeEnd w:id="45"/>
      <w:r w:rsidDel="00000000" w:rsidR="00000000" w:rsidRPr="00000000">
        <w:commentReference w:id="45"/>
      </w:r>
      <w:r w:rsidDel="00000000" w:rsidR="00000000" w:rsidRPr="00000000">
        <w:rPr>
          <w:rtl w:val="0"/>
        </w:rPr>
        <w:t xml:space="preserve"> </w:t>
      </w:r>
      <w:commentRangeStart w:id="46"/>
      <w:commentRangeStart w:id="47"/>
      <w:r w:rsidDel="00000000" w:rsidR="00000000" w:rsidRPr="00000000">
        <w:rPr>
          <w:rtl w:val="0"/>
        </w:rPr>
        <w:t xml:space="preserve">Convection is parametrized.</w:t>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t xml:space="preserve"> Up to medium-range forecasts (i.e., forecasts 15 days ahead), </w:t>
      </w:r>
      <w:commentRangeStart w:id="48"/>
      <w:commentRangeStart w:id="49"/>
      <w:r w:rsidDel="00000000" w:rsidR="00000000" w:rsidRPr="00000000">
        <w:rPr>
          <w:highlight w:val="white"/>
          <w:rtl w:val="0"/>
        </w:rPr>
        <w:t xml:space="preserve">ENS native resolution is provided by an octahedral reduced-Gaussian grid with 640 latitude lines between the pole and the equator (O640), which corresponds to ~18 km spatial resolution at the equator </w:t>
      </w:r>
      <w:r w:rsidDel="00000000" w:rsidR="00000000" w:rsidRPr="00000000">
        <w:rPr>
          <w:rtl w:val="0"/>
        </w:rPr>
        <w:t xml:space="preserve">(Owens &amp; Hewson, 2018). ENS forecasts from c</w:t>
      </w:r>
      <w:r w:rsidDel="00000000" w:rsidR="00000000" w:rsidRPr="00000000">
        <w:rPr>
          <w:highlight w:val="white"/>
          <w:rtl w:val="0"/>
        </w:rPr>
        <w:t xml:space="preserve">ycles 46r1 and 47r1 were used in this study.</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ecPoint (Hewson &amp; Pillosu, 2021) is a statistical post-processing technique that helps to address the two main factors that affect the performance of global NWP models forecasting extreme localized rainfall: systematic biases (Lavers </w:t>
      </w:r>
      <w:r w:rsidDel="00000000" w:rsidR="00000000" w:rsidRPr="00000000">
        <w:rPr>
          <w:i w:val="1"/>
          <w:rtl w:val="0"/>
        </w:rPr>
        <w:t xml:space="preserve">et al.</w:t>
      </w:r>
      <w:r w:rsidDel="00000000" w:rsidR="00000000" w:rsidRPr="00000000">
        <w:rPr>
          <w:rtl w:val="0"/>
        </w:rPr>
        <w:t xml:space="preserve">, 2021) and lack of information on forecast sub-grid variability (Göber </w:t>
      </w:r>
      <w:r w:rsidDel="00000000" w:rsidR="00000000" w:rsidRPr="00000000">
        <w:rPr>
          <w:i w:val="1"/>
          <w:rtl w:val="0"/>
        </w:rPr>
        <w:t xml:space="preserve">et al.</w:t>
      </w:r>
      <w:r w:rsidDel="00000000" w:rsidR="00000000" w:rsidRPr="00000000">
        <w:rPr>
          <w:rtl w:val="0"/>
        </w:rPr>
        <w:t xml:space="preserve">, 2008). </w:t>
      </w:r>
      <w:commentRangeStart w:id="50"/>
      <w:r w:rsidDel="00000000" w:rsidR="00000000" w:rsidRPr="00000000">
        <w:rPr>
          <w:rtl w:val="0"/>
        </w:rPr>
        <w:t xml:space="preserve">Systematic biases are model errors that lead to forecast</w:t>
      </w:r>
      <w:del w:author="Calum Baugh" w:id="30" w:date="2022-03-10T16:11:19Z">
        <w:r w:rsidDel="00000000" w:rsidR="00000000" w:rsidRPr="00000000">
          <w:rPr>
            <w:rtl w:val="0"/>
          </w:rPr>
          <w:delText xml:space="preserve">s</w:delText>
        </w:r>
      </w:del>
      <w:r w:rsidDel="00000000" w:rsidR="00000000" w:rsidRPr="00000000">
        <w:rPr>
          <w:rtl w:val="0"/>
        </w:rPr>
        <w:t xml:space="preserve"> under-/overestimations at grid scale. The lack of information on sub-grid variability is instead a characteristic of NWP models as they forecast only grid-box averages.</w:t>
      </w:r>
      <w:commentRangeEnd w:id="50"/>
      <w:r w:rsidDel="00000000" w:rsidR="00000000" w:rsidRPr="00000000">
        <w:commentReference w:id="50"/>
      </w:r>
      <w:r w:rsidDel="00000000" w:rsidR="00000000" w:rsidRPr="00000000">
        <w:rPr>
          <w:rtl w:val="0"/>
        </w:rPr>
        <w:t xml:space="preserve"> Statistical post-processing can address </w:t>
      </w:r>
      <w:ins w:author="Carolynne Hultquist" w:id="31" w:date="2022-02-28T19:27:48Z">
        <w:r w:rsidDel="00000000" w:rsidR="00000000" w:rsidRPr="00000000">
          <w:rPr>
            <w:rtl w:val="0"/>
          </w:rPr>
          <w:t xml:space="preserve">these</w:t>
        </w:r>
      </w:ins>
      <w:del w:author="Carolynne Hultquist" w:id="31" w:date="2022-02-28T19:27:48Z">
        <w:r w:rsidDel="00000000" w:rsidR="00000000" w:rsidRPr="00000000">
          <w:rPr>
            <w:rtl w:val="0"/>
          </w:rPr>
          <w:delText xml:space="preserve">this</w:delText>
        </w:r>
      </w:del>
      <w:r w:rsidDel="00000000" w:rsidR="00000000" w:rsidRPr="00000000">
        <w:rPr>
          <w:rtl w:val="0"/>
        </w:rPr>
        <w:t xml:space="preserve"> deficiencies </w:t>
      </w:r>
      <w:r w:rsidDel="00000000" w:rsidR="00000000" w:rsidRPr="00000000">
        <w:rPr>
          <w:color w:val="000000"/>
          <w:rtl w:val="0"/>
        </w:rPr>
        <w:t xml:space="preserve">(Buizza, 2018)</w:t>
      </w:r>
      <w:r w:rsidDel="00000000" w:rsidR="00000000" w:rsidRPr="00000000">
        <w:rPr>
          <w:rtl w:val="0"/>
        </w:rPr>
        <w:t xml:space="preserve">. Hence, a plethora of statistical post-processing techniques have been developed over the last 50 years (Vannitsem </w:t>
      </w:r>
      <w:r w:rsidDel="00000000" w:rsidR="00000000" w:rsidRPr="00000000">
        <w:rPr>
          <w:i w:val="1"/>
          <w:rtl w:val="0"/>
        </w:rPr>
        <w:t xml:space="preserve">et al.</w:t>
      </w:r>
      <w:r w:rsidDel="00000000" w:rsidR="00000000" w:rsidRPr="00000000">
        <w:rPr>
          <w:rtl w:val="0"/>
        </w:rPr>
        <w:t xml:space="preserve">, 2021). However, the operational creation of statistically post-processed forecasts remains problematic to this day, especially for global NWP models and extreme localized rainfall (Hewson &amp; Pillosu, 2021). </w:t>
      </w:r>
      <w:r w:rsidDel="00000000" w:rsidR="00000000" w:rsidRPr="00000000">
        <w:rPr>
          <w:color w:val="000000"/>
          <w:rtl w:val="0"/>
        </w:rPr>
        <w:t xml:space="preserve"> </w:t>
      </w:r>
      <w:r w:rsidDel="00000000" w:rsidR="00000000" w:rsidRPr="00000000">
        <w:rPr>
          <w:rtl w:val="0"/>
        </w:rPr>
        <w:t xml:space="preserve">Hewson &amp; Pillosu (2021) have shown with a one-year period global verification that ecPoint-Rainfall can produce more reliable and skilful rainfall forecasts than the raw ENS for point verification, especially in case of extreme events. Currently, ecPoint-Rainfall generates 100 new ensemble members for each raw ENS member. This produces a total of 5100 post-processed members,  which are finally distilled in percentiles from 1</w:t>
      </w:r>
      <w:r w:rsidDel="00000000" w:rsidR="00000000" w:rsidRPr="00000000">
        <w:rPr>
          <w:vertAlign w:val="superscript"/>
          <w:rtl w:val="0"/>
        </w:rPr>
        <w:t xml:space="preserve">st</w:t>
      </w:r>
      <w:r w:rsidDel="00000000" w:rsidR="00000000" w:rsidRPr="00000000">
        <w:rPr>
          <w:rtl w:val="0"/>
        </w:rPr>
        <w:t xml:space="preserve"> to 99</w:t>
      </w:r>
      <w:r w:rsidDel="00000000" w:rsidR="00000000" w:rsidRPr="00000000">
        <w:rPr>
          <w:vertAlign w:val="superscript"/>
          <w:rtl w:val="0"/>
        </w:rPr>
        <w:t xml:space="preserve">th</w:t>
      </w:r>
      <w:r w:rsidDel="00000000" w:rsidR="00000000" w:rsidRPr="00000000">
        <w:rPr>
          <w:rtl w:val="0"/>
        </w:rPr>
        <w:t xml:space="preserve">. </w:t>
      </w:r>
    </w:p>
    <w:p w:rsidR="00000000" w:rsidDel="00000000" w:rsidP="00000000" w:rsidRDefault="00000000" w:rsidRPr="00000000" w14:paraId="0000002E">
      <w:pPr>
        <w:pStyle w:val="Heading1"/>
        <w:numPr>
          <w:ilvl w:val="0"/>
          <w:numId w:val="1"/>
        </w:numPr>
        <w:ind w:left="432" w:hanging="432"/>
        <w:rPr/>
      </w:pPr>
      <w:commentRangeStart w:id="51"/>
      <w:r w:rsidDel="00000000" w:rsidR="00000000" w:rsidRPr="00000000">
        <w:rPr>
          <w:rtl w:val="0"/>
        </w:rPr>
        <w:t xml:space="preserve">Methods</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2F">
      <w:pPr>
        <w:pStyle w:val="Heading2"/>
        <w:numPr>
          <w:ilvl w:val="1"/>
          <w:numId w:val="1"/>
        </w:numPr>
        <w:ind w:left="576" w:hanging="576"/>
        <w:rPr/>
      </w:pPr>
      <w:commentRangeStart w:id="52"/>
      <w:commentRangeStart w:id="53"/>
      <w:commentRangeStart w:id="54"/>
      <w:r w:rsidDel="00000000" w:rsidR="00000000" w:rsidRPr="00000000">
        <w:rPr>
          <w:rtl w:val="0"/>
        </w:rPr>
        <w:t xml:space="preserve">Quantification of the four quadrants of the contingency table</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first challenge faced in this study was to develop a verification methodology that quantifies </w:t>
      </w:r>
      <w:commentRangeStart w:id="55"/>
      <w:r w:rsidDel="00000000" w:rsidR="00000000" w:rsidRPr="00000000">
        <w:rPr>
          <w:rtl w:val="0"/>
        </w:rPr>
        <w:t xml:space="preserve">the four quadrants of the </w:t>
      </w:r>
      <w:commentRangeStart w:id="56"/>
      <w:r w:rsidDel="00000000" w:rsidR="00000000" w:rsidRPr="00000000">
        <w:rPr>
          <w:rtl w:val="0"/>
        </w:rPr>
        <w:t xml:space="preserve">contingency table</w:t>
      </w:r>
      <w:commentRangeEnd w:id="56"/>
      <w:r w:rsidDel="00000000" w:rsidR="00000000" w:rsidRPr="00000000">
        <w:commentReference w:id="56"/>
      </w:r>
      <w:r w:rsidDel="00000000" w:rsidR="00000000" w:rsidRPr="00000000">
        <w:rPr>
          <w:rtl w:val="0"/>
        </w:rPr>
        <w:t xml:space="preserve"> despite having report-based flood observations</w:t>
      </w:r>
      <w:commentRangeEnd w:id="55"/>
      <w:r w:rsidDel="00000000" w:rsidR="00000000" w:rsidRPr="00000000">
        <w:commentReference w:id="55"/>
      </w:r>
      <w:r w:rsidDel="00000000" w:rsidR="00000000" w:rsidRPr="00000000">
        <w:rPr>
          <w:rtl w:val="0"/>
        </w:rPr>
        <w:t xml:space="preserve">. When verifying the performance of a forecasting system in the prediction of a parameter (e.g., rainfall, temperature, wind speed, river discharge), observations from stationary instruments (e.g., rain gauges, thermometers, anemometers, or discharge gauges) are typically used to compare the forecast values at the nearest grid-box. Verification is therefore carried out at the observations' sites. Stationary observational instruments report both events and non-events, allowing one to populate the four quadrants of the contingency table, i.e., H, FA, M, and CN (see </w:t>
      </w:r>
      <w:r w:rsidDel="00000000" w:rsidR="00000000" w:rsidRPr="00000000">
        <w:rPr>
          <w:b w:val="1"/>
          <w:rtl w:val="0"/>
        </w:rPr>
        <w:t xml:space="preserve">Table 1</w:t>
      </w:r>
      <w:r w:rsidDel="00000000" w:rsidR="00000000" w:rsidRPr="00000000">
        <w:rPr>
          <w:rtl w:val="0"/>
        </w:rPr>
        <w:t xml:space="preserve"> for the definition of these terms), and fully assess the performance of the forecasting system under consideration. </w:t>
      </w:r>
    </w:p>
    <w:p w:rsidR="00000000" w:rsidDel="00000000" w:rsidP="00000000" w:rsidRDefault="00000000" w:rsidRPr="00000000" w14:paraId="00000031">
      <w:pPr>
        <w:rPr/>
      </w:pPr>
      <w:commentRangeStart w:id="57"/>
      <w:r w:rsidDel="00000000" w:rsidR="00000000" w:rsidRPr="00000000">
        <w:rPr>
          <w:rtl w:val="0"/>
        </w:rPr>
        <w:t xml:space="preserve">When observations are provided as reports, one will typically receive reports only at the events' locations, and there will be no reports for non-events. Therefore, verification is carried out at the single </w:t>
      </w:r>
      <w:r w:rsidDel="00000000" w:rsidR="00000000" w:rsidRPr="00000000">
        <w:rPr>
          <w:rFonts w:ascii="Calibri" w:cs="Calibri" w:eastAsia="Calibri" w:hAnsi="Calibri"/>
          <w:color w:val="000000"/>
          <w:rtl w:val="0"/>
        </w:rPr>
        <w:t xml:space="preserve">event site.</w:t>
      </w:r>
      <w:r w:rsidDel="00000000" w:rsidR="00000000" w:rsidRPr="00000000">
        <w:rPr>
          <w:rtl w:val="0"/>
        </w:rPr>
        <w:t xml:space="preserve"> One could assume that </w:t>
      </w:r>
      <w:r w:rsidDel="00000000" w:rsidR="00000000" w:rsidRPr="00000000">
        <w:rPr>
          <w:rFonts w:ascii="Calibri" w:cs="Calibri" w:eastAsia="Calibri" w:hAnsi="Calibri"/>
          <w:color w:val="000000"/>
          <w:rtl w:val="0"/>
        </w:rPr>
        <w:t xml:space="preserve">non-events</w:t>
      </w:r>
      <w:r w:rsidDel="00000000" w:rsidR="00000000" w:rsidRPr="00000000">
        <w:rPr>
          <w:rtl w:val="0"/>
        </w:rPr>
        <w:t xml:space="preserve"> are represented in the dataset by the absence of reports at a specific location and time. This would be true if report-based observational datasets were not incomplete in nature. </w:t>
      </w:r>
      <w:commentRangeStart w:id="58"/>
      <w:r w:rsidDel="00000000" w:rsidR="00000000" w:rsidRPr="00000000">
        <w:rPr>
          <w:rtl w:val="0"/>
        </w:rPr>
        <w:t xml:space="preserve">Several studies (Gaume </w:t>
      </w:r>
      <w:r w:rsidDel="00000000" w:rsidR="00000000" w:rsidRPr="00000000">
        <w:rPr>
          <w:i w:val="1"/>
          <w:rtl w:val="0"/>
        </w:rPr>
        <w:t xml:space="preserve">et al.</w:t>
      </w:r>
      <w:r w:rsidDel="00000000" w:rsidR="00000000" w:rsidRPr="00000000">
        <w:rPr>
          <w:rtl w:val="0"/>
        </w:rPr>
        <w:t xml:space="preserve">, 2009; Robbins &amp; Titley, 2018) </w:t>
      </w:r>
      <w:r w:rsidDel="00000000" w:rsidR="00000000" w:rsidRPr="00000000">
        <w:rPr>
          <w:rFonts w:ascii="Calibri" w:cs="Calibri" w:eastAsia="Calibri" w:hAnsi="Calibri"/>
          <w:color w:val="000000"/>
          <w:rtl w:val="0"/>
        </w:rPr>
        <w:t xml:space="preserve">explain</w:t>
      </w:r>
      <w:r w:rsidDel="00000000" w:rsidR="00000000" w:rsidRPr="00000000">
        <w:rPr>
          <w:rtl w:val="0"/>
        </w:rPr>
        <w:t xml:space="preserve"> why these types of reports cannot be considered complete</w:t>
      </w:r>
      <w:commentRangeEnd w:id="58"/>
      <w:r w:rsidDel="00000000" w:rsidR="00000000" w:rsidRPr="00000000">
        <w:commentReference w:id="58"/>
      </w:r>
      <w:r w:rsidDel="00000000" w:rsidR="00000000" w:rsidRPr="00000000">
        <w:rPr>
          <w:rtl w:val="0"/>
        </w:rPr>
        <w:t xml:space="preserve">.</w:t>
      </w:r>
      <w:del w:author="Calum Baugh" w:id="32" w:date="2022-03-10T16:22:27Z">
        <w:r w:rsidDel="00000000" w:rsidR="00000000" w:rsidRPr="00000000">
          <w:rPr>
            <w:rtl w:val="0"/>
          </w:rPr>
          <w:delText xml:space="preserve"> </w:delText>
        </w:r>
        <w:r w:rsidDel="00000000" w:rsidR="00000000" w:rsidRPr="00000000">
          <w:rPr>
            <w:rFonts w:ascii="Calibri" w:cs="Calibri" w:eastAsia="Calibri" w:hAnsi="Calibri"/>
            <w:color w:val="000000"/>
            <w:highlight w:val="white"/>
            <w:rtl w:val="0"/>
          </w:rPr>
          <w:delText xml:space="preserve">Several studies have been conducted on this topic for many years up to today, indicating no solution has been found.</w:delText>
        </w:r>
      </w:del>
      <w:r w:rsidDel="00000000" w:rsidR="00000000" w:rsidRPr="00000000">
        <w:rPr>
          <w:rFonts w:ascii="Calibri" w:cs="Calibri" w:eastAsia="Calibri" w:hAnsi="Calibri"/>
          <w:color w:val="000000"/>
          <w:highlight w:val="white"/>
          <w:rtl w:val="0"/>
        </w:rPr>
        <w:t xml:space="preserve"> </w:t>
      </w:r>
      <w:r w:rsidDel="00000000" w:rsidR="00000000" w:rsidRPr="00000000">
        <w:rPr>
          <w:rtl w:val="0"/>
        </w:rPr>
        <w:t xml:space="preserve">Several studies (Robbins &amp; Titley, 2018) that verify forecasts performance using report-based observations tend to verify the forecasts only for yes-events with the caveat that only quadrants I (i.e., hits) and III (i.e., misses) of the contingency table can be populated. However, it is argued here that it is equally valuable to provide </w:t>
      </w:r>
      <w:r w:rsidDel="00000000" w:rsidR="00000000" w:rsidRPr="00000000">
        <w:rPr>
          <w:rFonts w:ascii="Calibri" w:cs="Calibri" w:eastAsia="Calibri" w:hAnsi="Calibri"/>
          <w:color w:val="000000"/>
          <w:rtl w:val="0"/>
        </w:rPr>
        <w:t xml:space="preserve">information</w:t>
      </w:r>
      <w:r w:rsidDel="00000000" w:rsidR="00000000" w:rsidRPr="00000000">
        <w:rPr>
          <w:rtl w:val="0"/>
        </w:rPr>
        <w:t xml:space="preserve"> on false alarms. Risk-tolerant users are mainly interested in the forecasting system's hit rates (computed from misses and hits), whereas risk-averse users might look at false alarms and misses more closely because if they allocate resources and act based on a forecast, and the event does not happen, such resources would be wasted. Therefore, the methodology to verify forecasts using report-based observations must change to </w:t>
      </w:r>
      <w:commentRangeStart w:id="59"/>
      <w:r w:rsidDel="00000000" w:rsidR="00000000" w:rsidRPr="00000000">
        <w:rPr>
          <w:rFonts w:ascii="Calibri" w:cs="Calibri" w:eastAsia="Calibri" w:hAnsi="Calibri"/>
          <w:color w:val="000000"/>
          <w:rtl w:val="0"/>
        </w:rPr>
        <w:t xml:space="preserve">quantify</w:t>
      </w:r>
      <w:r w:rsidDel="00000000" w:rsidR="00000000" w:rsidRPr="00000000">
        <w:rPr>
          <w:rtl w:val="0"/>
        </w:rPr>
        <w:t xml:space="preserve"> false alarm</w:t>
      </w:r>
      <w:commentRangeEnd w:id="59"/>
      <w:r w:rsidDel="00000000" w:rsidR="00000000" w:rsidRPr="00000000">
        <w:commentReference w:id="59"/>
      </w:r>
      <w:r w:rsidDel="00000000" w:rsidR="00000000" w:rsidRPr="00000000">
        <w:rPr>
          <w:rtl w:val="0"/>
        </w:rPr>
        <w:t xml:space="preserve">s. The verification must be carried out at every grid-box covering the interest domain, and the observational reports must be re-gridded into the domain's grid. Section 4.1.1 explains how the domain used in this study was developed, and section 4.1.2 illustrates the management of the flood reports</w:t>
      </w:r>
      <w:commentRangeEnd w:id="57"/>
      <w:r w:rsidDel="00000000" w:rsidR="00000000" w:rsidRPr="00000000">
        <w:commentReference w:id="57"/>
      </w:r>
      <w:r w:rsidDel="00000000" w:rsidR="00000000" w:rsidRPr="00000000">
        <w:rPr>
          <w:rtl w:val="0"/>
        </w:rPr>
        <w:t xml:space="preserve">.</w:t>
      </w:r>
    </w:p>
    <w:p w:rsidR="00000000" w:rsidDel="00000000" w:rsidP="00000000" w:rsidRDefault="00000000" w:rsidRPr="00000000" w14:paraId="00000032">
      <w:pPr>
        <w:pStyle w:val="Heading3"/>
        <w:numPr>
          <w:ilvl w:val="2"/>
          <w:numId w:val="1"/>
        </w:numPr>
        <w:ind w:left="720" w:hanging="720"/>
        <w:rPr/>
      </w:pPr>
      <w:commentRangeStart w:id="60"/>
      <w:r w:rsidDel="00000000" w:rsidR="00000000" w:rsidRPr="00000000">
        <w:rPr>
          <w:rtl w:val="0"/>
        </w:rPr>
        <w:t xml:space="preserve">Definition of the verification domain</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w:t>
      </w:r>
      <w:commentRangeStart w:id="61"/>
      <w:r w:rsidDel="00000000" w:rsidR="00000000" w:rsidRPr="00000000">
        <w:rPr>
          <w:rtl w:val="0"/>
        </w:rPr>
        <w:t xml:space="preserve">mask built for this study </w:t>
      </w:r>
      <w:commentRangeEnd w:id="61"/>
      <w:r w:rsidDel="00000000" w:rsidR="00000000" w:rsidRPr="00000000">
        <w:commentReference w:id="61"/>
      </w:r>
      <w:r w:rsidDel="00000000" w:rsidR="00000000" w:rsidRPr="00000000">
        <w:rPr>
          <w:rtl w:val="0"/>
        </w:rPr>
        <w:t xml:space="preserve">from the ECMWF ENS and ecPoint grid-box covers all continental Ecuador, and fully covers Ecuador’s borders with Colombia and Peru and the Pacific coast. The mask contains a total of 1090 grid-boxes. The three main regions in Ecuador, “La Costa”, “La Sierra” and “</w:t>
      </w:r>
      <w:ins w:author="Agathe Bucherie" w:id="33" w:date="2022-03-07T09:21:00Z">
        <w:r w:rsidDel="00000000" w:rsidR="00000000" w:rsidRPr="00000000">
          <w:rPr>
            <w:rtl w:val="0"/>
          </w:rPr>
          <w:t xml:space="preserve">El Oriente</w:t>
        </w:r>
      </w:ins>
      <w:del w:author="Agathe Bucherie" w:id="33" w:date="2022-03-07T09:21:00Z">
        <w:commentRangeStart w:id="62"/>
        <w:r w:rsidDel="00000000" w:rsidR="00000000" w:rsidRPr="00000000">
          <w:rPr>
            <w:rtl w:val="0"/>
          </w:rPr>
          <w:delText xml:space="preserve">La Selva</w:delText>
        </w:r>
      </w:del>
      <w:commentRangeEnd w:id="62"/>
      <w:r w:rsidDel="00000000" w:rsidR="00000000" w:rsidRPr="00000000">
        <w:commentReference w:id="62"/>
      </w:r>
      <w:r w:rsidDel="00000000" w:rsidR="00000000" w:rsidRPr="00000000">
        <w:rPr>
          <w:rtl w:val="0"/>
        </w:rPr>
        <w:t xml:space="preserve">” were selected on the basis of the topography of Ecuador as represented in the ECMWF ENS. Points below 600 m and before and after the longitude 78.2 °W were considered belonging to “La Costa” and “El Oriente”, respectively. The grid-boxes above 600 m were considered belonging to “La Sierra”. Following this criteria, 321, 470, and 299 grid-boxes belong to “La Costa”, “La Sierra”, and “El Oriente” respectively.</w:t>
      </w:r>
    </w:p>
    <w:p w:rsidR="00000000" w:rsidDel="00000000" w:rsidP="00000000" w:rsidRDefault="00000000" w:rsidRPr="00000000" w14:paraId="00000034">
      <w:pPr>
        <w:pStyle w:val="Heading3"/>
        <w:numPr>
          <w:ilvl w:val="2"/>
          <w:numId w:val="1"/>
        </w:numPr>
        <w:ind w:left="720" w:hanging="720"/>
        <w:rPr/>
      </w:pPr>
      <w:r w:rsidDel="00000000" w:rsidR="00000000" w:rsidRPr="00000000">
        <w:rPr>
          <w:rtl w:val="0"/>
        </w:rPr>
        <w:t xml:space="preserve">Flood reports management</w:t>
      </w:r>
    </w:p>
    <w:p w:rsidR="00000000" w:rsidDel="00000000" w:rsidP="00000000" w:rsidRDefault="00000000" w:rsidRPr="00000000" w14:paraId="00000035">
      <w:pPr>
        <w:rPr/>
      </w:pPr>
      <w:commentRangeStart w:id="63"/>
      <w:r w:rsidDel="00000000" w:rsidR="00000000" w:rsidRPr="00000000">
        <w:rPr>
          <w:rtl w:val="0"/>
        </w:rPr>
        <w:t xml:space="preserve">One must create </w:t>
      </w:r>
      <w:commentRangeStart w:id="64"/>
      <w:r w:rsidDel="00000000" w:rsidR="00000000" w:rsidRPr="00000000">
        <w:rPr>
          <w:rtl w:val="0"/>
        </w:rPr>
        <w:t xml:space="preserve">observational fields </w:t>
      </w:r>
      <w:commentRangeEnd w:id="64"/>
      <w:r w:rsidDel="00000000" w:rsidR="00000000" w:rsidRPr="00000000">
        <w:commentReference w:id="64"/>
      </w:r>
      <w:r w:rsidDel="00000000" w:rsidR="00000000" w:rsidRPr="00000000">
        <w:rPr>
          <w:rtl w:val="0"/>
        </w:rPr>
        <w:t xml:space="preserve">that overlap in space and time with the forecasting fields</w:t>
      </w:r>
      <w:commentRangeEnd w:id="63"/>
      <w:r w:rsidDel="00000000" w:rsidR="00000000" w:rsidRPr="00000000">
        <w:commentReference w:id="63"/>
      </w:r>
      <w:r w:rsidDel="00000000" w:rsidR="00000000" w:rsidRPr="00000000">
        <w:rPr>
          <w:rtl w:val="0"/>
        </w:rPr>
        <w:t xml:space="preserve">. </w:t>
      </w:r>
      <w:commentRangeStart w:id="65"/>
      <w:r w:rsidDel="00000000" w:rsidR="00000000" w:rsidRPr="00000000">
        <w:rPr>
          <w:rtl w:val="0"/>
        </w:rPr>
        <w:t xml:space="preserve">Flood observational fields for four 12-hourly accumulation periods each day, i.e., 0-12 UTC, 6-18 UTC, 12-00 (for the following day) UTC, and 18-6 (for the following day) UTC were created. Four overlapping accumulation periods for each day are considered in order to have the best chance to capture the rainfall event that generated the flash flood events. This approach was adopted in this study as the authors did not have a more precise information on when the rainfall that caused the flash flood events happened. Considering this approach means, however, that one flash flood report is always associated</w:t>
      </w:r>
      <w:ins w:author="Agathe Bucherie" w:id="34" w:date="2022-03-03T13:44:47Z">
        <w:r w:rsidDel="00000000" w:rsidR="00000000" w:rsidRPr="00000000">
          <w:rPr>
            <w:rtl w:val="0"/>
          </w:rPr>
          <w:t xml:space="preserve"> with</w:t>
        </w:r>
      </w:ins>
      <w:del w:author="Agathe Bucherie" w:id="34" w:date="2022-03-03T13:44:47Z">
        <w:r w:rsidDel="00000000" w:rsidR="00000000" w:rsidRPr="00000000">
          <w:rPr>
            <w:rtl w:val="0"/>
          </w:rPr>
          <w:delText xml:space="preserve"> to</w:delText>
        </w:r>
      </w:del>
      <w:r w:rsidDel="00000000" w:rsidR="00000000" w:rsidRPr="00000000">
        <w:rPr>
          <w:rtl w:val="0"/>
        </w:rPr>
        <w:t xml:space="preserve"> two accumulated observational fields. Therefore, the same flood report can contribute to the hits on one accumulation period and to the misses on another accumulation period. </w:t>
      </w:r>
      <w:commentRangeStart w:id="66"/>
      <w:r w:rsidDel="00000000" w:rsidR="00000000" w:rsidRPr="00000000">
        <w:rPr>
          <w:rtl w:val="0"/>
        </w:rPr>
        <w:t xml:space="preserve">The implications of this experiment design will be </w:t>
      </w:r>
      <w:commentRangeStart w:id="67"/>
      <w:r w:rsidDel="00000000" w:rsidR="00000000" w:rsidRPr="00000000">
        <w:rPr>
          <w:rtl w:val="0"/>
        </w:rPr>
        <w:t xml:space="preserve">shown in the Results section and discussed in the Discussion section</w:t>
      </w:r>
      <w:commentRangeEnd w:id="67"/>
      <w:r w:rsidDel="00000000" w:rsidR="00000000" w:rsidRPr="00000000">
        <w:commentReference w:id="67"/>
      </w:r>
      <w:r w:rsidDel="00000000" w:rsidR="00000000" w:rsidRPr="00000000">
        <w:rPr>
          <w:rtl w:val="0"/>
        </w:rPr>
        <w:t xml:space="preserve">.</w:t>
      </w:r>
      <w:commentRangeEnd w:id="66"/>
      <w:r w:rsidDel="00000000" w:rsidR="00000000" w:rsidRPr="00000000">
        <w:commentReference w:id="66"/>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36">
      <w:pPr>
        <w:rPr/>
      </w:pPr>
      <w:commentRangeStart w:id="68"/>
      <w:commentRangeStart w:id="69"/>
      <w:r w:rsidDel="00000000" w:rsidR="00000000" w:rsidRPr="00000000">
        <w:rPr>
          <w:rtl w:val="0"/>
        </w:rPr>
        <w:t xml:space="preserve">For each observational field, one will count how many observations are present in each grid-box. 0s and 1s will be allocated to the grid-boxes that, respectively, do not contain any report or contain at least one report. Each forecasting accumulation period will be examined with the correspondent observational field, and false alarms and correct negatives will be assigned to those grid-boxes that did not contain any reports, </w:t>
      </w:r>
      <w:commentRangeStart w:id="70"/>
      <w:r w:rsidDel="00000000" w:rsidR="00000000" w:rsidRPr="00000000">
        <w:rPr>
          <w:rtl w:val="0"/>
        </w:rPr>
        <w:t xml:space="preserve">but the system forecasted or not forecasted, respectively, the event.</w:t>
      </w:r>
      <w:commentRangeEnd w:id="70"/>
      <w:r w:rsidDel="00000000" w:rsidR="00000000" w:rsidRPr="00000000">
        <w:commentReference w:id="70"/>
      </w:r>
      <w:r w:rsidDel="00000000" w:rsidR="00000000" w:rsidRPr="00000000">
        <w:rPr>
          <w:rtl w:val="0"/>
        </w:rPr>
        <w:t xml:space="preserve"> </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37">
      <w:pPr>
        <w:rPr/>
      </w:pPr>
      <w:ins w:author="Agathe Bucherie" w:id="35" w:date="2022-03-07T09:54:11Z">
        <w:r w:rsidDel="00000000" w:rsidR="00000000" w:rsidRPr="00000000">
          <w:rPr>
            <w:rtl w:val="0"/>
          </w:rPr>
          <w:t xml:space="preserve">Three sets of report-based observations were considered, based on their </w:t>
        </w:r>
        <w:r w:rsidDel="00000000" w:rsidR="00000000" w:rsidRPr="00000000">
          <w:rPr>
            <w:rtl w:val="0"/>
          </w:rPr>
          <w:t xml:space="preserve">likelihood</w:t>
        </w:r>
        <w:r w:rsidDel="00000000" w:rsidR="00000000" w:rsidRPr="00000000">
          <w:rPr>
            <w:rtl w:val="0"/>
          </w:rPr>
          <w:t xml:space="preserve"> to be flash </w:t>
        </w:r>
        <w:r w:rsidDel="00000000" w:rsidR="00000000" w:rsidRPr="00000000">
          <w:rPr>
            <w:rtl w:val="0"/>
          </w:rPr>
          <w:t xml:space="preserve">floods described with the EFFCI index</w:t>
        </w:r>
        <w:r w:rsidDel="00000000" w:rsidR="00000000" w:rsidRPr="00000000">
          <w:rPr>
            <w:rtl w:val="0"/>
          </w:rPr>
          <w:t xml:space="preserve">. The first includes all 490 events </w:t>
        </w:r>
      </w:ins>
      <w:del w:author="Agathe Bucherie" w:id="35" w:date="2022-03-07T09:54:11Z">
        <w:commentRangeStart w:id="71"/>
        <w:commentRangeStart w:id="72"/>
        <w:r w:rsidDel="00000000" w:rsidR="00000000" w:rsidRPr="00000000">
          <w:rPr>
            <w:rtl w:val="0"/>
          </w:rPr>
          <w:delText xml:space="preserve">Only flood reports</w:delText>
        </w:r>
      </w:del>
      <w:r w:rsidDel="00000000" w:rsidR="00000000" w:rsidRPr="00000000">
        <w:rPr>
          <w:rtl w:val="0"/>
        </w:rPr>
        <w:t xml:space="preserve"> with an EFFCI&gt;=1</w:t>
      </w:r>
      <w:ins w:author="Agathe Bucherie" w:id="36" w:date="2022-03-07T10:00:59Z">
        <w:r w:rsidDel="00000000" w:rsidR="00000000" w:rsidRPr="00000000">
          <w:rPr>
            <w:rtl w:val="0"/>
          </w:rPr>
          <w:t xml:space="preserve">, </w:t>
        </w:r>
      </w:ins>
      <w:del w:author="Agathe Bucherie" w:id="36" w:date="2022-03-07T10:00:59Z">
        <w:r w:rsidDel="00000000" w:rsidR="00000000" w:rsidRPr="00000000">
          <w:rPr>
            <w:rtl w:val="0"/>
          </w:rPr>
          <w:delText xml:space="preserve"> (</w:delText>
        </w:r>
      </w:del>
      <w:r w:rsidDel="00000000" w:rsidR="00000000" w:rsidRPr="00000000">
        <w:rPr>
          <w:rtl w:val="0"/>
        </w:rPr>
        <w:t xml:space="preserve">i.e., </w:t>
      </w:r>
      <w:del w:author="Agathe Bucherie" w:id="37" w:date="2022-03-07T10:02:55Z">
        <w:r w:rsidDel="00000000" w:rsidR="00000000" w:rsidRPr="00000000">
          <w:rPr>
            <w:rtl w:val="0"/>
          </w:rPr>
          <w:delText xml:space="preserve">flood </w:delText>
        </w:r>
      </w:del>
      <w:r w:rsidDel="00000000" w:rsidR="00000000" w:rsidRPr="00000000">
        <w:rPr>
          <w:rtl w:val="0"/>
        </w:rPr>
        <w:t xml:space="preserve">reports</w:t>
      </w:r>
      <w:ins w:author="Agathe Bucherie" w:id="38" w:date="2022-03-07T09:58:12Z">
        <w:r w:rsidDel="00000000" w:rsidR="00000000" w:rsidRPr="00000000">
          <w:rPr>
            <w:rtl w:val="0"/>
          </w:rPr>
          <w:t xml:space="preserve"> including</w:t>
        </w:r>
      </w:ins>
      <w:del w:author="Agathe Bucherie" w:id="38" w:date="2022-03-07T09:58:12Z">
        <w:r w:rsidDel="00000000" w:rsidR="00000000" w:rsidRPr="00000000">
          <w:rPr>
            <w:rtl w:val="0"/>
          </w:rPr>
          <w:delText xml:space="preserve"> </w:delText>
        </w:r>
      </w:del>
      <w:ins w:author="Agathe Bucherie" w:id="39" w:date="2022-03-07T09:58:20Z">
        <w:del w:author="Agathe Bucherie" w:id="38" w:date="2022-03-07T09:58:12Z">
          <w:r w:rsidDel="00000000" w:rsidR="00000000" w:rsidRPr="00000000">
            <w:rPr>
              <w:rtl w:val="0"/>
            </w:rPr>
            <w:delText xml:space="preserve">that are very</w:delText>
          </w:r>
        </w:del>
      </w:ins>
      <w:del w:author="Agathe Bucherie" w:id="38" w:date="2022-03-07T09:58:12Z">
        <w:r w:rsidDel="00000000" w:rsidR="00000000" w:rsidRPr="00000000">
          <w:rPr>
            <w:rtl w:val="0"/>
          </w:rPr>
          <w:delText xml:space="preserve">that very</w:delText>
        </w:r>
        <w:r w:rsidDel="00000000" w:rsidR="00000000" w:rsidRPr="00000000">
          <w:rPr>
            <w:rtl w:val="0"/>
          </w:rPr>
          <w:delText xml:space="preserve"> likely to </w:delText>
        </w:r>
      </w:del>
      <w:ins w:author="Agathe Bucherie" w:id="38" w:date="2022-03-07T09:58:12Z">
        <w:del w:author="Agathe Bucherie" w:id="38" w:date="2022-03-07T09:58:12Z">
          <w:r w:rsidDel="00000000" w:rsidR="00000000" w:rsidRPr="00000000">
            <w:rPr>
              <w:rtl w:val="0"/>
            </w:rPr>
            <w:delText xml:space="preserve">include</w:delText>
          </w:r>
        </w:del>
      </w:ins>
      <w:del w:author="Agathe Bucherie" w:id="38" w:date="2022-03-07T09:58:12Z">
        <w:r w:rsidDel="00000000" w:rsidR="00000000" w:rsidRPr="00000000">
          <w:rPr>
            <w:rtl w:val="0"/>
          </w:rPr>
          <w:delText xml:space="preserve">be reporting</w:delText>
        </w:r>
      </w:del>
      <w:r w:rsidDel="00000000" w:rsidR="00000000" w:rsidRPr="00000000">
        <w:rPr>
          <w:rtl w:val="0"/>
        </w:rPr>
        <w:t xml:space="preserve"> </w:t>
      </w:r>
      <w:ins w:author="Agathe Bucherie" w:id="40" w:date="2022-03-07T10:03:12Z">
        <w:r w:rsidDel="00000000" w:rsidR="00000000" w:rsidRPr="00000000">
          <w:rPr>
            <w:rtl w:val="0"/>
          </w:rPr>
          <w:t xml:space="preserve">all</w:t>
        </w:r>
      </w:ins>
      <w:del w:author="Agathe Bucherie" w:id="40" w:date="2022-03-07T10:03:12Z">
        <w:r w:rsidDel="00000000" w:rsidR="00000000" w:rsidRPr="00000000">
          <w:rPr>
            <w:rtl w:val="0"/>
          </w:rPr>
          <w:delText xml:space="preserve">different</w:delText>
        </w:r>
      </w:del>
      <w:r w:rsidDel="00000000" w:rsidR="00000000" w:rsidRPr="00000000">
        <w:rPr>
          <w:rtl w:val="0"/>
        </w:rPr>
        <w:t xml:space="preserve"> types of floods, including flash floods</w:t>
      </w:r>
      <w:ins w:author="Agathe Bucherie" w:id="41" w:date="2022-03-07T09:58:41Z">
        <w:r w:rsidDel="00000000" w:rsidR="00000000" w:rsidRPr="00000000">
          <w:rPr>
            <w:rtl w:val="0"/>
          </w:rPr>
          <w:t xml:space="preserve">The</w:t>
        </w:r>
      </w:ins>
      <w:ins w:author="Agathe Bucherie" w:id="42" w:date="2022-03-07T10:03:48Z">
        <w:del w:author="Agathe Bucherie" w:id="41" w:date="2022-03-07T09:58:41Z">
          <w:r w:rsidDel="00000000" w:rsidR="00000000" w:rsidRPr="00000000">
            <w:rPr>
              <w:rtl w:val="0"/>
            </w:rPr>
            <w:delText xml:space="preserve">.</w:delText>
          </w:r>
        </w:del>
      </w:ins>
      <w:del w:author="Agathe Bucherie" w:id="41" w:date="2022-03-07T09:58:41Z">
        <w:r w:rsidDel="00000000" w:rsidR="00000000" w:rsidRPr="00000000">
          <w:rPr>
            <w:rtl w:val="0"/>
          </w:rPr>
          <w:delText xml:space="preserve">), </w:delText>
        </w:r>
      </w:del>
      <w:ins w:author="Agathe Bucherie" w:id="41" w:date="2022-03-07T09:58:41Z">
        <w:del w:author="Agathe Bucherie" w:id="41" w:date="2022-03-07T09:58:41Z">
          <w:r w:rsidDel="00000000" w:rsidR="00000000" w:rsidRPr="00000000">
            <w:rPr>
              <w:rtl w:val="0"/>
            </w:rPr>
            <w:delText xml:space="preserve">the</w:delText>
          </w:r>
        </w:del>
        <w:r w:rsidDel="00000000" w:rsidR="00000000" w:rsidRPr="00000000">
          <w:rPr>
            <w:rtl w:val="0"/>
          </w:rPr>
          <w:t xml:space="preserve"> second is </w:t>
        </w:r>
        <w:r w:rsidDel="00000000" w:rsidR="00000000" w:rsidRPr="00000000">
          <w:rPr>
            <w:rtl w:val="0"/>
          </w:rPr>
          <w:t xml:space="preserve">restricted</w:t>
        </w:r>
        <w:r w:rsidDel="00000000" w:rsidR="00000000" w:rsidRPr="00000000">
          <w:rPr>
            <w:rtl w:val="0"/>
          </w:rPr>
          <w:t xml:space="preserve"> to the xxx number of reports having EFFCI&gt;=</w:t>
        </w:r>
      </w:ins>
      <w:r w:rsidDel="00000000" w:rsidR="00000000" w:rsidRPr="00000000">
        <w:rPr>
          <w:rtl w:val="0"/>
        </w:rPr>
        <w:t xml:space="preserve">6 </w:t>
      </w:r>
      <w:ins w:author="Agathe Bucherie" w:id="43" w:date="2022-03-07T10:03:25Z">
        <w:r w:rsidDel="00000000" w:rsidR="00000000" w:rsidRPr="00000000">
          <w:rPr>
            <w:rtl w:val="0"/>
          </w:rPr>
          <w:t xml:space="preserve">,</w:t>
        </w:r>
      </w:ins>
      <w:del w:author="Agathe Bucherie" w:id="43" w:date="2022-03-07T10:03:25Z">
        <w:r w:rsidDel="00000000" w:rsidR="00000000" w:rsidRPr="00000000">
          <w:rPr>
            <w:rtl w:val="0"/>
          </w:rPr>
          <w:delText xml:space="preserve">(</w:delText>
        </w:r>
      </w:del>
      <w:r w:rsidDel="00000000" w:rsidR="00000000" w:rsidRPr="00000000">
        <w:rPr>
          <w:rtl w:val="0"/>
        </w:rPr>
        <w:t xml:space="preserve">i.e., flood reports </w:t>
      </w:r>
      <w:ins w:author="Agathe Bucherie" w:id="44" w:date="2022-03-07T10:06:41Z">
        <w:r w:rsidDel="00000000" w:rsidR="00000000" w:rsidRPr="00000000">
          <w:rPr>
            <w:rtl w:val="0"/>
          </w:rPr>
          <w:t xml:space="preserve">that are most likely</w:t>
        </w:r>
      </w:ins>
      <w:del w:author="Agathe Bucherie" w:id="44" w:date="2022-03-07T10:06:41Z">
        <w:r w:rsidDel="00000000" w:rsidR="00000000" w:rsidRPr="00000000">
          <w:rPr>
            <w:rtl w:val="0"/>
          </w:rPr>
          <w:delText xml:space="preserve">that likely</w:delText>
        </w:r>
      </w:del>
      <w:r w:rsidDel="00000000" w:rsidR="00000000" w:rsidRPr="00000000">
        <w:rPr>
          <w:rtl w:val="0"/>
        </w:rPr>
        <w:t xml:space="preserve"> </w:t>
      </w:r>
      <w:del w:author="Agathe Bucherie" w:id="45" w:date="2022-03-07T10:06:54Z">
        <w:r w:rsidDel="00000000" w:rsidR="00000000" w:rsidRPr="00000000">
          <w:rPr>
            <w:rtl w:val="0"/>
          </w:rPr>
          <w:delText xml:space="preserve">to be reporting </w:delText>
        </w:r>
      </w:del>
      <w:ins w:author="Agathe Bucherie" w:id="45" w:date="2022-03-07T10:06:54Z">
        <w:r w:rsidDel="00000000" w:rsidR="00000000" w:rsidRPr="00000000">
          <w:rPr>
            <w:rtl w:val="0"/>
          </w:rPr>
          <w:t xml:space="preserve">associated to </w:t>
        </w:r>
      </w:ins>
      <w:r w:rsidDel="00000000" w:rsidR="00000000" w:rsidRPr="00000000">
        <w:rPr>
          <w:rtl w:val="0"/>
        </w:rPr>
        <w:t xml:space="preserve">flash floods</w:t>
      </w:r>
      <w:ins w:author="Agathe Bucherie" w:id="46" w:date="2022-03-07T10:07:15Z">
        <w:r w:rsidDel="00000000" w:rsidR="00000000" w:rsidRPr="00000000">
          <w:rPr>
            <w:rtl w:val="0"/>
          </w:rPr>
          <w:t xml:space="preserve">. The third scenario only includes the xxx historical reports with EFFCI= </w:t>
        </w:r>
      </w:ins>
      <w:del w:author="Agathe Bucherie" w:id="46" w:date="2022-03-07T10:07:15Z">
        <w:r w:rsidDel="00000000" w:rsidR="00000000" w:rsidRPr="00000000">
          <w:rPr>
            <w:rtl w:val="0"/>
          </w:rPr>
          <w:delText xml:space="preserve">), and</w:delText>
        </w:r>
      </w:del>
      <w:r w:rsidDel="00000000" w:rsidR="00000000" w:rsidRPr="00000000">
        <w:rPr>
          <w:rtl w:val="0"/>
        </w:rPr>
        <w:t xml:space="preserve"> 10</w:t>
      </w:r>
      <w:ins w:author="Agathe Bucherie" w:id="47" w:date="2022-03-07T10:09:36Z">
        <w:r w:rsidDel="00000000" w:rsidR="00000000" w:rsidRPr="00000000">
          <w:rPr>
            <w:rtl w:val="0"/>
          </w:rPr>
          <w:t xml:space="preserve">, being the most likely flash floods </w:t>
        </w:r>
      </w:ins>
      <w:del w:author="Agathe Bucherie" w:id="47" w:date="2022-03-07T10:09:36Z">
        <w:r w:rsidDel="00000000" w:rsidR="00000000" w:rsidRPr="00000000">
          <w:rPr>
            <w:rtl w:val="0"/>
          </w:rPr>
          <w:delText xml:space="preserve"> (i.e., flood reports that are very likely to be reporting flash floods) were considered</w:delText>
        </w:r>
      </w:del>
      <w:r w:rsidDel="00000000" w:rsidR="00000000" w:rsidRPr="00000000">
        <w:rPr>
          <w:rtl w:val="0"/>
        </w:rPr>
        <w:t xml:space="preserve">. </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38">
      <w:pPr>
        <w:pStyle w:val="Heading2"/>
        <w:numPr>
          <w:ilvl w:val="1"/>
          <w:numId w:val="1"/>
        </w:numPr>
        <w:ind w:left="576" w:hanging="576"/>
        <w:rPr/>
      </w:pPr>
      <w:r w:rsidDel="00000000" w:rsidR="00000000" w:rsidRPr="00000000">
        <w:rPr>
          <w:rtl w:val="0"/>
        </w:rPr>
        <w:t xml:space="preserve">Selection of verification scores</w:t>
      </w:r>
    </w:p>
    <w:p w:rsidR="00000000" w:rsidDel="00000000" w:rsidP="00000000" w:rsidRDefault="00000000" w:rsidRPr="00000000" w14:paraId="00000039">
      <w:pPr>
        <w:rPr/>
      </w:pPr>
      <w:r w:rsidDel="00000000" w:rsidR="00000000" w:rsidRPr="00000000">
        <w:rPr>
          <w:rtl w:val="0"/>
        </w:rPr>
        <w:t xml:space="preserve">The second challenge faced in this study was </w:t>
      </w:r>
      <w:ins w:author="Carolynne Hultquist" w:id="48" w:date="2022-02-28T19:36:51Z">
        <w:r w:rsidDel="00000000" w:rsidR="00000000" w:rsidRPr="00000000">
          <w:rPr>
            <w:rtl w:val="0"/>
          </w:rPr>
          <w:t xml:space="preserve">in the selection of</w:t>
        </w:r>
      </w:ins>
      <w:del w:author="Carolynne Hultquist" w:id="48" w:date="2022-02-28T19:36:51Z">
        <w:r w:rsidDel="00000000" w:rsidR="00000000" w:rsidRPr="00000000">
          <w:rPr>
            <w:rtl w:val="0"/>
          </w:rPr>
          <w:delText xml:space="preserve">to use</w:delText>
        </w:r>
      </w:del>
      <w:r w:rsidDel="00000000" w:rsidR="00000000" w:rsidRPr="00000000">
        <w:rPr>
          <w:rtl w:val="0"/>
        </w:rPr>
        <w:t xml:space="preserve"> appropriate scores </w:t>
      </w:r>
      <w:del w:author="Carolynne Hultquist" w:id="49" w:date="2022-02-28T19:36:58Z">
        <w:r w:rsidDel="00000000" w:rsidR="00000000" w:rsidRPr="00000000">
          <w:rPr>
            <w:rtl w:val="0"/>
          </w:rPr>
          <w:delText xml:space="preserve">that will allow </w:delText>
        </w:r>
      </w:del>
      <w:r w:rsidDel="00000000" w:rsidR="00000000" w:rsidRPr="00000000">
        <w:rPr>
          <w:rtl w:val="0"/>
        </w:rPr>
        <w:t xml:space="preserve">to evaluate the performance of rainfall forecasts as proxies to identify areas at risk of flash floods.</w:t>
      </w:r>
    </w:p>
    <w:p w:rsidR="00000000" w:rsidDel="00000000" w:rsidP="00000000" w:rsidRDefault="00000000" w:rsidRPr="00000000" w14:paraId="0000003A">
      <w:pPr>
        <w:rPr/>
      </w:pPr>
      <w:r w:rsidDel="00000000" w:rsidR="00000000" w:rsidRPr="00000000">
        <w:rPr>
          <w:rtl w:val="0"/>
        </w:rPr>
        <w:t xml:space="preserve">The two main attributes of any probabilistic forecast are reliability and discrimination, and together </w:t>
      </w:r>
      <w:ins w:author="Carolynne Hultquist" w:id="50" w:date="2022-02-28T19:37:20Z">
        <w:r w:rsidDel="00000000" w:rsidR="00000000" w:rsidRPr="00000000">
          <w:rPr>
            <w:rtl w:val="0"/>
          </w:rPr>
          <w:t xml:space="preserve">these </w:t>
        </w:r>
      </w:ins>
      <w:r w:rsidDel="00000000" w:rsidR="00000000" w:rsidRPr="00000000">
        <w:rPr>
          <w:rtl w:val="0"/>
        </w:rPr>
        <w:t xml:space="preserve">determine the usefulness of a probabilistic forecasting system (Candille </w:t>
      </w:r>
      <w:r w:rsidDel="00000000" w:rsidR="00000000" w:rsidRPr="00000000">
        <w:rPr>
          <w:i w:val="1"/>
          <w:rtl w:val="0"/>
        </w:rPr>
        <w:t xml:space="preserve">et al.</w:t>
      </w:r>
      <w:r w:rsidDel="00000000" w:rsidR="00000000" w:rsidRPr="00000000">
        <w:rPr>
          <w:rtl w:val="0"/>
        </w:rPr>
        <w:t xml:space="preserve">, 2003). A probabilistic forecasting system is called reliable if </w:t>
      </w:r>
      <w:ins w:author="Carolynne Hultquist" w:id="51" w:date="2022-02-28T19:37:30Z">
        <w:r w:rsidDel="00000000" w:rsidR="00000000" w:rsidRPr="00000000">
          <w:rPr>
            <w:rtl w:val="0"/>
          </w:rPr>
          <w:t xml:space="preserve">it </w:t>
        </w:r>
      </w:ins>
      <w:r w:rsidDel="00000000" w:rsidR="00000000" w:rsidRPr="00000000">
        <w:rPr>
          <w:rtl w:val="0"/>
        </w:rPr>
        <w:t xml:space="preserve">provides unbiased estimates of the observed frequencies associated with different forecast</w:t>
      </w:r>
      <w:del w:author="Carolynne Hultquist" w:id="52" w:date="2022-02-28T19:37:42Z">
        <w:r w:rsidDel="00000000" w:rsidR="00000000" w:rsidRPr="00000000">
          <w:rPr>
            <w:rtl w:val="0"/>
          </w:rPr>
          <w:delText xml:space="preserve">s</w:delText>
        </w:r>
      </w:del>
      <w:r w:rsidDel="00000000" w:rsidR="00000000" w:rsidRPr="00000000">
        <w:rPr>
          <w:rtl w:val="0"/>
        </w:rPr>
        <w:t xml:space="preserve"> probability values. However, reliability alone is not sufficient for a probabilistic forecast to be useful as it might not provide any forecast information beyond climatology. A useful forecast system should be able to discriminate in advance between situations that lead to a different verifying observed events, being able to distinguish among situations under which an event occurs with lower or higher than climatological frequency values. This ability is called discrimination. </w:t>
      </w:r>
    </w:p>
    <w:p w:rsidR="00000000" w:rsidDel="00000000" w:rsidP="00000000" w:rsidRDefault="00000000" w:rsidRPr="00000000" w14:paraId="0000003B">
      <w:pPr>
        <w:rPr/>
      </w:pPr>
      <w:commentRangeStart w:id="73"/>
      <w:r w:rsidDel="00000000" w:rsidR="00000000" w:rsidRPr="00000000">
        <w:rPr>
          <w:rtl w:val="0"/>
        </w:rPr>
        <w:t xml:space="preserve">In this study, it does not make sense to examine reliability because we are not examining rainfall observations. We are using binary events, flash flood yes-events and non-events. Therefore, the only attribute that could be examined here is the discrimination ability of the forecasting system to predict which area might be at risk of flash flooding</w:t>
      </w:r>
      <w:commentRangeEnd w:id="73"/>
      <w:r w:rsidDel="00000000" w:rsidR="00000000" w:rsidRPr="00000000">
        <w:commentReference w:id="73"/>
      </w:r>
      <w:r w:rsidDel="00000000" w:rsidR="00000000" w:rsidRPr="00000000">
        <w:rPr>
          <w:rtl w:val="0"/>
        </w:rPr>
        <w:t xml:space="preserve">. </w:t>
      </w:r>
      <w:commentRangeStart w:id="74"/>
      <w:r w:rsidDel="00000000" w:rsidR="00000000" w:rsidRPr="00000000">
        <w:rPr>
          <w:rtl w:val="0"/>
        </w:rPr>
        <w:t xml:space="preserve">The relative operating characteristic (ROC) curve and the area under the ROC curve (AURC) are used as a summary measure of the forecast discrimination abilities. In particular, the AURC shows perfect discrimination when equal to 1, and shows no skill for values &lt;=0.5</w:t>
      </w:r>
      <w:commentRangeEnd w:id="74"/>
      <w:r w:rsidDel="00000000" w:rsidR="00000000" w:rsidRPr="00000000">
        <w:commentReference w:id="74"/>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The ROC curves and the AURC are created for different rainfall thresholds. </w:t>
      </w:r>
      <w:commentRangeStart w:id="75"/>
      <w:r w:rsidDel="00000000" w:rsidR="00000000" w:rsidRPr="00000000">
        <w:rPr>
          <w:rtl w:val="0"/>
        </w:rPr>
        <w:t xml:space="preserve">(Hamill &amp; Juras, 2006) recommend the use of thresholds expressed in relative terms (e.g., quantiles of a climatology) in order to avoid over-interpretation of the AURC results by mixing the forecast ability to distinguish between wet and dry regions and genuine predictive skill. Six relative thresholds (i.e., 85th, 90th, 95th, 98th, 99th percentiles) have been considered in this study</w:t>
      </w:r>
      <w:commentRangeEnd w:id="75"/>
      <w:r w:rsidDel="00000000" w:rsidR="00000000" w:rsidRPr="00000000">
        <w:commentReference w:id="75"/>
      </w:r>
      <w:r w:rsidDel="00000000" w:rsidR="00000000" w:rsidRPr="00000000">
        <w:rPr>
          <w:rtl w:val="0"/>
        </w:rPr>
        <w:t xml:space="preserve">. The description of the creation of a rainfall climatology for rainfall totals associated is described in section 4.3.</w:t>
      </w:r>
    </w:p>
    <w:p w:rsidR="00000000" w:rsidDel="00000000" w:rsidP="00000000" w:rsidRDefault="00000000" w:rsidRPr="00000000" w14:paraId="0000003D">
      <w:pPr>
        <w:rPr/>
      </w:pPr>
      <w:commentRangeStart w:id="76"/>
      <w:r w:rsidDel="00000000" w:rsidR="00000000" w:rsidRPr="00000000">
        <w:rPr>
          <w:rtl w:val="0"/>
        </w:rPr>
        <w:t xml:space="preserve">Regarding the use of ROC curves for the verification of extreme events, (Bouallegue &amp; Richardson, 2021) suggest that </w:t>
      </w:r>
      <w:commentRangeStart w:id="77"/>
      <w:r w:rsidDel="00000000" w:rsidR="00000000" w:rsidRPr="00000000">
        <w:rPr>
          <w:rtl w:val="0"/>
        </w:rPr>
        <w:t xml:space="preserve">special care is taken</w:t>
      </w:r>
      <w:commentRangeEnd w:id="77"/>
      <w:r w:rsidDel="00000000" w:rsidR="00000000" w:rsidRPr="00000000">
        <w:commentReference w:id="77"/>
      </w:r>
      <w:r w:rsidDel="00000000" w:rsidR="00000000" w:rsidRPr="00000000">
        <w:rPr>
          <w:rtl w:val="0"/>
        </w:rPr>
        <w:t xml:space="preserve"> in the description of the construction and interpretation of the verification results</w:t>
      </w:r>
      <w:commentRangeEnd w:id="76"/>
      <w:r w:rsidDel="00000000" w:rsidR="00000000" w:rsidRPr="00000000">
        <w:commentReference w:id="76"/>
      </w:r>
      <w:r w:rsidDel="00000000" w:rsidR="00000000" w:rsidRPr="00000000">
        <w:rPr>
          <w:rtl w:val="0"/>
        </w:rPr>
        <w:t xml:space="preserve">. </w:t>
      </w:r>
      <w:commentRangeStart w:id="78"/>
      <w:r w:rsidDel="00000000" w:rsidR="00000000" w:rsidRPr="00000000">
        <w:rPr>
          <w:rtl w:val="0"/>
        </w:rPr>
        <w:t xml:space="preserve">For the creation of the ROC curves and the AUC, the following procedure was followed. </w:t>
      </w:r>
      <w:commentRangeEnd w:id="78"/>
      <w:r w:rsidDel="00000000" w:rsidR="00000000" w:rsidRPr="00000000">
        <w:commentReference w:id="78"/>
      </w:r>
      <w:r w:rsidDel="00000000" w:rsidR="00000000" w:rsidRPr="00000000">
        <w:rPr>
          <w:rtl w:val="0"/>
        </w:rPr>
        <w:t xml:space="preserve">First, the ROC curves for ecPoint and ENS are created using their maximum available discretization (i.e., each member exceeding the rainfall threshold rather than fixed percentage bins). This ensures the ROC curves are as complete as possible. This means the ROC curves are computed using</w:t>
      </w:r>
      <w:commentRangeStart w:id="79"/>
      <w:r w:rsidDel="00000000" w:rsidR="00000000" w:rsidRPr="00000000">
        <w:rPr>
          <w:rtl w:val="0"/>
        </w:rPr>
        <w:t xml:space="preserve"> 99</w:t>
      </w:r>
      <w:commentRangeEnd w:id="79"/>
      <w:r w:rsidDel="00000000" w:rsidR="00000000" w:rsidRPr="00000000">
        <w:commentReference w:id="79"/>
      </w:r>
      <w:r w:rsidDel="00000000" w:rsidR="00000000" w:rsidRPr="00000000">
        <w:rPr>
          <w:rtl w:val="0"/>
        </w:rPr>
        <w:t xml:space="preserve"> members for ecPoint and 51 members for ENS. Second, ROC curves are closed by drawing a straight line between the last meaningful point of the ROC curve and the top-right corner. Finally, the AUC is computed using the </w:t>
      </w:r>
      <w:commentRangeStart w:id="80"/>
      <w:r w:rsidDel="00000000" w:rsidR="00000000" w:rsidRPr="00000000">
        <w:rPr>
          <w:rtl w:val="0"/>
        </w:rPr>
        <w:t xml:space="preserve">trapezoidal approximation</w:t>
      </w:r>
      <w:commentRangeEnd w:id="80"/>
      <w:r w:rsidDel="00000000" w:rsidR="00000000" w:rsidRPr="00000000">
        <w:commentReference w:id="80"/>
      </w:r>
      <w:r w:rsidDel="00000000" w:rsidR="00000000" w:rsidRPr="00000000">
        <w:rPr>
          <w:rtl w:val="0"/>
        </w:rPr>
        <w:t xml:space="preserve">, </w:t>
      </w:r>
      <w:commentRangeStart w:id="81"/>
      <w:r w:rsidDel="00000000" w:rsidR="00000000" w:rsidRPr="00000000">
        <w:rPr>
          <w:rtl w:val="0"/>
        </w:rPr>
        <w:t xml:space="preserve">which means the area under the ROC curve is estimated considering straight lines between two consecutive points of the plot, and the area is equal to the sum of the areas of the single trapeziums</w:t>
      </w:r>
      <w:commentRangeEnd w:id="81"/>
      <w:r w:rsidDel="00000000" w:rsidR="00000000" w:rsidRPr="00000000">
        <w:commentReference w:id="81"/>
      </w:r>
      <w:r w:rsidDel="00000000" w:rsidR="00000000" w:rsidRPr="00000000">
        <w:rPr>
          <w:rtl w:val="0"/>
        </w:rPr>
        <w:t xml:space="preserve">.</w:t>
      </w:r>
    </w:p>
    <w:p w:rsidR="00000000" w:rsidDel="00000000" w:rsidP="00000000" w:rsidRDefault="00000000" w:rsidRPr="00000000" w14:paraId="0000003E">
      <w:pPr>
        <w:rPr/>
      </w:pPr>
      <w:commentRangeStart w:id="82"/>
      <w:r w:rsidDel="00000000" w:rsidR="00000000" w:rsidRPr="00000000">
        <w:rPr>
          <w:rtl w:val="0"/>
        </w:rPr>
        <w:t xml:space="preserve">Bouallegue &amp; Richardson (2021) advocate that a fair comparison for the underlying discrimination ability of different systems would rely on using the same discretization for the ROC curves for the two competing forecasting systems, otherwise the resulting conclusions could be misleading. However, the present study does not focus on determining the underlying discrimination ability of the two different systems. Instead, it focuses on the actual discrimination abilities given their two different configurations and how to use them to forecast flash floods. For this reason, it is considered that the configuration adopted for the ROC curves is the most appropriate to answer the posed research question</w:t>
      </w:r>
      <w:commentRangeEnd w:id="82"/>
      <w:r w:rsidDel="00000000" w:rsidR="00000000" w:rsidRPr="00000000">
        <w:commentReference w:id="82"/>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To test the significance of the differences between ecPoint and ENS statistics, a non-parametric bootstrapping technique with replacement and with 1000 replicates was adopted. The differences in the ecPoint/ENS statistics are calculated using a 95% confidence interval. </w:t>
      </w:r>
    </w:p>
    <w:p w:rsidR="00000000" w:rsidDel="00000000" w:rsidP="00000000" w:rsidRDefault="00000000" w:rsidRPr="00000000" w14:paraId="00000040">
      <w:pPr>
        <w:rPr/>
      </w:pPr>
      <w:r w:rsidDel="00000000" w:rsidR="00000000" w:rsidRPr="00000000">
        <w:rPr>
          <w:rtl w:val="0"/>
        </w:rPr>
        <w:t xml:space="preserve">The ROC curves and the AURC were created considering both available model runs, the 00 and 12 UTC run, in order to maximize the available data.</w:t>
      </w:r>
    </w:p>
    <w:p w:rsidR="00000000" w:rsidDel="00000000" w:rsidP="00000000" w:rsidRDefault="00000000" w:rsidRPr="00000000" w14:paraId="00000041">
      <w:pPr>
        <w:pStyle w:val="Heading2"/>
        <w:numPr>
          <w:ilvl w:val="1"/>
          <w:numId w:val="1"/>
        </w:numPr>
        <w:ind w:left="576" w:hanging="576"/>
        <w:rPr/>
      </w:pPr>
      <w:r w:rsidDel="00000000" w:rsidR="00000000" w:rsidRPr="00000000">
        <w:rPr>
          <w:rtl w:val="0"/>
        </w:rPr>
        <w:t xml:space="preserve">Definition of verifying rainfall events </w:t>
      </w:r>
    </w:p>
    <w:p w:rsidR="00000000" w:rsidDel="00000000" w:rsidP="00000000" w:rsidRDefault="00000000" w:rsidRPr="00000000" w14:paraId="00000042">
      <w:pPr>
        <w:rPr/>
      </w:pPr>
      <w:commentRangeStart w:id="83"/>
      <w:r w:rsidDel="00000000" w:rsidR="00000000" w:rsidRPr="00000000">
        <w:rPr>
          <w:rtl w:val="0"/>
        </w:rPr>
        <w:t xml:space="preserve">The third challenge faced in this study was to develop a point-based rainfall climatology to determine the verifying rainfall events. </w:t>
      </w:r>
    </w:p>
    <w:p w:rsidR="00000000" w:rsidDel="00000000" w:rsidP="00000000" w:rsidRDefault="00000000" w:rsidRPr="00000000" w14:paraId="00000043">
      <w:pPr>
        <w:rPr/>
      </w:pPr>
      <w:r w:rsidDel="00000000" w:rsidR="00000000" w:rsidRPr="00000000">
        <w:rPr>
          <w:rtl w:val="0"/>
        </w:rPr>
        <w:t xml:space="preserve">Examining the rainfall observations near the location of flood event reports is common practice to determine the average extreme rainfall values that are likely to generate flash floods in a given area. Two scenarios may arise. Scenario 1 shows a flash flood generated by a widespread rainfall event with relatively low local variability. In this scenario, most point rainfall totals represent the average rainfall event that caused the flash flood. Scenario 2 shows a flash flood generated by a rainfall event with relatively high local variability, with some small point rainfall values and some localized peaks. In this case, only the most extreme part of the distribution of rainfall values would represent the average rainfall event that caused the flash flood because, physically, the smallest rainfall values would unlikely be the driver of any flood event. The knowledge gained by the analysis of rainfall observations near a given flood event could then be used to define the rainfall events for flash flood verification in such an area. </w:t>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methodology requires a dense network of rainfall observations to have a higher chance to capture the location and the time of the highest localized rainfall totals that caused the flash flood event (Haiden and Duffy, 2016). This is even more true when the analysis is carried out for small regions (from city to national scale) or limited analysis periods (from a few days to a few months). </w:t>
      </w:r>
    </w:p>
    <w:p w:rsidR="00000000" w:rsidDel="00000000" w:rsidP="00000000" w:rsidRDefault="00000000" w:rsidRPr="00000000" w14:paraId="00000045">
      <w:pPr>
        <w:rPr/>
      </w:pPr>
      <w:commentRangeStart w:id="84"/>
      <w:r w:rsidDel="00000000" w:rsidR="00000000" w:rsidRPr="00000000">
        <w:rPr>
          <w:rtl w:val="0"/>
        </w:rPr>
        <w:t xml:space="preserve">The authors of this study did not have any 12-hourly observations to develop the rainfall thresholds for the flash flood verification in Ecuador. Therefore, day 1 ecPoint-Rainfall forecasts were considered instead</w:t>
      </w:r>
      <w:commentRangeEnd w:id="84"/>
      <w:r w:rsidDel="00000000" w:rsidR="00000000" w:rsidRPr="00000000">
        <w:commentReference w:id="84"/>
      </w:r>
      <w:r w:rsidDel="00000000" w:rsidR="00000000" w:rsidRPr="00000000">
        <w:rPr>
          <w:rtl w:val="0"/>
        </w:rPr>
        <w:t xml:space="preserve">. The ecPoint's 99 percentiles at such a short-range forecast can indeed be considered representative of the rainfall sub-grid variability (Hewson and Pillosu, 2021) and be used as a proxy for rainfall observations for the definition of rainfall thresholds. The use of day 1 ecPoint-</w:t>
      </w:r>
      <w:commentRangeStart w:id="85"/>
      <w:r w:rsidDel="00000000" w:rsidR="00000000" w:rsidRPr="00000000">
        <w:rPr>
          <w:rtl w:val="0"/>
        </w:rPr>
        <w:t xml:space="preserve">Rainfall forecasts also provides the advantage of having information on the extreme rainfall that in the observations could be missing if, by chance, the observations did not capture the extreme rainfall that generated the flash flood because there were no rain gauges where the highest rainfall totals occurred (Hewson and Pillosu, 2021). </w:t>
      </w:r>
      <w:commentRangeEnd w:id="85"/>
      <w:r w:rsidDel="00000000" w:rsidR="00000000" w:rsidRPr="00000000">
        <w:commentReference w:id="85"/>
      </w:r>
      <w:commentRangeStart w:id="86"/>
      <w:r w:rsidDel="00000000" w:rsidR="00000000" w:rsidRPr="00000000">
        <w:rPr>
          <w:rtl w:val="0"/>
        </w:rPr>
        <w:t xml:space="preserve">A set of n ecPoint-Rainfall forecast instances was built for each flood report in the database. Table 3 shows which forecasts were used depending on the reporting time of the flood event. Four overlapping accumulation periods were used for each report. Therefore, the distribution of rainfall values associated with each report is constituted by 4 times 99 ecPoint-Rainfall percentiles, which equals 396 instances per report. Only a representative extreme rainfall value, provided as an Xth percentile of such distribution, was considered for each of those rainfall distributions. The 50th, 75th, 85th, 90th, 95th, 98th, and 99th percentiles were considered in this study. Finally, the distribution of extreme rainfall values for all flood reports was created to understand which rainfall values might cause flash floods in Ecuador (Figure 5). </w:t>
      </w:r>
      <w:commentRangeEnd w:id="86"/>
      <w:r w:rsidDel="00000000" w:rsidR="00000000" w:rsidRPr="00000000">
        <w:commentReference w:id="86"/>
      </w:r>
      <w:r w:rsidDel="00000000" w:rsidR="00000000" w:rsidRPr="00000000">
        <w:rPr>
          <w:rtl w:val="0"/>
        </w:rPr>
        <w:t xml:space="preserve">The analysis was conducted separately for </w:t>
      </w:r>
      <w:commentRangeStart w:id="87"/>
      <w:r w:rsidDel="00000000" w:rsidR="00000000" w:rsidRPr="00000000">
        <w:rPr>
          <w:rtl w:val="0"/>
        </w:rPr>
        <w:t xml:space="preserve">"La Costa" and "La Sierra"</w:t>
      </w:r>
      <w:commentRangeEnd w:id="87"/>
      <w:r w:rsidDel="00000000" w:rsidR="00000000" w:rsidRPr="00000000">
        <w:commentReference w:id="87"/>
      </w:r>
      <w:r w:rsidDel="00000000" w:rsidR="00000000" w:rsidRPr="00000000">
        <w:rPr>
          <w:rtl w:val="0"/>
        </w:rPr>
        <w:t xml:space="preserve"> regions, respectively, to capture possible differences in the distribution of rainfall values associated with flash flood events. Similar distributions were provided for ENS (also in Figure 5) to draw a comparison between the two forecasting systems. In this case, the distribution of rainfall values associated with each report was constituted by 4 times 51 ENS ensemble members, which equals 204 instances per report.</w:t>
      </w:r>
    </w:p>
    <w:p w:rsidR="00000000" w:rsidDel="00000000" w:rsidP="00000000" w:rsidRDefault="00000000" w:rsidRPr="00000000" w14:paraId="00000046">
      <w:pPr>
        <w:rPr/>
      </w:pPr>
      <w:commentRangeStart w:id="88"/>
      <w:r w:rsidDel="00000000" w:rsidR="00000000" w:rsidRPr="00000000">
        <w:rPr>
          <w:rtl w:val="0"/>
        </w:rPr>
        <w:t xml:space="preserve">The verification rainfall events were chosen based on how many flash flood reports were retained in the analysis. The percentiles of the representative extreme rainfall values distribution depict the number of retained flood reports. This means that if the 25th, 50th or 75th percentiles are considered, the definition of the verification rainfall events is carried out using the top 75%, 50% or 25% of flood reports in the database, respectively. The 25th percentile was considered in this study to ensure that the flash floods events used do not represent only the top extreme flash flood events in Ecuador. Such percentile should also ensure that the value of the verification rainfall events is robustly computed from a not too small number of retained flood reports. This is especially true for the database of flood reports with EFFCI&gt;=10, which contains a small number of flood reports (Table 2). For example, if the 75th percentile had been considered, the verification rainfall events for "La Costa" and "La Sierra" would have been defined only by</w:t>
      </w:r>
      <w:commentRangeStart w:id="89"/>
      <w:r w:rsidDel="00000000" w:rsidR="00000000" w:rsidRPr="00000000">
        <w:rPr>
          <w:rtl w:val="0"/>
        </w:rPr>
        <w:t xml:space="preserve"> 4.5 and 8.25</w:t>
      </w:r>
      <w:commentRangeEnd w:id="89"/>
      <w:r w:rsidDel="00000000" w:rsidR="00000000" w:rsidRPr="00000000">
        <w:commentReference w:id="89"/>
      </w:r>
      <w:r w:rsidDel="00000000" w:rsidR="00000000" w:rsidRPr="00000000">
        <w:rPr>
          <w:rtl w:val="0"/>
        </w:rPr>
        <w:t xml:space="preserve"> flood reports, respectively, instead of 13.5 and 24.75 if the 25th percentile would have been considered.</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47">
      <w:pPr>
        <w:pStyle w:val="Heading2"/>
        <w:numPr>
          <w:ilvl w:val="1"/>
          <w:numId w:val="1"/>
        </w:numPr>
        <w:ind w:left="576" w:hanging="576"/>
        <w:rPr/>
      </w:pPr>
      <w:commentRangeStart w:id="90"/>
      <w:r w:rsidDel="00000000" w:rsidR="00000000" w:rsidRPr="00000000">
        <w:rPr>
          <w:rtl w:val="0"/>
        </w:rPr>
        <w:t xml:space="preserve">The selection of </w:t>
      </w:r>
      <w:ins w:author="Agathe Bucherie" w:id="53" w:date="2022-03-07T14:12:29Z">
        <w:r w:rsidDel="00000000" w:rsidR="00000000" w:rsidRPr="00000000">
          <w:rPr>
            <w:rtl w:val="0"/>
          </w:rPr>
          <w:t xml:space="preserve">historical reports using </w:t>
        </w:r>
      </w:ins>
      <w:r w:rsidDel="00000000" w:rsidR="00000000" w:rsidRPr="00000000">
        <w:rPr>
          <w:rtl w:val="0"/>
        </w:rPr>
        <w:t xml:space="preserve">different EFFCI thresholds</w:t>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0048">
      <w:pPr>
        <w:rPr/>
      </w:pPr>
      <w:commentRangeStart w:id="91"/>
      <w:commentRangeStart w:id="92"/>
      <w:r w:rsidDel="00000000" w:rsidR="00000000" w:rsidRPr="00000000">
        <w:rPr>
          <w:rtl w:val="0"/>
        </w:rPr>
        <w:t xml:space="preserve">This study </w:t>
      </w:r>
      <w:ins w:author="Agathe Bucherie" w:id="54" w:date="2022-03-07T10:11:59Z">
        <w:r w:rsidDel="00000000" w:rsidR="00000000" w:rsidRPr="00000000">
          <w:rPr>
            <w:rtl w:val="0"/>
          </w:rPr>
          <w:t xml:space="preserve">aims</w:t>
        </w:r>
        <w:r w:rsidDel="00000000" w:rsidR="00000000" w:rsidRPr="00000000">
          <w:rPr>
            <w:rtl w:val="0"/>
          </w:rPr>
          <w:t xml:space="preserve"> to compare</w:t>
        </w:r>
      </w:ins>
      <w:del w:author="Agathe Bucherie" w:id="54" w:date="2022-03-07T10:11:59Z">
        <w:r w:rsidDel="00000000" w:rsidR="00000000" w:rsidRPr="00000000">
          <w:rPr>
            <w:rtl w:val="0"/>
          </w:rPr>
          <w:delText xml:space="preserve">verifies</w:delText>
        </w:r>
      </w:del>
      <w:ins w:author="Agathe Bucherie" w:id="54" w:date="2022-03-07T10:11:59Z">
        <w:r w:rsidDel="00000000" w:rsidR="00000000" w:rsidRPr="00000000">
          <w:rPr>
            <w:rtl w:val="0"/>
          </w:rPr>
          <w:t xml:space="preserve"> results using</w:t>
        </w:r>
      </w:ins>
      <w:r w:rsidDel="00000000" w:rsidR="00000000" w:rsidRPr="00000000">
        <w:rPr>
          <w:rtl w:val="0"/>
        </w:rPr>
        <w:t xml:space="preserve"> different EFFCI thresholds</w:t>
      </w:r>
      <w:ins w:author="Agathe Bucherie" w:id="55" w:date="2022-03-07T10:15:14Z">
        <w:r w:rsidDel="00000000" w:rsidR="00000000" w:rsidRPr="00000000">
          <w:rPr>
            <w:rtl w:val="0"/>
          </w:rPr>
          <w:t xml:space="preserve"> applied to historical flood reports. Therefore, we use 3 different scenario/set…. [merge with the paragraph in 4.1.2]</w:t>
        </w:r>
      </w:ins>
      <w:r w:rsidDel="00000000" w:rsidR="00000000" w:rsidRPr="00000000">
        <w:rPr>
          <w:rtl w:val="0"/>
        </w:rPr>
        <w:t xml:space="preserve">. The application context may lead indeed to selection of different critical levels of flash flood confidence (Kruczkiewicz </w:t>
      </w:r>
      <w:r w:rsidDel="00000000" w:rsidR="00000000" w:rsidRPr="00000000">
        <w:rPr>
          <w:i w:val="1"/>
          <w:rtl w:val="0"/>
        </w:rPr>
        <w:t xml:space="preserve">et al.</w:t>
      </w:r>
      <w:r w:rsidDel="00000000" w:rsidR="00000000" w:rsidRPr="00000000">
        <w:rPr>
          <w:rtl w:val="0"/>
        </w:rPr>
        <w:t xml:space="preserve">, 2021b). If the results of this study are used for FbF, the tolerance to uncertainty may be lower than other use cases, and as such may </w:t>
      </w:r>
      <w:del w:author="Carolynne Hultquist" w:id="56" w:date="2022-02-28T19:29:05Z">
        <w:r w:rsidDel="00000000" w:rsidR="00000000" w:rsidRPr="00000000">
          <w:rPr>
            <w:rtl w:val="0"/>
          </w:rPr>
          <w:delText xml:space="preserve">need </w:delText>
        </w:r>
      </w:del>
      <w:r w:rsidDel="00000000" w:rsidR="00000000" w:rsidRPr="00000000">
        <w:rPr>
          <w:rtl w:val="0"/>
        </w:rPr>
        <w:t xml:space="preserve">necessitate a lower critical threshold to be selected. Alternatively, if the tolerance to uncertainty is higher for a particular use case, perhaps for applications beyond the humanitarian context, the critical threshold could be raised. </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049">
      <w:pPr>
        <w:pStyle w:val="Heading1"/>
        <w:numPr>
          <w:ilvl w:val="0"/>
          <w:numId w:val="1"/>
        </w:numPr>
        <w:ind w:left="432" w:hanging="432"/>
        <w:rPr/>
      </w:pPr>
      <w:commentRangeStart w:id="93"/>
      <w:r w:rsidDel="00000000" w:rsidR="00000000" w:rsidRPr="00000000">
        <w:rPr>
          <w:rtl w:val="0"/>
        </w:rPr>
        <w:t xml:space="preserve">Results</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04A">
      <w:pPr>
        <w:pStyle w:val="Heading2"/>
        <w:numPr>
          <w:ilvl w:val="1"/>
          <w:numId w:val="1"/>
        </w:numPr>
        <w:ind w:left="576" w:hanging="576"/>
        <w:rPr/>
      </w:pPr>
      <w:bookmarkStart w:colFirst="0" w:colLast="0" w:name="_1fob9te" w:id="2"/>
      <w:bookmarkEnd w:id="2"/>
      <w:commentRangeStart w:id="94"/>
      <w:r w:rsidDel="00000000" w:rsidR="00000000" w:rsidRPr="00000000">
        <w:rPr>
          <w:rtl w:val="0"/>
        </w:rPr>
        <w:t xml:space="preserve">Is ecPoint-Rainfall improving upon ENS with regard to flash flood prediction? Areas Under the ROC Curve (AURC)</w:t>
      </w:r>
      <w:commentRangeEnd w:id="94"/>
      <w:r w:rsidDel="00000000" w:rsidR="00000000" w:rsidRPr="00000000">
        <w:commentReference w:id="94"/>
      </w:r>
      <w:r w:rsidDel="00000000" w:rsidR="00000000" w:rsidRPr="00000000">
        <w:rPr>
          <w:rtl w:val="0"/>
        </w:rPr>
      </w:r>
    </w:p>
    <w:p w:rsidR="00000000" w:rsidDel="00000000" w:rsidP="00000000" w:rsidRDefault="00000000" w:rsidRPr="00000000" w14:paraId="0000004B">
      <w:pPr>
        <w:rPr/>
      </w:pPr>
      <w:commentRangeStart w:id="95"/>
      <w:commentRangeStart w:id="96"/>
      <w:r w:rsidDel="00000000" w:rsidR="00000000" w:rsidRPr="00000000">
        <w:rPr>
          <w:b w:val="1"/>
          <w:rtl w:val="0"/>
        </w:rPr>
        <w:t xml:space="preserve">Figure 6</w:t>
      </w:r>
      <w:r w:rsidDel="00000000" w:rsidR="00000000" w:rsidRPr="00000000">
        <w:rPr>
          <w:rtl w:val="0"/>
        </w:rPr>
        <w:t xml:space="preserve"> shows the AURC for verifying rainfall events with relative thresholds &gt;= 85th and 99th percentile, and for flood reports with EFFCI&gt;=6</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t xml:space="preserve">.</w:t>
      </w:r>
      <w:r w:rsidDel="00000000" w:rsidR="00000000" w:rsidRPr="00000000">
        <w:rPr>
          <w:rFonts w:ascii="Calibri" w:cs="Calibri" w:eastAsia="Calibri" w:hAnsi="Calibri"/>
          <w:color w:val="000000"/>
          <w:rtl w:val="0"/>
        </w:rPr>
        <w:t xml:space="preserve"> The AURC</w:t>
      </w:r>
      <w:r w:rsidDel="00000000" w:rsidR="00000000" w:rsidRPr="00000000">
        <w:rPr>
          <w:rtl w:val="0"/>
        </w:rPr>
        <w:t xml:space="preserve"> for more verifying rainfall events and EFFCI thresholds </w:t>
      </w:r>
      <w:r w:rsidDel="00000000" w:rsidR="00000000" w:rsidRPr="00000000">
        <w:rPr>
          <w:rFonts w:ascii="Calibri" w:cs="Calibri" w:eastAsia="Calibri" w:hAnsi="Calibri"/>
          <w:color w:val="000000"/>
          <w:rtl w:val="0"/>
        </w:rPr>
        <w:t xml:space="preserve">are</w:t>
      </w:r>
      <w:r w:rsidDel="00000000" w:rsidR="00000000" w:rsidRPr="00000000">
        <w:rPr>
          <w:rtl w:val="0"/>
        </w:rPr>
        <w:t xml:space="preserve"> included in the supplemental material. The AURC for both regions ("La Costa" and "La Sierra") and both rainfall forecasts (ENS and ecPoint) show three similar features. </w:t>
      </w:r>
      <w:commentRangeStart w:id="97"/>
      <w:r w:rsidDel="00000000" w:rsidR="00000000" w:rsidRPr="00000000">
        <w:rPr>
          <w:rtl w:val="0"/>
        </w:rPr>
        <w:t xml:space="preserve">First, the </w:t>
      </w:r>
      <w:commentRangeStart w:id="98"/>
      <w:r w:rsidDel="00000000" w:rsidR="00000000" w:rsidRPr="00000000">
        <w:rPr>
          <w:rtl w:val="0"/>
        </w:rPr>
        <w:t xml:space="preserve">AURC</w:t>
      </w:r>
      <w:commentRangeEnd w:id="98"/>
      <w:r w:rsidDel="00000000" w:rsidR="00000000" w:rsidRPr="00000000">
        <w:commentReference w:id="98"/>
      </w:r>
      <w:r w:rsidDel="00000000" w:rsidR="00000000" w:rsidRPr="00000000">
        <w:rPr>
          <w:rtl w:val="0"/>
        </w:rPr>
        <w:t xml:space="preserve"> gradually decline</w:t>
      </w:r>
      <w:ins w:author="Carolynne Hultquist" w:id="57" w:date="2022-02-28T19:42:01Z">
        <w:r w:rsidDel="00000000" w:rsidR="00000000" w:rsidRPr="00000000">
          <w:rPr>
            <w:rtl w:val="0"/>
          </w:rPr>
          <w:t xml:space="preserve">s</w:t>
        </w:r>
      </w:ins>
      <w:r w:rsidDel="00000000" w:rsidR="00000000" w:rsidRPr="00000000">
        <w:rPr>
          <w:rtl w:val="0"/>
        </w:rPr>
        <w:t xml:space="preserve"> as the relative threshold for the verifying rainfall event rises. Such decrease is a feature of ROC curves when the value of the verifying event is increased, which does not necessarily imply a decrease in the forecasts’ discrimination ability to predict extreme events (Gneiting &amp; Vogel, 2021)</w:t>
      </w:r>
      <w:commentRangeEnd w:id="97"/>
      <w:r w:rsidDel="00000000" w:rsidR="00000000" w:rsidRPr="00000000">
        <w:commentReference w:id="97"/>
      </w:r>
      <w:r w:rsidDel="00000000" w:rsidR="00000000" w:rsidRPr="00000000">
        <w:rPr>
          <w:rtl w:val="0"/>
        </w:rPr>
        <w:t xml:space="preserve">. </w:t>
      </w:r>
      <w:commentRangeStart w:id="99"/>
      <w:r w:rsidDel="00000000" w:rsidR="00000000" w:rsidRPr="00000000">
        <w:rPr>
          <w:rtl w:val="0"/>
        </w:rPr>
        <w:t xml:space="preserve">Second, the AURC get</w:t>
      </w:r>
      <w:ins w:author="Carolynne Hultquist" w:id="58" w:date="2022-02-28T19:41:52Z">
        <w:r w:rsidDel="00000000" w:rsidR="00000000" w:rsidRPr="00000000">
          <w:rPr>
            <w:rtl w:val="0"/>
          </w:rPr>
          <w:t xml:space="preserve">s</w:t>
        </w:r>
      </w:ins>
      <w:r w:rsidDel="00000000" w:rsidR="00000000" w:rsidRPr="00000000">
        <w:rPr>
          <w:rtl w:val="0"/>
        </w:rPr>
        <w:t xml:space="preserve"> noisier as the EFFCI thresholds increase. This is likely due to the progressive decrease in flood reports for higher EFFCI thresholds as shown in </w:t>
      </w:r>
      <w:r w:rsidDel="00000000" w:rsidR="00000000" w:rsidRPr="00000000">
        <w:rPr>
          <w:b w:val="1"/>
          <w:rtl w:val="0"/>
        </w:rPr>
        <w:t xml:space="preserve">Table 4</w:t>
      </w:r>
      <w:commentRangeEnd w:id="99"/>
      <w:r w:rsidDel="00000000" w:rsidR="00000000" w:rsidRPr="00000000">
        <w:commentReference w:id="99"/>
      </w:r>
      <w:r w:rsidDel="00000000" w:rsidR="00000000" w:rsidRPr="00000000">
        <w:rPr>
          <w:rtl w:val="0"/>
        </w:rPr>
        <w:t xml:space="preserve">. </w:t>
      </w:r>
      <w:commentRangeStart w:id="100"/>
      <w:r w:rsidDel="00000000" w:rsidR="00000000" w:rsidRPr="00000000">
        <w:rPr>
          <w:rtl w:val="0"/>
        </w:rPr>
        <w:t xml:space="preserve">Third, AURC differences between ENS and ecPoint tend to be null or very small in both regions for small verifying rainfall events and gradually increase with the verifying rainfall events, with ecPoint showing higher AURC than ENS</w:t>
      </w:r>
      <w:commentRangeEnd w:id="100"/>
      <w:r w:rsidDel="00000000" w:rsidR="00000000" w:rsidRPr="00000000">
        <w:commentReference w:id="100"/>
      </w:r>
      <w:r w:rsidDel="00000000" w:rsidR="00000000" w:rsidRPr="00000000">
        <w:rPr>
          <w:rtl w:val="0"/>
        </w:rPr>
        <w:t xml:space="preserve">. This means that ecPoint adds value when forecasting flash flood events generated by extreme rainfall. Notwithstanding such similarities, four significant differences in the AURC for “La Costa” and “La Sierra” can be observed. First, “La Costa” shows overall higher AURC than “La Sierra”. </w:t>
      </w:r>
      <w:commentRangeStart w:id="101"/>
      <w:r w:rsidDel="00000000" w:rsidR="00000000" w:rsidRPr="00000000">
        <w:rPr>
          <w:rtl w:val="0"/>
        </w:rPr>
        <w:t xml:space="preserve">For verifying rainfall events with relative thresholds &gt;=85</w:t>
      </w:r>
      <w:r w:rsidDel="00000000" w:rsidR="00000000" w:rsidRPr="00000000">
        <w:rPr>
          <w:vertAlign w:val="superscript"/>
          <w:rtl w:val="0"/>
        </w:rPr>
        <w:t xml:space="preserve">th</w:t>
      </w:r>
      <w:r w:rsidDel="00000000" w:rsidR="00000000" w:rsidRPr="00000000">
        <w:rPr>
          <w:rtl w:val="0"/>
        </w:rPr>
        <w:t xml:space="preserve"> and 99</w:t>
      </w:r>
      <w:r w:rsidDel="00000000" w:rsidR="00000000" w:rsidRPr="00000000">
        <w:rPr>
          <w:vertAlign w:val="superscript"/>
          <w:rtl w:val="0"/>
        </w:rPr>
        <w:t xml:space="preserve">th</w:t>
      </w:r>
      <w:r w:rsidDel="00000000" w:rsidR="00000000" w:rsidRPr="00000000">
        <w:rPr>
          <w:rtl w:val="0"/>
        </w:rPr>
        <w:t xml:space="preserve"> percentile, the AURC for “La Costa” are between 0.8-0.9 and 0.6-0.85, respectively. In “La Sierra”, AURC values are between 0.65-0.75 and 0.55-0.7.</w:t>
      </w:r>
      <w:commentRangeEnd w:id="101"/>
      <w:r w:rsidDel="00000000" w:rsidR="00000000" w:rsidRPr="00000000">
        <w:commentReference w:id="101"/>
      </w:r>
      <w:r w:rsidDel="00000000" w:rsidR="00000000" w:rsidRPr="00000000">
        <w:rPr>
          <w:rtl w:val="0"/>
        </w:rPr>
        <w:t xml:space="preserve"> Second, there is almost no</w:t>
      </w:r>
      <w:del w:author="Carolynne Hultquist" w:id="59" w:date="2022-03-07T16:31:55Z">
        <w:r w:rsidDel="00000000" w:rsidR="00000000" w:rsidRPr="00000000">
          <w:rPr>
            <w:rtl w:val="0"/>
          </w:rPr>
          <w:delText xml:space="preserve">t</w:delText>
        </w:r>
      </w:del>
      <w:r w:rsidDel="00000000" w:rsidR="00000000" w:rsidRPr="00000000">
        <w:rPr>
          <w:rtl w:val="0"/>
        </w:rPr>
        <w:t xml:space="preserve"> reduction in skill with lead time for both, ENS and ecPoint, in “La Costa”, while in “La Sierra” such decrease is more marked for both forecasts. Third, the behaviour of the AURC is overall nosier in “La Sierra” than in “La Costa”. </w:t>
      </w:r>
      <w:commentRangeStart w:id="102"/>
      <w:r w:rsidDel="00000000" w:rsidR="00000000" w:rsidRPr="00000000">
        <w:rPr>
          <w:rtl w:val="0"/>
        </w:rPr>
        <w:t xml:space="preserve">Such noisy behaviour cannot be explained by a lack of flood reports since the two regions have a similar number of reports.</w:t>
      </w:r>
      <w:commentRangeEnd w:id="102"/>
      <w:r w:rsidDel="00000000" w:rsidR="00000000" w:rsidRPr="00000000">
        <w:commentReference w:id="102"/>
      </w:r>
      <w:r w:rsidDel="00000000" w:rsidR="00000000" w:rsidRPr="00000000">
        <w:rPr>
          <w:rtl w:val="0"/>
        </w:rPr>
        <w:t xml:space="preserve"> Fourth, the differences between the best and the worst AURC values in “La Costa” are bigger than the differences in “La Sierra”. </w:t>
      </w:r>
      <w:commentRangeStart w:id="103"/>
      <w:r w:rsidDel="00000000" w:rsidR="00000000" w:rsidRPr="00000000">
        <w:rPr>
          <w:rtl w:val="0"/>
        </w:rPr>
        <w:t xml:space="preserve">Fifth, while the AURC values diminish with the increasing of the verifying rainfall event, in “La Sierra”, the ENS’s AURC for verifying rainfall events &gt;= 85</w:t>
      </w:r>
      <w:r w:rsidDel="00000000" w:rsidR="00000000" w:rsidRPr="00000000">
        <w:rPr>
          <w:vertAlign w:val="superscript"/>
          <w:rtl w:val="0"/>
        </w:rPr>
        <w:t xml:space="preserve">th</w:t>
      </w:r>
      <w:r w:rsidDel="00000000" w:rsidR="00000000" w:rsidRPr="00000000">
        <w:rPr>
          <w:rtl w:val="0"/>
        </w:rPr>
        <w:t xml:space="preserve"> percentile is bigger than the ecPoint’s AURC for verifying rainfall events &gt;= 99</w:t>
      </w:r>
      <w:r w:rsidDel="00000000" w:rsidR="00000000" w:rsidRPr="00000000">
        <w:rPr>
          <w:vertAlign w:val="superscript"/>
          <w:rtl w:val="0"/>
        </w:rPr>
        <w:t xml:space="preserve">th</w:t>
      </w:r>
      <w:r w:rsidDel="00000000" w:rsidR="00000000" w:rsidRPr="00000000">
        <w:rPr>
          <w:rtl w:val="0"/>
        </w:rPr>
        <w:t xml:space="preserve"> percentile</w:t>
      </w:r>
      <w:commentRangeEnd w:id="103"/>
      <w:r w:rsidDel="00000000" w:rsidR="00000000" w:rsidRPr="00000000">
        <w:commentReference w:id="103"/>
      </w:r>
      <w:r w:rsidDel="00000000" w:rsidR="00000000" w:rsidRPr="00000000">
        <w:rPr>
          <w:rtl w:val="0"/>
        </w:rPr>
        <w:t xml:space="preserve">.</w:t>
      </w:r>
    </w:p>
    <w:p w:rsidR="00000000" w:rsidDel="00000000" w:rsidP="00000000" w:rsidRDefault="00000000" w:rsidRPr="00000000" w14:paraId="0000004C">
      <w:pPr>
        <w:rPr/>
      </w:pPr>
      <w:commentRangeStart w:id="104"/>
      <w:commentRangeStart w:id="105"/>
      <w:r w:rsidDel="00000000" w:rsidR="00000000" w:rsidRPr="00000000">
        <w:rPr>
          <w:rtl w:val="0"/>
        </w:rPr>
        <w:t xml:space="preserve">Let us</w:t>
      </w:r>
      <w:commentRangeEnd w:id="105"/>
      <w:r w:rsidDel="00000000" w:rsidR="00000000" w:rsidRPr="00000000">
        <w:commentReference w:id="105"/>
      </w:r>
      <w:r w:rsidDel="00000000" w:rsidR="00000000" w:rsidRPr="00000000">
        <w:rPr>
          <w:rtl w:val="0"/>
        </w:rPr>
        <w:t xml:space="preserve"> consider the AURC for verifying rainfall events with relative thresholds &gt;= 85</w:t>
      </w:r>
      <w:r w:rsidDel="00000000" w:rsidR="00000000" w:rsidRPr="00000000">
        <w:rPr>
          <w:vertAlign w:val="superscript"/>
          <w:rtl w:val="0"/>
        </w:rPr>
        <w:t xml:space="preserve">th</w:t>
      </w:r>
      <w:r w:rsidDel="00000000" w:rsidR="00000000" w:rsidRPr="00000000">
        <w:rPr>
          <w:rtl w:val="0"/>
        </w:rPr>
        <w:t xml:space="preserve"> percentile for “La Costa” (top left panel in </w:t>
      </w:r>
      <w:r w:rsidDel="00000000" w:rsidR="00000000" w:rsidRPr="00000000">
        <w:rPr>
          <w:b w:val="1"/>
          <w:rtl w:val="0"/>
        </w:rPr>
        <w:t xml:space="preserve">Figure 6</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highest AURC values, for both ENS and ecPoint, are observed in the accumulation periods between 0000-1200 LST, and 0600-1800 LST, which correspond to the troughs of the rainfall’s diurnal cycle in “La Costa” (</w:t>
      </w:r>
      <w:r w:rsidDel="00000000" w:rsidR="00000000" w:rsidRPr="00000000">
        <w:rPr>
          <w:b w:val="1"/>
          <w:rtl w:val="0"/>
        </w:rPr>
        <w:t xml:space="preserve">Figure 2</w:t>
      </w:r>
      <w:r w:rsidDel="00000000" w:rsidR="00000000" w:rsidRPr="00000000">
        <w:rPr>
          <w:rtl w:val="0"/>
        </w:rPr>
        <w:t xml:space="preserve">). The end of such accumulation periods are highlighted in the x-axis of </w:t>
      </w:r>
      <w:r w:rsidDel="00000000" w:rsidR="00000000" w:rsidRPr="00000000">
        <w:rPr>
          <w:b w:val="1"/>
          <w:rtl w:val="0"/>
        </w:rPr>
        <w:t xml:space="preserve">Figure 6</w:t>
      </w:r>
      <w:r w:rsidDel="00000000" w:rsidR="00000000" w:rsidRPr="00000000">
        <w:rPr>
          <w:rtl w:val="0"/>
        </w:rPr>
        <w:t xml:space="preserve"> in purple and cyan, respectively. The AURC values for the accumulation periods between 0000-1200 LST stay constant at all lead times, while the AURC values between 0600-1800 LST degrade from day 5. The smallest AURC values, for both ENS and ecPoint, are observed in the accumulation periods between 1200-0000 LST, and 1800-0600 LST, which correspond to the peaks of the rainfall’s diurnal cycle in “La Costa” (</w:t>
      </w:r>
      <w:r w:rsidDel="00000000" w:rsidR="00000000" w:rsidRPr="00000000">
        <w:rPr>
          <w:b w:val="1"/>
          <w:rtl w:val="0"/>
        </w:rPr>
        <w:t xml:space="preserve">Figure 2</w:t>
      </w:r>
      <w:r w:rsidDel="00000000" w:rsidR="00000000" w:rsidRPr="00000000">
        <w:rPr>
          <w:rtl w:val="0"/>
        </w:rPr>
        <w:t xml:space="preserve">). The end of such accumulation periods are highlighted in the x-axis of </w:t>
      </w:r>
      <w:r w:rsidDel="00000000" w:rsidR="00000000" w:rsidRPr="00000000">
        <w:rPr>
          <w:b w:val="1"/>
          <w:rtl w:val="0"/>
        </w:rPr>
        <w:t xml:space="preserve">Figure 6</w:t>
      </w:r>
      <w:r w:rsidDel="00000000" w:rsidR="00000000" w:rsidRPr="00000000">
        <w:rPr>
          <w:rtl w:val="0"/>
        </w:rPr>
        <w:t xml:space="preserve"> in pink and green, respectively. Let us consider the AURC for verifying rainfall event with relative threshold &gt;= 99</w:t>
      </w:r>
      <w:r w:rsidDel="00000000" w:rsidR="00000000" w:rsidRPr="00000000">
        <w:rPr>
          <w:vertAlign w:val="superscript"/>
          <w:rtl w:val="0"/>
        </w:rPr>
        <w:t xml:space="preserve">th</w:t>
      </w:r>
      <w:r w:rsidDel="00000000" w:rsidR="00000000" w:rsidRPr="00000000">
        <w:rPr>
          <w:rtl w:val="0"/>
        </w:rPr>
        <w:t xml:space="preserve"> percentile (bottom left panel in </w:t>
      </w:r>
      <w:r w:rsidDel="00000000" w:rsidR="00000000" w:rsidRPr="00000000">
        <w:rPr>
          <w:b w:val="1"/>
          <w:rtl w:val="0"/>
        </w:rPr>
        <w:t xml:space="preserve">Figure 6</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For ENS, the maximum AURC values are observed only between 0000-1200 LST, while the values between 0600-1800 LST are so low since day 1 to be comparable to the minimum AURC values between 1200-0000 LST and 1800-0600 LST. ecPoint seems to not correct the rainfall totals for the accumulation period between 0000-1200 LST since the AURC values are equal to those for ENS. Instead, ecPoint seems to apply significant corrections to the rainfall forecasts in the other three accumulation periods since the AURC are much higher than those for ENS, with correction peaks of 0.16 for the accumulation period between 0600-1800 LST from day 3, and 0.1 for the accumulation period between 1200-0000 LST from day 1. </w:t>
      </w:r>
      <w:commentRangeEnd w:id="104"/>
      <w:r w:rsidDel="00000000" w:rsidR="00000000" w:rsidRPr="00000000">
        <w:commentReference w:id="104"/>
      </w:r>
      <w:r w:rsidDel="00000000" w:rsidR="00000000" w:rsidRPr="00000000">
        <w:rPr>
          <w:rtl w:val="0"/>
        </w:rPr>
      </w:r>
    </w:p>
    <w:p w:rsidR="00000000" w:rsidDel="00000000" w:rsidP="00000000" w:rsidRDefault="00000000" w:rsidRPr="00000000" w14:paraId="0000004D">
      <w:pPr>
        <w:rPr/>
      </w:pPr>
      <w:commentRangeStart w:id="106"/>
      <w:commentRangeStart w:id="107"/>
      <w:r w:rsidDel="00000000" w:rsidR="00000000" w:rsidRPr="00000000">
        <w:rPr>
          <w:rtl w:val="0"/>
        </w:rPr>
        <w:t xml:space="preserve">Let us now consider the AURC for verifying rainfall events with relative thresholds &gt;= 85</w:t>
      </w:r>
      <w:r w:rsidDel="00000000" w:rsidR="00000000" w:rsidRPr="00000000">
        <w:rPr>
          <w:vertAlign w:val="superscript"/>
          <w:rtl w:val="0"/>
        </w:rPr>
        <w:t xml:space="preserve">th</w:t>
      </w:r>
      <w:r w:rsidDel="00000000" w:rsidR="00000000" w:rsidRPr="00000000">
        <w:rPr>
          <w:rtl w:val="0"/>
        </w:rPr>
        <w:t xml:space="preserve"> percentile for “La Sierra” (top right panel in </w:t>
      </w:r>
      <w:r w:rsidDel="00000000" w:rsidR="00000000" w:rsidRPr="00000000">
        <w:rPr>
          <w:b w:val="1"/>
          <w:rtl w:val="0"/>
        </w:rPr>
        <w:t xml:space="preserve">Figure 6</w:t>
      </w:r>
      <w:r w:rsidDel="00000000" w:rsidR="00000000" w:rsidRPr="00000000">
        <w:rPr>
          <w:rtl w:val="0"/>
        </w:rPr>
        <w:t xml:space="preserve">). </w:t>
      </w:r>
      <w:commentRangeEnd w:id="107"/>
      <w:r w:rsidDel="00000000" w:rsidR="00000000" w:rsidRPr="00000000">
        <w:commentReference w:id="107"/>
      </w:r>
      <w:r w:rsidDel="00000000" w:rsidR="00000000" w:rsidRPr="00000000">
        <w:rPr>
          <w:rtl w:val="0"/>
        </w:rPr>
        <w:t xml:space="preserve">Up to day 2, the highest AURC values for ENS are observed between 0000-1200 LST, 0600-1800 LST, 1200 – 0000 LST. </w:t>
      </w:r>
      <w:commentRangeStart w:id="108"/>
      <w:r w:rsidDel="00000000" w:rsidR="00000000" w:rsidRPr="00000000">
        <w:rPr>
          <w:rtl w:val="0"/>
        </w:rPr>
        <w:t xml:space="preserve">The end of such accumulation periods are highlighted in the x-axis of </w:t>
      </w:r>
      <w:r w:rsidDel="00000000" w:rsidR="00000000" w:rsidRPr="00000000">
        <w:rPr>
          <w:b w:val="1"/>
          <w:rtl w:val="0"/>
        </w:rPr>
        <w:t xml:space="preserve">Figure 6</w:t>
      </w:r>
      <w:r w:rsidDel="00000000" w:rsidR="00000000" w:rsidRPr="00000000">
        <w:rPr>
          <w:rtl w:val="0"/>
        </w:rPr>
        <w:t xml:space="preserve">, respectively, in purple, cyan and pink. The first accumulation period corresponds to one of the troughs of the rainfall’s diurnal cycle in “La Sierra”, while the last two correspond to the peaks (</w:t>
      </w:r>
      <w:r w:rsidDel="00000000" w:rsidR="00000000" w:rsidRPr="00000000">
        <w:rPr>
          <w:b w:val="1"/>
          <w:rtl w:val="0"/>
        </w:rPr>
        <w:t xml:space="preserve">Figure 2</w:t>
      </w:r>
      <w:r w:rsidDel="00000000" w:rsidR="00000000" w:rsidRPr="00000000">
        <w:rPr>
          <w:rtl w:val="0"/>
        </w:rPr>
        <w:t xml:space="preserve">). </w:t>
      </w:r>
      <w:commentRangeEnd w:id="108"/>
      <w:r w:rsidDel="00000000" w:rsidR="00000000" w:rsidRPr="00000000">
        <w:commentReference w:id="108"/>
      </w:r>
      <w:r w:rsidDel="00000000" w:rsidR="00000000" w:rsidRPr="00000000">
        <w:rPr>
          <w:rtl w:val="0"/>
        </w:rPr>
        <w:t xml:space="preserve">From day 2, the highest AURC values are mainly observed only between 1200 – 0000 LST. ecPoint shows a minor degradation in the AURC values compared to ENS. In addition, ecPoint has nosier AURC values that do not indicate specific accumulation periods where the skill in identifying areas at flash flood risk is better or wors</w:t>
      </w:r>
      <w:ins w:author="Calum Baugh" w:id="60" w:date="2022-03-10T18:40:00Z">
        <w:r w:rsidDel="00000000" w:rsidR="00000000" w:rsidRPr="00000000">
          <w:rPr>
            <w:rtl w:val="0"/>
          </w:rPr>
          <w:t xml:space="preserve">s</w:t>
        </w:r>
      </w:ins>
      <w:del w:author="Calum Baugh" w:id="60" w:date="2022-03-10T18:40:00Z">
        <w:r w:rsidDel="00000000" w:rsidR="00000000" w:rsidRPr="00000000">
          <w:rPr>
            <w:rtl w:val="0"/>
          </w:rPr>
          <w:delText xml:space="preserve">t</w:delText>
        </w:r>
      </w:del>
      <w:r w:rsidDel="00000000" w:rsidR="00000000" w:rsidRPr="00000000">
        <w:rPr>
          <w:rtl w:val="0"/>
        </w:rPr>
        <w:t xml:space="preserve">. </w:t>
      </w:r>
      <w:commentRangeEnd w:id="106"/>
      <w:r w:rsidDel="00000000" w:rsidR="00000000" w:rsidRPr="00000000">
        <w:commentReference w:id="106"/>
      </w:r>
      <w:commentRangeStart w:id="109"/>
      <w:r w:rsidDel="00000000" w:rsidR="00000000" w:rsidRPr="00000000">
        <w:rPr>
          <w:rtl w:val="0"/>
        </w:rPr>
        <w:t xml:space="preserve">Let us consider the AURC for verifying rainfall events with relative thresholds &gt;= 99</w:t>
      </w:r>
      <w:r w:rsidDel="00000000" w:rsidR="00000000" w:rsidRPr="00000000">
        <w:rPr>
          <w:vertAlign w:val="superscript"/>
          <w:rtl w:val="0"/>
        </w:rPr>
        <w:t xml:space="preserve">th</w:t>
      </w:r>
      <w:r w:rsidDel="00000000" w:rsidR="00000000" w:rsidRPr="00000000">
        <w:rPr>
          <w:rtl w:val="0"/>
        </w:rPr>
        <w:t xml:space="preserve"> percentile (bottom right panel in </w:t>
      </w:r>
      <w:r w:rsidDel="00000000" w:rsidR="00000000" w:rsidRPr="00000000">
        <w:rPr>
          <w:b w:val="1"/>
          <w:rtl w:val="0"/>
        </w:rPr>
        <w:t xml:space="preserve">Figure 6</w:t>
      </w:r>
      <w:r w:rsidDel="00000000" w:rsidR="00000000" w:rsidRPr="00000000">
        <w:rPr>
          <w:rtl w:val="0"/>
        </w:rPr>
        <w:t xml:space="preserve">). As opposed to the AURC for verifying rainfall events with relative thresholds &gt;= 85</w:t>
      </w:r>
      <w:r w:rsidDel="00000000" w:rsidR="00000000" w:rsidRPr="00000000">
        <w:rPr>
          <w:vertAlign w:val="superscript"/>
          <w:rtl w:val="0"/>
        </w:rPr>
        <w:t xml:space="preserve">th</w:t>
      </w:r>
      <w:r w:rsidDel="00000000" w:rsidR="00000000" w:rsidRPr="00000000">
        <w:rPr>
          <w:rtl w:val="0"/>
        </w:rPr>
        <w:t xml:space="preserve"> percentile, ecPoint shows in this case overall better AURC than ENS. AURC values for ecPoint range mainly between 0.6 and 0.7 through all lead times, while AURC values for ENS range mainly between 0.5 and 0.65. Up to day 4, ecPoint and ENS shows higher AURC values for accumulation periods </w:t>
      </w:r>
      <w:commentRangeStart w:id="110"/>
      <w:r w:rsidDel="00000000" w:rsidR="00000000" w:rsidRPr="00000000">
        <w:rPr>
          <w:rtl w:val="0"/>
        </w:rPr>
        <w:t xml:space="preserve">between 0600-1800 LST and 1200-0000 LST</w:t>
      </w:r>
      <w:commentRangeEnd w:id="110"/>
      <w:r w:rsidDel="00000000" w:rsidR="00000000" w:rsidRPr="00000000">
        <w:commentReference w:id="110"/>
      </w:r>
      <w:r w:rsidDel="00000000" w:rsidR="00000000" w:rsidRPr="00000000">
        <w:rPr>
          <w:rtl w:val="0"/>
        </w:rPr>
        <w:t xml:space="preserve">, which correspond to the peaks of the rainfall’s diurnal cycle in “La Sierra” (</w:t>
      </w:r>
      <w:r w:rsidDel="00000000" w:rsidR="00000000" w:rsidRPr="00000000">
        <w:rPr>
          <w:b w:val="1"/>
          <w:rtl w:val="0"/>
        </w:rPr>
        <w:t xml:space="preserve">Figure 2</w:t>
      </w:r>
      <w:r w:rsidDel="00000000" w:rsidR="00000000" w:rsidRPr="00000000">
        <w:rPr>
          <w:rtl w:val="0"/>
        </w:rPr>
        <w:t xml:space="preserve">). </w:t>
      </w:r>
      <w:commentRangeEnd w:id="109"/>
      <w:r w:rsidDel="00000000" w:rsidR="00000000" w:rsidRPr="00000000">
        <w:commentReference w:id="109"/>
      </w:r>
      <w:commentRangeStart w:id="111"/>
      <w:r w:rsidDel="00000000" w:rsidR="00000000" w:rsidRPr="00000000">
        <w:rPr>
          <w:rtl w:val="0"/>
        </w:rPr>
        <w:t xml:space="preserve">The end of such accumulation periods are highlighted in the x-axis of </w:t>
      </w:r>
      <w:r w:rsidDel="00000000" w:rsidR="00000000" w:rsidRPr="00000000">
        <w:rPr>
          <w:b w:val="1"/>
          <w:rtl w:val="0"/>
        </w:rPr>
        <w:t xml:space="preserve">Figure 6</w:t>
      </w:r>
      <w:r w:rsidDel="00000000" w:rsidR="00000000" w:rsidRPr="00000000">
        <w:rPr>
          <w:rtl w:val="0"/>
        </w:rPr>
        <w:t xml:space="preserve">, respectively, in cyan and pink. </w:t>
      </w:r>
      <w:commentRangeEnd w:id="111"/>
      <w:r w:rsidDel="00000000" w:rsidR="00000000" w:rsidRPr="00000000">
        <w:commentReference w:id="111"/>
      </w:r>
      <w:r w:rsidDel="00000000" w:rsidR="00000000" w:rsidRPr="00000000">
        <w:rPr>
          <w:rtl w:val="0"/>
        </w:rPr>
        <w:t xml:space="preserve">ecPoint and ENS show instead smaller AURC values mainly for the accumulation period between 18000-0600 LST and 0000-1200 LST,  which correspond to the troughs of the rainfall’s diurnal cycle in “La Sierra” (</w:t>
      </w:r>
      <w:r w:rsidDel="00000000" w:rsidR="00000000" w:rsidRPr="00000000">
        <w:rPr>
          <w:b w:val="1"/>
          <w:rtl w:val="0"/>
        </w:rPr>
        <w:t xml:space="preserve">Figure 2</w:t>
      </w:r>
      <w:commentRangeStart w:id="112"/>
      <w:r w:rsidDel="00000000" w:rsidR="00000000" w:rsidRPr="00000000">
        <w:rPr>
          <w:rtl w:val="0"/>
        </w:rPr>
        <w:t xml:space="preserve">). From day 4, ENS and ecPoint show an asynchronized pattern instead. While ecPoint continues showing highest AURC values between 1200-0000 LST, ENS shows the lowest AURC values for the same accumulation period up to day 10. The period between 0600-1800 LST deteriorates after day 3 in ecPoint, but it still maintains a relatively high AURC compared to the other two accumulation periods (i.e., 1800-0600 LST and 0000-1200 LST). Therefore, in “La Sierra” short range forecasts show in both ENS and ecPoint high AURC for the peak of rainfall’s diurnal cycle. However, from day 4 ENS skill diminishes while ecPoint maintains the trend through all lead times</w:t>
      </w:r>
      <w:commentRangeEnd w:id="112"/>
      <w:r w:rsidDel="00000000" w:rsidR="00000000" w:rsidRPr="00000000">
        <w:commentReference w:id="112"/>
      </w:r>
      <w:r w:rsidDel="00000000" w:rsidR="00000000" w:rsidRPr="00000000">
        <w:rPr>
          <w:rtl w:val="0"/>
        </w:rPr>
        <w:t xml:space="preserve">. </w:t>
      </w:r>
    </w:p>
    <w:p w:rsidR="00000000" w:rsidDel="00000000" w:rsidP="00000000" w:rsidRDefault="00000000" w:rsidRPr="00000000" w14:paraId="0000004E">
      <w:pPr>
        <w:pStyle w:val="Heading2"/>
        <w:numPr>
          <w:ilvl w:val="1"/>
          <w:numId w:val="1"/>
        </w:numPr>
        <w:ind w:left="576" w:hanging="576"/>
        <w:rPr/>
      </w:pPr>
      <w:commentRangeStart w:id="113"/>
      <w:r w:rsidDel="00000000" w:rsidR="00000000" w:rsidRPr="00000000">
        <w:rPr>
          <w:rtl w:val="0"/>
        </w:rPr>
        <w:t xml:space="preserve">Where is the added ecPoint’s value coming from?</w:t>
      </w:r>
      <w:commentRangeEnd w:id="113"/>
      <w:r w:rsidDel="00000000" w:rsidR="00000000" w:rsidRPr="00000000">
        <w:commentReference w:id="113"/>
      </w:r>
      <w:r w:rsidDel="00000000" w:rsidR="00000000" w:rsidRPr="00000000">
        <w:rPr>
          <w:rtl w:val="0"/>
        </w:rPr>
      </w:r>
    </w:p>
    <w:p w:rsidR="00000000" w:rsidDel="00000000" w:rsidP="00000000" w:rsidRDefault="00000000" w:rsidRPr="00000000" w14:paraId="0000004F">
      <w:pPr>
        <w:pStyle w:val="Heading3"/>
        <w:numPr>
          <w:ilvl w:val="2"/>
          <w:numId w:val="1"/>
        </w:numPr>
        <w:ind w:left="720" w:hanging="720"/>
        <w:rPr/>
      </w:pPr>
      <w:r w:rsidDel="00000000" w:rsidR="00000000" w:rsidRPr="00000000">
        <w:rPr>
          <w:rtl w:val="0"/>
        </w:rPr>
        <w:t xml:space="preserve">ROC curves</w:t>
      </w:r>
    </w:p>
    <w:p w:rsidR="00000000" w:rsidDel="00000000" w:rsidP="00000000" w:rsidRDefault="00000000" w:rsidRPr="00000000" w14:paraId="00000050">
      <w:pPr>
        <w:rPr/>
      </w:pPr>
      <w:r w:rsidDel="00000000" w:rsidR="00000000" w:rsidRPr="00000000">
        <w:rPr>
          <w:rtl w:val="0"/>
        </w:rPr>
        <w:t xml:space="preserve">In “La Sierra”, the AURC values for ENS at the 85</w:t>
      </w:r>
      <w:r w:rsidDel="00000000" w:rsidR="00000000" w:rsidRPr="00000000">
        <w:rPr>
          <w:vertAlign w:val="superscript"/>
          <w:rtl w:val="0"/>
        </w:rPr>
        <w:t xml:space="preserve">th</w:t>
      </w:r>
      <w:r w:rsidDel="00000000" w:rsidR="00000000" w:rsidRPr="00000000">
        <w:rPr>
          <w:rtl w:val="0"/>
        </w:rPr>
        <w:t xml:space="preserve"> percentile are similar to the AURC values for ecPoint at the 99</w:t>
      </w:r>
      <w:r w:rsidDel="00000000" w:rsidR="00000000" w:rsidRPr="00000000">
        <w:rPr>
          <w:vertAlign w:val="superscript"/>
          <w:rtl w:val="0"/>
        </w:rPr>
        <w:t xml:space="preserve">th</w:t>
      </w:r>
      <w:r w:rsidDel="00000000" w:rsidR="00000000" w:rsidRPr="00000000">
        <w:rPr>
          <w:rtl w:val="0"/>
        </w:rPr>
        <w:t xml:space="preserve"> percentile. </w:t>
      </w:r>
      <w:commentRangeStart w:id="114"/>
      <w:r w:rsidDel="00000000" w:rsidR="00000000" w:rsidRPr="00000000">
        <w:rPr>
          <w:rtl w:val="0"/>
        </w:rPr>
        <w:t xml:space="preserve">This means that the ability of ecPoint to discriminate between flash flood events and non-events when considering high rainfall events is similar to the discrimination ability of ENS when considering high rainfall events</w:t>
      </w:r>
      <w:commentRangeEnd w:id="114"/>
      <w:r w:rsidDel="00000000" w:rsidR="00000000" w:rsidRPr="00000000">
        <w:commentReference w:id="114"/>
      </w:r>
      <w:r w:rsidDel="00000000" w:rsidR="00000000" w:rsidRPr="00000000">
        <w:rPr>
          <w:rtl w:val="0"/>
        </w:rPr>
        <w:t xml:space="preserve">. </w:t>
      </w:r>
      <w:commentRangeStart w:id="115"/>
      <w:r w:rsidDel="00000000" w:rsidR="00000000" w:rsidRPr="00000000">
        <w:rPr>
          <w:b w:val="1"/>
          <w:rtl w:val="0"/>
        </w:rPr>
        <w:t xml:space="preserve">Figure 8</w:t>
      </w:r>
      <w:r w:rsidDel="00000000" w:rsidR="00000000" w:rsidRPr="00000000">
        <w:rPr>
          <w:rtl w:val="0"/>
        </w:rPr>
        <w:t xml:space="preserve"> shows the ROC curves from day 1 to day 3 (rows from top to bottom) and for the 95</w:t>
      </w:r>
      <w:r w:rsidDel="00000000" w:rsidR="00000000" w:rsidRPr="00000000">
        <w:rPr>
          <w:vertAlign w:val="superscript"/>
          <w:rtl w:val="0"/>
        </w:rPr>
        <w:t xml:space="preserve">th</w:t>
      </w:r>
      <w:r w:rsidDel="00000000" w:rsidR="00000000" w:rsidRPr="00000000">
        <w:rPr>
          <w:rtl w:val="0"/>
        </w:rPr>
        <w:t xml:space="preserve">, 98</w:t>
      </w:r>
      <w:r w:rsidDel="00000000" w:rsidR="00000000" w:rsidRPr="00000000">
        <w:rPr>
          <w:vertAlign w:val="superscript"/>
          <w:rtl w:val="0"/>
        </w:rPr>
        <w:t xml:space="preserve">th</w:t>
      </w:r>
      <w:r w:rsidDel="00000000" w:rsidR="00000000" w:rsidRPr="00000000">
        <w:rPr>
          <w:rtl w:val="0"/>
        </w:rPr>
        <w:t xml:space="preserve">, and 99</w:t>
      </w:r>
      <w:r w:rsidDel="00000000" w:rsidR="00000000" w:rsidRPr="00000000">
        <w:rPr>
          <w:vertAlign w:val="superscript"/>
          <w:rtl w:val="0"/>
        </w:rPr>
        <w:t xml:space="preserve">th</w:t>
      </w:r>
      <w:r w:rsidDel="00000000" w:rsidR="00000000" w:rsidRPr="00000000">
        <w:rPr>
          <w:rtl w:val="0"/>
        </w:rPr>
        <w:t xml:space="preserve"> percentile (columns from left to right). </w:t>
      </w:r>
      <w:commentRangeEnd w:id="115"/>
      <w:r w:rsidDel="00000000" w:rsidR="00000000" w:rsidRPr="00000000">
        <w:commentReference w:id="115"/>
      </w:r>
      <w:r w:rsidDel="00000000" w:rsidR="00000000" w:rsidRPr="00000000">
        <w:rPr>
          <w:rtl w:val="0"/>
        </w:rPr>
        <w:t xml:space="preserve">Only the ROC curves for flood reports with an EFFCI&gt;=6 are shown. The ROC curves for flood reports with an</w:t>
      </w:r>
      <w:del w:author="Calum Baugh" w:id="61" w:date="2022-03-10T18:41:35Z">
        <w:r w:rsidDel="00000000" w:rsidR="00000000" w:rsidRPr="00000000">
          <w:rPr>
            <w:rtl w:val="0"/>
          </w:rPr>
          <w:delText xml:space="preserve">d</w:delText>
        </w:r>
      </w:del>
      <w:r w:rsidDel="00000000" w:rsidR="00000000" w:rsidRPr="00000000">
        <w:rPr>
          <w:rtl w:val="0"/>
        </w:rPr>
        <w:t xml:space="preserve"> EFFCI&gt;=1 and &gt;=10 can be found in the supplemental material. For “La Costa” region, the ecPoint’s and ENS’s ROC curves are overlapping with the exception of the last one or two top forecast percentiles, at all lead times a</w:t>
      </w:r>
      <w:ins w:author="Carolynne Hultquist" w:id="62" w:date="2022-02-28T19:42:57Z">
        <w:r w:rsidDel="00000000" w:rsidR="00000000" w:rsidRPr="00000000">
          <w:rPr>
            <w:rtl w:val="0"/>
          </w:rPr>
          <w:t xml:space="preserve">n</w:t>
        </w:r>
      </w:ins>
      <w:r w:rsidDel="00000000" w:rsidR="00000000" w:rsidRPr="00000000">
        <w:rPr>
          <w:rtl w:val="0"/>
        </w:rPr>
        <w:t xml:space="preserve">d all relative rainfall thresholds. Therefore, the ROC curves for ecPoint and ENS belong to the same underlying curve. For “La Sierra” region, the ecPoint’s and ENS’s ROC curves differ much more significantly. </w:t>
      </w:r>
    </w:p>
    <w:p w:rsidR="00000000" w:rsidDel="00000000" w:rsidP="00000000" w:rsidRDefault="00000000" w:rsidRPr="00000000" w14:paraId="00000051">
      <w:pPr>
        <w:pStyle w:val="Heading3"/>
        <w:numPr>
          <w:ilvl w:val="2"/>
          <w:numId w:val="1"/>
        </w:numPr>
        <w:ind w:left="720" w:hanging="720"/>
        <w:rPr/>
      </w:pPr>
      <w:commentRangeStart w:id="116"/>
      <w:r w:rsidDel="00000000" w:rsidR="00000000" w:rsidRPr="00000000">
        <w:rPr>
          <w:rtl w:val="0"/>
        </w:rPr>
        <w:t xml:space="preserve">Distribution of Weather Types (WTs)</w:t>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0052">
      <w:pPr>
        <w:rPr/>
      </w:pPr>
      <w:commentRangeStart w:id="117"/>
      <w:commentRangeStart w:id="118"/>
      <w:r w:rsidDel="00000000" w:rsidR="00000000" w:rsidRPr="00000000">
        <w:rPr>
          <w:rtl w:val="0"/>
        </w:rPr>
        <w:t xml:space="preserve">Flash floods typically occur during night-time (Maddox </w:t>
      </w:r>
      <w:r w:rsidDel="00000000" w:rsidR="00000000" w:rsidRPr="00000000">
        <w:rPr>
          <w:i w:val="1"/>
          <w:rtl w:val="0"/>
        </w:rPr>
        <w:t xml:space="preserve">et al.</w:t>
      </w:r>
      <w:r w:rsidDel="00000000" w:rsidR="00000000" w:rsidRPr="00000000">
        <w:rPr>
          <w:rtl w:val="0"/>
        </w:rPr>
        <w:t xml:space="preserve">, 1979).</w:t>
      </w:r>
      <w:commentRangeEnd w:id="117"/>
      <w:r w:rsidDel="00000000" w:rsidR="00000000" w:rsidRPr="00000000">
        <w:commentReference w:id="117"/>
      </w:r>
      <w:commentRangeEnd w:id="118"/>
      <w:r w:rsidDel="00000000" w:rsidR="00000000" w:rsidRPr="00000000">
        <w:commentReference w:id="118"/>
      </w:r>
      <w:r w:rsidDel="00000000" w:rsidR="00000000" w:rsidRPr="00000000">
        <w:rPr>
          <w:rtl w:val="0"/>
        </w:rPr>
      </w:r>
    </w:p>
    <w:p w:rsidR="00000000" w:rsidDel="00000000" w:rsidP="00000000" w:rsidRDefault="00000000" w:rsidRPr="00000000" w14:paraId="00000053">
      <w:pPr>
        <w:rPr/>
      </w:pPr>
      <w:commentRangeStart w:id="119"/>
      <w:r w:rsidDel="00000000" w:rsidR="00000000" w:rsidRPr="00000000">
        <w:rPr>
          <w:rtl w:val="0"/>
        </w:rPr>
        <w:t xml:space="preserve">The differences in the AURC values for the different times of the day can be explained by looking at the distribution of WTs in </w:t>
      </w:r>
      <w:r w:rsidDel="00000000" w:rsidR="00000000" w:rsidRPr="00000000">
        <w:rPr>
          <w:b w:val="1"/>
          <w:rtl w:val="0"/>
        </w:rPr>
        <w:t xml:space="preserve">Figure 7</w:t>
      </w:r>
      <w:r w:rsidDel="00000000" w:rsidR="00000000" w:rsidRPr="00000000">
        <w:rPr>
          <w:rtl w:val="0"/>
        </w:rPr>
        <w:t xml:space="preserve">.</w:t>
      </w:r>
      <w:commentRangeEnd w:id="119"/>
      <w:r w:rsidDel="00000000" w:rsidR="00000000" w:rsidRPr="00000000">
        <w:commentReference w:id="119"/>
      </w:r>
      <w:r w:rsidDel="00000000" w:rsidR="00000000" w:rsidRPr="00000000">
        <w:rPr>
          <w:rtl w:val="0"/>
        </w:rPr>
        <w:t xml:space="preserve"> </w:t>
      </w:r>
      <w:commentRangeStart w:id="120"/>
      <w:r w:rsidDel="00000000" w:rsidR="00000000" w:rsidRPr="00000000">
        <w:rPr>
          <w:rtl w:val="0"/>
        </w:rPr>
        <w:t xml:space="preserve">In “La Costa” there is not much variability of WTs. The most observed WTs (green crosses in </w:t>
      </w:r>
      <w:r w:rsidDel="00000000" w:rsidR="00000000" w:rsidRPr="00000000">
        <w:rPr>
          <w:b w:val="1"/>
          <w:rtl w:val="0"/>
        </w:rPr>
        <w:t xml:space="preserve">Figure 7</w:t>
      </w:r>
      <w:r w:rsidDel="00000000" w:rsidR="00000000" w:rsidRPr="00000000">
        <w:rPr>
          <w:rtl w:val="0"/>
        </w:rPr>
        <w:t xml:space="preserve">) are mainly in the 1???? and 2???? categories. However, the peaks correspond to small rainfall totals, low wind speeds, small CAPE, and medium solar radiation. This type of WT is observed across all four categories of convective precipitation ratio (CPR, defined as the ratio between convective rainfall and total precipitation), with the category 1???? (i.e., CPR&lt;0.25, mainly large-scale rainfall in the ENS model) contributing more often than the other three (2????, 3????, and 4????), and the category 4???? (i.e., CPR&gt;0.75, mainly convective rainfall in the ENS model) The one contributing less often. This is shown by the percentages in red in </w:t>
      </w:r>
      <w:r w:rsidDel="00000000" w:rsidR="00000000" w:rsidRPr="00000000">
        <w:rPr>
          <w:b w:val="1"/>
          <w:rtl w:val="0"/>
        </w:rPr>
        <w:t xml:space="preserve">Figure 7</w:t>
      </w:r>
      <w:r w:rsidDel="00000000" w:rsidR="00000000" w:rsidRPr="00000000">
        <w:rPr>
          <w:rtl w:val="0"/>
        </w:rPr>
        <w:t xml:space="preserve">. In the category 1???? There is also a big contribution by the WT that represents small rainfall totals, high wind speed, small cape, and high solar radiation. This two categories of WTs tend to correct mainly biases in the ENS model as opposed to correct mainly sub-grid variability. The bias correction is mainly for overestimation of rainfall, with a correction factor of around 0.85 in both cases. In “La Sierra”, there is much more variability of WTs across all CPR categories. This can be seen from a more uniform distribution of the percentages in red in </w:t>
      </w:r>
      <w:r w:rsidDel="00000000" w:rsidR="00000000" w:rsidRPr="00000000">
        <w:rPr>
          <w:b w:val="1"/>
          <w:rtl w:val="0"/>
        </w:rPr>
        <w:t xml:space="preserve">Figure 7</w:t>
      </w:r>
      <w:r w:rsidDel="00000000" w:rsidR="00000000" w:rsidRPr="00000000">
        <w:rPr>
          <w:rtl w:val="0"/>
        </w:rPr>
        <w:t xml:space="preserve">, with the exception of the accumulation period between 1800 to 0600 LST where the category 1???? holds more than the half of the WTs during wet days. There are still the same than those in “La Costa” region (i.e., those indicated by black and blue crosses). However, in “Sierra”, the crosses are indicated with a different colour (magenta) as they represent mainly large solar radiation. This is probably due to the fact that the cases are</w:t>
      </w:r>
      <w:ins w:author="Carolynne Hultquist" w:id="63" w:date="2022-02-28T19:43:25Z">
        <w:r w:rsidDel="00000000" w:rsidR="00000000" w:rsidRPr="00000000">
          <w:rPr>
            <w:rtl w:val="0"/>
          </w:rPr>
          <w:t xml:space="preserve"> </w:t>
        </w:r>
      </w:ins>
      <w:del w:author="Carolynne Hultquist" w:id="63" w:date="2022-02-28T19:43:25Z">
        <w:r w:rsidDel="00000000" w:rsidR="00000000" w:rsidRPr="00000000">
          <w:rPr>
            <w:rtl w:val="0"/>
          </w:rPr>
          <w:delText xml:space="preserve"> in the </w:delText>
        </w:r>
      </w:del>
      <w:r w:rsidDel="00000000" w:rsidR="00000000" w:rsidRPr="00000000">
        <w:rPr>
          <w:rtl w:val="0"/>
        </w:rPr>
        <w:t xml:space="preserve">in the heights of the Andean region, and the optical depth of the climatological aerosol distribution is smaller in the mountains, as used in the computation of the clear sky solar radiation. </w:t>
      </w:r>
      <w:commentRangeEnd w:id="120"/>
      <w:r w:rsidDel="00000000" w:rsidR="00000000" w:rsidRPr="00000000">
        <w:commentReference w:id="120"/>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different proportion in the WTs distribution during wet days can be linked to the different types of corrections applied by ecPoint, and shown in </w:t>
      </w:r>
      <w:r w:rsidDel="00000000" w:rsidR="00000000" w:rsidRPr="00000000">
        <w:rPr>
          <w:b w:val="1"/>
          <w:rtl w:val="0"/>
        </w:rPr>
        <w:t xml:space="preserve">Figure 6</w:t>
      </w:r>
      <w:r w:rsidDel="00000000" w:rsidR="00000000" w:rsidRPr="00000000">
        <w:rPr>
          <w:rtl w:val="0"/>
        </w:rPr>
        <w:t xml:space="preserve">. ecPoint does not apply any corrections to the accumulation periods that correspond to the accumulation periods between 0000 and 1200 LST (the final step of these accumulation periods are indicated in green in </w:t>
      </w:r>
      <w:r w:rsidDel="00000000" w:rsidR="00000000" w:rsidRPr="00000000">
        <w:rPr>
          <w:b w:val="1"/>
          <w:rtl w:val="0"/>
        </w:rPr>
        <w:t xml:space="preserve">Figure 6</w:t>
      </w:r>
      <w:r w:rsidDel="00000000" w:rsidR="00000000" w:rsidRPr="00000000">
        <w:rPr>
          <w:rtl w:val="0"/>
        </w:rPr>
        <w:t xml:space="preserve">). This accumulation period corresponds to one of the lows in the diurnal cycle in “La Costa”. Instead, ecPoint applies the biggest corrections in the rainfall accumulation periods between 1200 and 0000 LST (the final step of these accumulation periods are indicated in black in </w:t>
      </w:r>
      <w:r w:rsidDel="00000000" w:rsidR="00000000" w:rsidRPr="00000000">
        <w:rPr>
          <w:b w:val="1"/>
          <w:rtl w:val="0"/>
        </w:rPr>
        <w:t xml:space="preserve">Figure 6</w:t>
      </w:r>
      <w:r w:rsidDel="00000000" w:rsidR="00000000" w:rsidRPr="00000000">
        <w:rPr>
          <w:rtl w:val="0"/>
        </w:rPr>
        <w:t xml:space="preserve">). This accumulation period corresponds to one of the peaks of the diurnal cycle in “La Costa”. Over the accumulation periods between 1800-0600 LST and between 0600-1800 LST ecPoint-Rainfall forecasts also apply significant corrections to the ENS forecasts, tending to improve the AURC scores. The characteristic here to highlight is that when ecPoint is not applying much correction is when the ENS model comes more often with weather scenarios that lie in the 1???? category of WTs. If we examine the WTs in such category that might contribute to hav</w:t>
      </w:r>
      <w:ins w:author="Carolynne Hultquist" w:id="64" w:date="2022-02-28T19:44:00Z">
        <w:r w:rsidDel="00000000" w:rsidR="00000000" w:rsidRPr="00000000">
          <w:rPr>
            <w:rtl w:val="0"/>
          </w:rPr>
          <w:t xml:space="preserve">ing</w:t>
        </w:r>
      </w:ins>
      <w:del w:author="Carolynne Hultquist" w:id="64" w:date="2022-02-28T19:44:00Z">
        <w:r w:rsidDel="00000000" w:rsidR="00000000" w:rsidRPr="00000000">
          <w:rPr>
            <w:rtl w:val="0"/>
          </w:rPr>
          <w:delText xml:space="preserve">e</w:delText>
        </w:r>
      </w:del>
      <w:r w:rsidDel="00000000" w:rsidR="00000000" w:rsidRPr="00000000">
        <w:rPr>
          <w:rtl w:val="0"/>
        </w:rPr>
        <w:t xml:space="preserve"> rainfall events &gt; 50 mm / 12h, one can see that the WTs tend to be mainly </w:t>
      </w:r>
      <w:ins w:author="Carolynne Hultquist" w:id="65" w:date="2022-02-28T19:45:06Z">
        <w:r w:rsidDel="00000000" w:rsidR="00000000" w:rsidRPr="00000000">
          <w:rPr>
            <w:rtl w:val="0"/>
          </w:rPr>
          <w:t xml:space="preserve">G</w:t>
        </w:r>
      </w:ins>
      <w:del w:author="Carolynne Hultquist" w:id="65" w:date="2022-02-28T19:45:06Z">
        <w:r w:rsidDel="00000000" w:rsidR="00000000" w:rsidRPr="00000000">
          <w:rPr>
            <w:rtl w:val="0"/>
          </w:rPr>
          <w:delText xml:space="preserve">g</w:delText>
        </w:r>
      </w:del>
      <w:r w:rsidDel="00000000" w:rsidR="00000000" w:rsidRPr="00000000">
        <w:rPr>
          <w:rtl w:val="0"/>
        </w:rPr>
        <w:t xml:space="preserve">aussian, with peaks around the white bar</w:t>
      </w:r>
      <w:ins w:author="Carolynne Hultquist" w:id="66" w:date="2022-02-28T19:45:26Z">
        <w:r w:rsidDel="00000000" w:rsidR="00000000" w:rsidRPr="00000000">
          <w:rPr>
            <w:rtl w:val="0"/>
          </w:rPr>
          <w:t xml:space="preserve"> as seen in Figure 6</w:t>
        </w:r>
      </w:ins>
      <w:r w:rsidDel="00000000" w:rsidR="00000000" w:rsidRPr="00000000">
        <w:rPr>
          <w:rtl w:val="0"/>
        </w:rPr>
        <w:t xml:space="preserve"> that indicate</w:t>
      </w:r>
      <w:del w:author="Carolynne Hultquist" w:id="67" w:date="2022-02-28T19:45:39Z">
        <w:r w:rsidDel="00000000" w:rsidR="00000000" w:rsidRPr="00000000">
          <w:rPr>
            <w:rtl w:val="0"/>
          </w:rPr>
          <w:delText xml:space="preserve">s</w:delText>
        </w:r>
      </w:del>
      <w:r w:rsidDel="00000000" w:rsidR="00000000" w:rsidRPr="00000000">
        <w:rPr>
          <w:rtl w:val="0"/>
        </w:rPr>
        <w:t xml:space="preserve"> that the ENS forecasts were representative of the point rainfall observations on the ground. </w:t>
      </w:r>
    </w:p>
    <w:p w:rsidR="00000000" w:rsidDel="00000000" w:rsidP="00000000" w:rsidRDefault="00000000" w:rsidRPr="00000000" w14:paraId="00000055">
      <w:pPr>
        <w:pStyle w:val="Heading1"/>
        <w:numPr>
          <w:ilvl w:val="0"/>
          <w:numId w:val="1"/>
        </w:numPr>
        <w:ind w:left="432" w:hanging="432"/>
        <w:rPr/>
      </w:pPr>
      <w:r w:rsidDel="00000000" w:rsidR="00000000" w:rsidRPr="00000000">
        <w:rPr>
          <w:rtl w:val="0"/>
        </w:rPr>
        <w:t xml:space="preserve">Case Studies </w:t>
      </w:r>
      <w:r w:rsidDel="00000000" w:rsidR="00000000" w:rsidRPr="00000000">
        <w:rPr>
          <w:rtl w:val="0"/>
        </w:rPr>
      </w:r>
    </w:p>
    <w:p w:rsidR="00000000" w:rsidDel="00000000" w:rsidP="00000000" w:rsidRDefault="00000000" w:rsidRPr="00000000" w14:paraId="00000056">
      <w:pPr>
        <w:pStyle w:val="Heading1"/>
        <w:numPr>
          <w:ilvl w:val="0"/>
          <w:numId w:val="1"/>
        </w:numPr>
        <w:ind w:left="432" w:hanging="432"/>
        <w:rPr/>
      </w:pPr>
      <w:commentRangeStart w:id="121"/>
      <w:r w:rsidDel="00000000" w:rsidR="00000000" w:rsidRPr="00000000">
        <w:rPr>
          <w:rtl w:val="0"/>
        </w:rPr>
        <w:t xml:space="preserve">Discussions</w:t>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57">
      <w:pPr>
        <w:pStyle w:val="Heading1"/>
        <w:numPr>
          <w:ilvl w:val="0"/>
          <w:numId w:val="1"/>
        </w:numPr>
        <w:ind w:left="432" w:hanging="432"/>
        <w:rPr/>
        <w:sectPr>
          <w:headerReference r:id="rId8" w:type="default"/>
          <w:pgSz w:h="16838" w:w="11906" w:orient="portrait"/>
          <w:pgMar w:bottom="851" w:top="851" w:left="1134" w:right="851" w:header="709" w:footer="709"/>
          <w:pgNumType w:start="1"/>
        </w:sectPr>
      </w:pPr>
      <w:bookmarkStart w:colFirst="0" w:colLast="0" w:name="_3znysh7" w:id="3"/>
      <w:bookmarkEnd w:id="3"/>
      <w:r w:rsidDel="00000000" w:rsidR="00000000" w:rsidRPr="00000000">
        <w:rPr>
          <w:rtl w:val="0"/>
        </w:rPr>
        <w:t xml:space="preserve">Conclusions</w:t>
      </w:r>
    </w:p>
    <w:p w:rsidR="00000000" w:rsidDel="00000000" w:rsidP="00000000" w:rsidRDefault="00000000" w:rsidRPr="00000000" w14:paraId="00000058">
      <w:pPr>
        <w:pStyle w:val="Heading1"/>
        <w:ind w:left="431" w:hanging="431"/>
        <w:rPr/>
      </w:pPr>
      <w:r w:rsidDel="00000000" w:rsidR="00000000" w:rsidRPr="00000000">
        <w:rPr>
          <w:rtl w:val="0"/>
        </w:rPr>
        <w:t xml:space="preserve">Tables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Definition of the four quadrants in a contingency table.  </w:t>
      </w:r>
    </w:p>
    <w:tbl>
      <w:tblPr>
        <w:tblStyle w:val="Table2"/>
        <w:tblW w:w="92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05"/>
        <w:gridCol w:w="3544"/>
        <w:gridCol w:w="3799"/>
        <w:tblGridChange w:id="0">
          <w:tblGrid>
            <w:gridCol w:w="1905"/>
            <w:gridCol w:w="3544"/>
            <w:gridCol w:w="3799"/>
          </w:tblGrid>
        </w:tblGridChange>
      </w:tblGrid>
      <w:tr>
        <w:trPr>
          <w:cantSplit w:val="0"/>
          <w:trHeight w:val="567" w:hRule="atLeast"/>
          <w:tblHeader w:val="0"/>
        </w:trPr>
        <w:tc>
          <w:tcPr>
            <w:tcBorders>
              <w:bottom w:color="000000" w:space="0" w:sz="4" w:val="single"/>
              <w:right w:color="000000" w:space="0" w:sz="4" w:val="single"/>
            </w:tcBorders>
            <w:shd w:fill="d9d9d9"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FORECASTS (COLUMNS) /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OBSERVATIONS (ROWS)</w:t>
            </w:r>
          </w:p>
        </w:tc>
        <w:tc>
          <w:tcPr>
            <w:tcBorders>
              <w:left w:color="000000" w:space="0" w:sz="4" w:val="single"/>
              <w:bottom w:color="000000" w:space="0" w:sz="4" w:val="single"/>
            </w:tcBorders>
            <w:shd w:fill="d9d9d9"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YES</w:t>
            </w:r>
          </w:p>
        </w:tc>
        <w:tc>
          <w:tcPr>
            <w:tcBorders>
              <w:bottom w:color="000000" w:space="0" w:sz="4" w:val="single"/>
            </w:tcBorders>
            <w:shd w:fill="d9d9d9"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NO</w:t>
            </w:r>
          </w:p>
        </w:tc>
      </w:tr>
      <w:tr>
        <w:trPr>
          <w:cantSplit w:val="0"/>
          <w:trHeight w:val="851" w:hRule="atLeast"/>
          <w:tblHeader w:val="0"/>
        </w:trPr>
        <w:tc>
          <w:tcPr>
            <w:tcBorders>
              <w:top w:color="000000" w:space="0" w:sz="4" w:val="single"/>
              <w:right w:color="000000" w:space="0" w:sz="4" w:val="single"/>
            </w:tcBorders>
            <w:shd w:fill="auto"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YES</w:t>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QUADRANT 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Hits (H)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event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observed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when it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predicted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tc>
        <w:tc>
          <w:tcPr>
            <w:tcBorders>
              <w:top w:color="000000" w:space="0" w:sz="4" w:val="single"/>
            </w:tcBorders>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QUADRANT II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False Alarms (FA)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event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not observed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when it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predicted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r>
      <w:tr>
        <w:trPr>
          <w:cantSplit w:val="0"/>
          <w:trHeight w:val="851" w:hRule="atLeast"/>
          <w:tblHeader w:val="0"/>
        </w:trPr>
        <w:tc>
          <w:tcPr>
            <w:tcBorders>
              <w:right w:color="000000" w:space="0" w:sz="4" w:val="single"/>
            </w:tcBorders>
            <w:shd w:fill="d9d9d9"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NO</w:t>
            </w:r>
          </w:p>
        </w:tc>
        <w:tc>
          <w:tcPr>
            <w:tcBorders>
              <w:left w:color="000000" w:space="0" w:sz="4" w:val="single"/>
            </w:tcBorders>
            <w:shd w:fill="d9d9d9"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QUADRANT III</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Misses (M)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event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observed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when it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not predicted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c>
          <w:tcPr>
            <w:shd w:fill="d9d9d9"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QUADRANT IV</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Correct Negatives (CN)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event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not observed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when it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was not predicted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tyjcwt" w:id="5"/>
      <w:bookmarkEnd w:id="5"/>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Number of all flood reports in the database in 2019 and 2020 (i.e., flood reports with EFFCI&gt;=1). The second column of the table shows the number of reports eliminated from the database because the reports did not contain the location of the report in lat/lon coordinates, or the reports did not contain the date and time in which the flood event happened.</w:t>
      </w:r>
    </w:p>
    <w:tbl>
      <w:tblPr>
        <w:tblStyle w:val="Table3"/>
        <w:tblW w:w="56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1417"/>
        <w:gridCol w:w="1701"/>
        <w:gridCol w:w="1701"/>
        <w:tblGridChange w:id="0">
          <w:tblGrid>
            <w:gridCol w:w="851"/>
            <w:gridCol w:w="1417"/>
            <w:gridCol w:w="1701"/>
            <w:gridCol w:w="1701"/>
          </w:tblGrid>
        </w:tblGridChange>
      </w:tblGrid>
      <w:tr>
        <w:trPr>
          <w:cantSplit w:val="0"/>
          <w:trHeight w:val="567" w:hRule="atLeast"/>
          <w:tblHeader w:val="0"/>
        </w:trPr>
        <w:tc>
          <w:tcPr>
            <w:tcBorders>
              <w:bottom w:color="000000" w:space="0" w:sz="4" w:val="single"/>
            </w:tcBorders>
            <w:shd w:fill="a6a6a6"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Year</w:t>
            </w:r>
          </w:p>
        </w:tc>
        <w:tc>
          <w:tcPr>
            <w:tcBorders>
              <w:bottom w:color="000000" w:space="0" w:sz="4" w:val="single"/>
            </w:tcBorders>
            <w:shd w:fill="a6a6a6"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Total n. of flood reports</w:t>
            </w:r>
          </w:p>
        </w:tc>
        <w:tc>
          <w:tcPr>
            <w:tcBorders>
              <w:bottom w:color="000000" w:space="0" w:sz="4" w:val="single"/>
            </w:tcBorders>
            <w:shd w:fill="a6a6a6"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eliminated flood reports </w:t>
            </w:r>
          </w:p>
        </w:tc>
        <w:tc>
          <w:tcPr>
            <w:tcBorders>
              <w:bottom w:color="000000" w:space="0" w:sz="4" w:val="single"/>
            </w:tcBorders>
            <w:shd w:fill="a6a6a6"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retained flood reports </w:t>
            </w:r>
          </w:p>
        </w:tc>
      </w:tr>
      <w:tr>
        <w:trPr>
          <w:cantSplit w:val="0"/>
          <w:trHeight w:val="284" w:hRule="atLeast"/>
          <w:tblHeader w:val="0"/>
        </w:trPr>
        <w:tc>
          <w:tcPr>
            <w:tcBorders>
              <w:top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2019</w:t>
            </w:r>
          </w:p>
        </w:tc>
        <w:tc>
          <w:tcPr>
            <w:tcBorders>
              <w:top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300</w:t>
            </w:r>
          </w:p>
        </w:tc>
        <w:tc>
          <w:tcPr>
            <w:tcBorders>
              <w:top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w:t>
            </w:r>
          </w:p>
        </w:tc>
        <w:tc>
          <w:tcPr>
            <w:tcBorders>
              <w:top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297</w:t>
            </w:r>
          </w:p>
        </w:tc>
      </w:tr>
      <w:tr>
        <w:trPr>
          <w:cantSplit w:val="0"/>
          <w:trHeight w:val="284" w:hRule="atLeast"/>
          <w:tblHeader w:val="0"/>
        </w:trPr>
        <w:tc>
          <w:tcPr>
            <w:shd w:fill="d9d9d9"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2020</w:t>
            </w:r>
          </w:p>
        </w:tc>
        <w:tc>
          <w:tcPr>
            <w:shd w:fill="d9d9d9"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190</w:t>
            </w:r>
          </w:p>
        </w:tc>
        <w:tc>
          <w:tcPr>
            <w:shd w:fill="d9d9d9"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w:t>
            </w:r>
          </w:p>
        </w:tc>
        <w:tc>
          <w:tcPr>
            <w:shd w:fill="d9d9d9"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190</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3dy6vkm" w:id="6"/>
      <w:bookmarkEnd w:id="6"/>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3</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Number of flood reports for 2019 and 2020, in each region, and for EFFCI&gt;=1 (first group), EFFCI&gt;=6 (second group), and EFFCI&gt;=10 (third group). The percentages within parenthesis for the reports with EFFCI&gt;=6 and EFFCI&gt;=10 represent the reduction in percent of the number of flood reports compared to the number of flood reports with EFFCI&gt;=1, which correspond to the total number of flood reports in the correspondent year (see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tbl>
      <w:tblPr>
        <w:tblStyle w:val="Table4"/>
        <w:tblW w:w="992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579"/>
        <w:gridCol w:w="595"/>
        <w:gridCol w:w="712"/>
        <w:gridCol w:w="508"/>
        <w:gridCol w:w="808"/>
        <w:gridCol w:w="873"/>
        <w:gridCol w:w="990"/>
        <w:gridCol w:w="732"/>
        <w:gridCol w:w="867"/>
        <w:gridCol w:w="873"/>
        <w:gridCol w:w="810"/>
        <w:gridCol w:w="849"/>
        <w:tblGridChange w:id="0">
          <w:tblGrid>
            <w:gridCol w:w="725"/>
            <w:gridCol w:w="579"/>
            <w:gridCol w:w="595"/>
            <w:gridCol w:w="712"/>
            <w:gridCol w:w="508"/>
            <w:gridCol w:w="808"/>
            <w:gridCol w:w="873"/>
            <w:gridCol w:w="990"/>
            <w:gridCol w:w="732"/>
            <w:gridCol w:w="867"/>
            <w:gridCol w:w="873"/>
            <w:gridCol w:w="810"/>
            <w:gridCol w:w="849"/>
          </w:tblGrid>
        </w:tblGridChange>
      </w:tblGrid>
      <w:tr>
        <w:trPr>
          <w:cantSplit w:val="0"/>
          <w:trHeight w:val="567" w:hRule="atLeast"/>
          <w:tblHeader w:val="0"/>
        </w:trPr>
        <w:tc>
          <w:tcPr>
            <w:tcBorders>
              <w:right w:color="000000" w:space="0" w:sz="4" w:val="single"/>
            </w:tcBorders>
            <w:shd w:fill="a6a6a6"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c>
          <w:tcPr>
            <w:gridSpan w:val="4"/>
            <w:tcBorders>
              <w:left w:color="000000" w:space="0" w:sz="4" w:val="single"/>
              <w:right w:color="000000" w:space="0" w:sz="4" w:val="single"/>
            </w:tcBorders>
            <w:shd w:fill="a6a6a6"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flood reports with EFFCI&gt;=1</w:t>
            </w:r>
          </w:p>
        </w:tc>
        <w:tc>
          <w:tcPr>
            <w:gridSpan w:val="4"/>
            <w:tcBorders>
              <w:left w:color="000000" w:space="0" w:sz="4" w:val="single"/>
              <w:right w:color="000000" w:space="0" w:sz="4" w:val="single"/>
            </w:tcBorders>
            <w:shd w:fill="a6a6a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flood reports with EFFCI&gt;=6</w:t>
            </w:r>
          </w:p>
        </w:tc>
        <w:tc>
          <w:tcPr>
            <w:gridSpan w:val="4"/>
            <w:tcBorders>
              <w:left w:color="000000" w:space="0" w:sz="4" w:val="single"/>
            </w:tcBorders>
            <w:shd w:fill="a6a6a6"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 of flood reports with EFFCI&gt;=10</w:t>
            </w:r>
          </w:p>
        </w:tc>
      </w:tr>
      <w:tr>
        <w:trPr>
          <w:cantSplit w:val="0"/>
          <w:trHeight w:val="567" w:hRule="atLeast"/>
          <w:tblHeader w:val="0"/>
        </w:trPr>
        <w:tc>
          <w:tcPr>
            <w:tcBorders>
              <w:right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Region/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Year</w:t>
            </w:r>
          </w:p>
        </w:tc>
        <w:tc>
          <w:tcPr>
            <w:tcBorders>
              <w:left w:color="000000" w:space="0" w:sz="4" w:val="single"/>
            </w:tcBorders>
            <w:shd w:fill="auto"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Costa</w:t>
            </w:r>
          </w:p>
        </w:tc>
        <w:tc>
          <w:tcPr>
            <w:shd w:fill="auto"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Sierra</w:t>
            </w:r>
          </w:p>
        </w:tc>
        <w:tc>
          <w:tcPr>
            <w:shd w:fill="auto"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Oriente</w:t>
            </w:r>
          </w:p>
        </w:tc>
        <w:tc>
          <w:tcPr>
            <w:tcBorders>
              <w:right w:color="000000" w:space="0" w:sz="4" w:val="single"/>
            </w:tcBorders>
            <w:shd w:fill="auto"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w:t>
            </w:r>
          </w:p>
        </w:tc>
        <w:tc>
          <w:tcPr>
            <w:tcBorders>
              <w:left w:color="000000" w:space="0" w:sz="4" w:val="single"/>
            </w:tcBorders>
            <w:shd w:fill="auto"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Costa</w:t>
            </w:r>
          </w:p>
        </w:tc>
        <w:tc>
          <w:tcPr>
            <w:shd w:fill="auto"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Sierra</w:t>
            </w:r>
          </w:p>
        </w:tc>
        <w:tc>
          <w:tcPr>
            <w:shd w:fill="auto"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Oriente</w:t>
            </w:r>
          </w:p>
        </w:tc>
        <w:tc>
          <w:tcPr>
            <w:tcBorders>
              <w:right w:color="000000" w:space="0" w:sz="4" w:val="single"/>
            </w:tcBorders>
            <w:shd w:fill="auto"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w:t>
            </w:r>
          </w:p>
        </w:tc>
        <w:tc>
          <w:tcPr>
            <w:tcBorders>
              <w:left w:color="000000" w:space="0" w:sz="4" w:val="single"/>
            </w:tcBorders>
            <w:shd w:fill="auto"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Costa</w:t>
            </w:r>
          </w:p>
        </w:tc>
        <w:tc>
          <w:tcPr>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Sierra</w:t>
            </w:r>
          </w:p>
        </w:tc>
        <w:tc>
          <w:tcPr>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Oriente</w:t>
            </w:r>
          </w:p>
        </w:tc>
        <w:tc>
          <w:tcPr>
            <w:shd w:fill="auto"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w:t>
            </w:r>
          </w:p>
        </w:tc>
      </w:tr>
      <w:tr>
        <w:trPr>
          <w:cantSplit w:val="0"/>
          <w:trHeight w:val="567" w:hRule="atLeast"/>
          <w:tblHeader w:val="0"/>
        </w:trPr>
        <w:tc>
          <w:tcPr>
            <w:tcBorders>
              <w:right w:color="000000" w:space="0" w:sz="4" w:val="single"/>
            </w:tcBorders>
            <w:shd w:fill="d9d9d9"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2019</w:t>
            </w:r>
          </w:p>
        </w:tc>
        <w:tc>
          <w:tcPr>
            <w:tcBorders>
              <w:left w:color="000000" w:space="0" w:sz="4" w:val="single"/>
            </w:tcBorders>
            <w:shd w:fill="d9d9d9"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175</w:t>
            </w:r>
          </w:p>
        </w:tc>
        <w:tc>
          <w:tcPr>
            <w:shd w:fill="d9d9d9"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114</w:t>
            </w:r>
          </w:p>
        </w:tc>
        <w:tc>
          <w:tcPr>
            <w:shd w:fill="d9d9d9"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w:t>
            </w:r>
          </w:p>
        </w:tc>
        <w:tc>
          <w:tcPr>
            <w:tcBorders>
              <w:right w:color="000000" w:space="0" w:sz="4" w:val="single"/>
            </w:tcBorders>
            <w:shd w:fill="d9d9d9"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297</w:t>
            </w:r>
          </w:p>
        </w:tc>
        <w:tc>
          <w:tcPr>
            <w:tcBorders>
              <w:left w:color="000000" w:space="0" w:sz="4" w:val="single"/>
            </w:tcBorders>
            <w:shd w:fill="d9d9d9"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92</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(-47%)</w:t>
            </w:r>
          </w:p>
        </w:tc>
        <w:tc>
          <w:tcPr>
            <w:shd w:fill="d9d9d9"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w:t>
            </w:r>
          </w:p>
        </w:tc>
        <w:tc>
          <w:tcPr>
            <w:shd w:fill="d9d9d9"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(-100%)</w:t>
            </w:r>
          </w:p>
        </w:tc>
        <w:tc>
          <w:tcPr>
            <w:tcBorders>
              <w:right w:color="000000" w:space="0" w:sz="4" w:val="single"/>
            </w:tcBorders>
            <w:shd w:fill="d9d9d9"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(-35%)</w:t>
            </w:r>
          </w:p>
        </w:tc>
        <w:tc>
          <w:tcPr>
            <w:tcBorders>
              <w:left w:color="000000" w:space="0" w:sz="4" w:val="single"/>
            </w:tcBorders>
            <w:shd w:fill="d9d9d9"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(-90 %)</w:t>
            </w:r>
          </w:p>
        </w:tc>
        <w:tc>
          <w:tcPr>
            <w:shd w:fill="d9d9d9"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(-71 %)</w:t>
            </w:r>
          </w:p>
        </w:tc>
        <w:tc>
          <w:tcPr>
            <w:shd w:fill="d9d9d9"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(-100 %)</w:t>
            </w:r>
          </w:p>
        </w:tc>
        <w:tc>
          <w:tcPr>
            <w:shd w:fill="d9d9d9"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51</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(-83 %)</w:t>
            </w:r>
          </w:p>
        </w:tc>
      </w:tr>
      <w:tr>
        <w:trPr>
          <w:cantSplit w:val="0"/>
          <w:trHeight w:val="567" w:hRule="atLeast"/>
          <w:tblHeader w:val="0"/>
        </w:trPr>
        <w:tc>
          <w:tcPr>
            <w:tcBorders>
              <w:right w:color="000000" w:space="0" w:sz="4" w:val="single"/>
            </w:tcBorders>
            <w:shd w:fill="auto"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2020</w:t>
            </w:r>
          </w:p>
        </w:tc>
        <w:tc>
          <w:tcPr>
            <w:tcBorders>
              <w:left w:color="000000" w:space="0" w:sz="4" w:val="single"/>
            </w:tcBorders>
            <w:shd w:fill="auto"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91</w:t>
            </w:r>
          </w:p>
        </w:tc>
        <w:tc>
          <w:tcPr>
            <w:shd w:fill="auto"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88</w:t>
            </w:r>
          </w:p>
        </w:tc>
        <w:tc>
          <w:tcPr>
            <w:shd w:fill="auto"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w:t>
            </w:r>
          </w:p>
        </w:tc>
        <w:tc>
          <w:tcPr>
            <w:tcBorders>
              <w:right w:color="000000" w:space="0" w:sz="4" w:val="single"/>
            </w:tcBorders>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190</w:t>
            </w:r>
          </w:p>
        </w:tc>
        <w:tc>
          <w:tcPr>
            <w:tcBorders>
              <w:left w:color="000000" w:space="0" w:sz="4" w:val="single"/>
            </w:tcBorders>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48</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(-47%)</w:t>
            </w:r>
          </w:p>
        </w:tc>
        <w:tc>
          <w:tcPr>
            <w:shd w:fill="auto"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77</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w:t>
            </w:r>
          </w:p>
        </w:tc>
        <w:tc>
          <w:tcPr>
            <w:shd w:fill="auto"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(-82%)</w:t>
            </w:r>
          </w:p>
        </w:tc>
        <w:tc>
          <w:tcPr>
            <w:tcBorders>
              <w:right w:color="000000" w:space="0" w:sz="4" w:val="single"/>
            </w:tcBorders>
            <w:shd w:fill="auto"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127</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w:t>
            </w:r>
          </w:p>
        </w:tc>
        <w:tc>
          <w:tcPr>
            <w:tcBorders>
              <w:left w:color="000000" w:space="0" w:sz="4" w:val="single"/>
            </w:tcBorders>
            <w:shd w:fill="auto"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(-76 %)</w:t>
            </w:r>
          </w:p>
        </w:tc>
        <w:tc>
          <w:tcPr>
            <w:shd w:fill="auto"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(-70 %)</w:t>
            </w:r>
          </w:p>
        </w:tc>
        <w:tc>
          <w:tcPr>
            <w:shd w:fill="auto"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(-100 %)</w:t>
            </w:r>
          </w:p>
        </w:tc>
        <w:tc>
          <w:tcPr>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48</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(-75 %)</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1t3h5sf" w:id="7"/>
      <w:bookmarkEnd w:id="7"/>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commentRangeStart w:id="122"/>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4</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Accumulation periods for day 1 ecPoint and ENS forecasts (i.e., from t+0, up to t+30) considered for each flood report in order to define the values of the verification rainfall events.  </w:t>
      </w:r>
    </w:p>
    <w:tbl>
      <w:tblPr>
        <w:tblStyle w:val="Table5"/>
        <w:tblW w:w="992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9"/>
        <w:gridCol w:w="4683"/>
        <w:gridCol w:w="2689"/>
        <w:tblGridChange w:id="0">
          <w:tblGrid>
            <w:gridCol w:w="2549"/>
            <w:gridCol w:w="4683"/>
            <w:gridCol w:w="2689"/>
          </w:tblGrid>
        </w:tblGridChange>
      </w:tblGrid>
      <w:tr>
        <w:trPr>
          <w:cantSplit w:val="0"/>
          <w:trHeight w:val="567" w:hRule="atLeast"/>
          <w:tblHeader w:val="0"/>
        </w:trPr>
        <w:tc>
          <w:tcPr>
            <w:shd w:fill="a6a6a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Interval periods (in UTC time) for reporting times of floods on day X</w:t>
            </w:r>
          </w:p>
        </w:tc>
        <w:tc>
          <w:tcPr>
            <w:shd w:fill="a6a6a6"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12-hourly forecast accumulation periods (in UTC time) containing the interval periods of flood event reporting times on day X</w:t>
            </w:r>
          </w:p>
        </w:tc>
        <w:tc>
          <w:tcPr>
            <w:shd w:fill="a6a6a6"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Forecast accumulation periods</w:t>
            </w:r>
          </w:p>
        </w:tc>
      </w:tr>
      <w:tr>
        <w:trPr>
          <w:cantSplit w:val="0"/>
          <w:trHeight w:val="284" w:hRule="atLeast"/>
          <w:tblHeader w:val="0"/>
        </w:trPr>
        <w:tc>
          <w:tcPr>
            <w:vMerge w:val="restart"/>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From 0 to 6 UTC</w:t>
            </w:r>
          </w:p>
        </w:tc>
        <w:tc>
          <w:tcPr>
            <w:vMerge w:val="restart"/>
            <w:shd w:fill="auto"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18 (on day X-1) to 6 UTC</w:t>
            </w:r>
          </w:p>
        </w:tc>
        <w:tc>
          <w:tcPr>
            <w:shd w:fill="auto"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00 UTC (t+18,t+30)</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(t+6,t+18)</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shd w:fill="auto"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0 to 12 UTC</w:t>
            </w:r>
          </w:p>
        </w:tc>
        <w:tc>
          <w:tcPr>
            <w:shd w:fill="auto"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(t+0,t+12)</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(t+12,t+24)</w:t>
            </w:r>
          </w:p>
        </w:tc>
      </w:tr>
      <w:tr>
        <w:trPr>
          <w:cantSplit w:val="0"/>
          <w:trHeight w:val="284" w:hRule="atLeast"/>
          <w:tblHeader w:val="0"/>
        </w:trPr>
        <w:tc>
          <w:tcPr>
            <w:vMerge w:val="restart"/>
            <w:shd w:fill="d9d9d9"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6 to 12 UTC</w:t>
            </w:r>
          </w:p>
        </w:tc>
        <w:tc>
          <w:tcPr>
            <w:vMerge w:val="restart"/>
            <w:shd w:fill="d9d9d9"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From 0 to 12 UTC</w:t>
            </w:r>
          </w:p>
        </w:tc>
        <w:tc>
          <w:tcPr>
            <w:shd w:fill="d9d9d9"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(t+0,t+12)</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(t+12,t+24)</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shd w:fill="d9d9d9"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From 6 to 18 UTC</w:t>
            </w:r>
          </w:p>
        </w:tc>
        <w:tc>
          <w:tcPr>
            <w:shd w:fill="d9d9d9"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(t+6,t+18)</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(t+18,t+30)</w:t>
            </w:r>
          </w:p>
        </w:tc>
      </w:tr>
      <w:tr>
        <w:trPr>
          <w:cantSplit w:val="0"/>
          <w:trHeight w:val="284" w:hRule="atLeast"/>
          <w:tblHeader w:val="0"/>
        </w:trPr>
        <w:tc>
          <w:tcPr>
            <w:vMerge w:val="restart"/>
            <w:shd w:fill="auto"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12 to 18 UTC</w:t>
            </w:r>
          </w:p>
        </w:tc>
        <w:tc>
          <w:tcPr>
            <w:vMerge w:val="restart"/>
            <w:shd w:fill="auto"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6 to 18 UTC</w:t>
            </w:r>
          </w:p>
        </w:tc>
        <w:tc>
          <w:tcPr>
            <w:shd w:fill="auto"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(t+6,t+18)</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Day(X-1), 12 UTC (t+18,t+30)</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shd w:fill="auto"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12 to 0 (on day X+1) UTC</w:t>
            </w:r>
          </w:p>
        </w:tc>
        <w:tc>
          <w:tcPr>
            <w:shd w:fill="auto"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(t+12,t+24)</w:t>
            </w:r>
          </w:p>
        </w:tc>
      </w:tr>
      <w:tr>
        <w:trPr>
          <w:cantSplit w:val="0"/>
          <w:trHeight w:val="284" w:hRule="atLeast"/>
          <w:tblHeader w:val="0"/>
        </w:trPr>
        <w:tc>
          <w:tcPr>
            <w:vMerge w:val="continue"/>
            <w:shd w:fill="auto" w:val="cle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12 UTC (t+0,t+12)</w:t>
            </w:r>
          </w:p>
        </w:tc>
      </w:tr>
      <w:tr>
        <w:trPr>
          <w:cantSplit w:val="0"/>
          <w:trHeight w:val="284" w:hRule="atLeast"/>
          <w:tblHeader w:val="0"/>
        </w:trPr>
        <w:tc>
          <w:tcPr>
            <w:vMerge w:val="restart"/>
            <w:shd w:fill="d9d9d9" w:val="cle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18 to 0 (on day X+1) UTC</w:t>
            </w:r>
          </w:p>
        </w:tc>
        <w:tc>
          <w:tcPr>
            <w:vMerge w:val="restart"/>
            <w:shd w:fill="d9d9d9"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12 to 0 (on day X+1) UTC</w:t>
            </w:r>
          </w:p>
        </w:tc>
        <w:tc>
          <w:tcPr>
            <w:shd w:fill="d9d9d9"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(t+12,t+24)</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12 UTC (t+0,t+12)</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restart"/>
            <w:shd w:fill="d9d9d9"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18 to 6 (on day X+1) UTC</w:t>
            </w:r>
          </w:p>
        </w:tc>
        <w:tc>
          <w:tcPr>
            <w:shd w:fill="d9d9d9"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00 UTC (t+18,t+30)</w:t>
            </w:r>
          </w:p>
        </w:tc>
      </w:tr>
      <w:tr>
        <w:trPr>
          <w:cantSplit w:val="0"/>
          <w:trHeight w:val="284" w:hRule="atLeast"/>
          <w:tblHeader w:val="0"/>
        </w:trPr>
        <w:tc>
          <w:tcPr>
            <w:vMerge w:val="continue"/>
            <w:shd w:fill="d9d9d9"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Day(X), 12 UTC (t+6,t+18)</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4d34og8" w:id="8"/>
      <w:bookmarkEnd w:id="8"/>
      <w:commentRangeEnd w:id="122"/>
      <w:r w:rsidDel="00000000" w:rsidR="00000000" w:rsidRPr="00000000">
        <w:commentReference w:id="122"/>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5</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commentRangeStart w:id="123"/>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Verifying rainfall events (in mm/12h) provided by the 85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and 99</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percentile of the distribution of day 1 ecPoint-Rainfall forecasts associated with 2019 flash flood events. 75% of flood report retention is considered. Verifying rainfall events are provided for “La Costa” and “La Sierra” regions, and for EFFCI&gt;=6.</w:t>
      </w:r>
      <w:commentRangeEnd w:id="123"/>
      <w:r w:rsidDel="00000000" w:rsidR="00000000" w:rsidRPr="00000000">
        <w:commentReference w:id="123"/>
      </w:r>
      <w:r w:rsidDel="00000000" w:rsidR="00000000" w:rsidRPr="00000000">
        <w:rPr>
          <w:rtl w:val="0"/>
        </w:rPr>
      </w:r>
    </w:p>
    <w:tbl>
      <w:tblPr>
        <w:tblStyle w:val="Table6"/>
        <w:tblW w:w="340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1276"/>
        <w:gridCol w:w="1275"/>
        <w:tblGridChange w:id="0">
          <w:tblGrid>
            <w:gridCol w:w="851"/>
            <w:gridCol w:w="1276"/>
            <w:gridCol w:w="1275"/>
          </w:tblGrid>
        </w:tblGridChange>
      </w:tblGrid>
      <w:tr>
        <w:trPr>
          <w:cantSplit w:val="0"/>
          <w:trHeight w:val="284" w:hRule="atLeast"/>
          <w:tblHeader w:val="0"/>
        </w:trPr>
        <w:tc>
          <w:tcPr>
            <w:shd w:fill="a6a6a6"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shd w:fill="a6a6a6" w:val="cle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85</w:t>
            </w:r>
            <w:r w:rsidDel="00000000" w:rsidR="00000000" w:rsidRPr="00000000">
              <w:rPr>
                <w:rFonts w:ascii="Calibri" w:cs="Calibri" w:eastAsia="Calibri" w:hAnsi="Calibri"/>
                <w:b w:val="1"/>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percentile</w:t>
            </w:r>
          </w:p>
        </w:tc>
        <w:tc>
          <w:tcPr>
            <w:shd w:fill="a6a6a6"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99</w:t>
            </w:r>
            <w:r w:rsidDel="00000000" w:rsidR="00000000" w:rsidRPr="00000000">
              <w:rPr>
                <w:rFonts w:ascii="Calibri" w:cs="Calibri" w:eastAsia="Calibri" w:hAnsi="Calibri"/>
                <w:b w:val="1"/>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percentile</w:t>
            </w:r>
          </w:p>
        </w:tc>
      </w:tr>
      <w:tr>
        <w:trPr>
          <w:cantSplit w:val="0"/>
          <w:trHeight w:val="284" w:hRule="atLeast"/>
          <w:tblHeader w:val="0"/>
        </w:trPr>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La Costa</w:t>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9.865 mm/12h</w:t>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50.452 mm/12h</w:t>
            </w:r>
          </w:p>
        </w:tc>
      </w:tr>
      <w:tr>
        <w:trPr>
          <w:cantSplit w:val="0"/>
          <w:trHeight w:val="284" w:hRule="atLeast"/>
          <w:tblHeader w:val="0"/>
        </w:trPr>
        <w:tc>
          <w:tcPr>
            <w:shd w:fill="d9d9d9"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La Sierra</w:t>
            </w:r>
          </w:p>
        </w:tc>
        <w:tc>
          <w:tcPr>
            <w:shd w:fill="d9d9d9"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5.885 mm/12h</w:t>
            </w:r>
          </w:p>
        </w:tc>
        <w:tc>
          <w:tcPr>
            <w:shd w:fill="d9d9d9" w:val="clea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25.551 mm/12h</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1"/>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commentRangeStart w:id="124"/>
      <w:commentRangeStart w:id="125"/>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Table 6</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Relationship between the four overlapping 12-hourly accumulation periods in a day and the distribution of WTs.</w:t>
      </w:r>
      <w:commentRangeEnd w:id="124"/>
      <w:r w:rsidDel="00000000" w:rsidR="00000000" w:rsidRPr="00000000">
        <w:commentReference w:id="124"/>
      </w:r>
      <w:commentRangeEnd w:id="125"/>
      <w:r w:rsidDel="00000000" w:rsidR="00000000" w:rsidRPr="00000000">
        <w:commentReference w:id="125"/>
      </w:r>
      <w:r w:rsidDel="00000000" w:rsidR="00000000" w:rsidRPr="00000000">
        <w:rPr>
          <w:rtl w:val="0"/>
        </w:rPr>
      </w:r>
    </w:p>
    <w:tbl>
      <w:tblPr>
        <w:tblStyle w:val="Table7"/>
        <w:tblW w:w="992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75"/>
        <w:gridCol w:w="1691"/>
        <w:gridCol w:w="1722"/>
        <w:gridCol w:w="2333"/>
        <w:tblGridChange w:id="0">
          <w:tblGrid>
            <w:gridCol w:w="4175"/>
            <w:gridCol w:w="1691"/>
            <w:gridCol w:w="1722"/>
            <w:gridCol w:w="2333"/>
          </w:tblGrid>
        </w:tblGridChange>
      </w:tblGrid>
      <w:tr>
        <w:trPr>
          <w:cantSplit w:val="0"/>
          <w:tblHeader w:val="0"/>
        </w:trPr>
        <w:tc>
          <w:tcPr>
            <w:tcBorders>
              <w:right w:color="000000" w:space="0" w:sz="4" w:val="single"/>
            </w:tcBorders>
            <w:shd w:fill="a6a6a6"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12-hourly accumulation period</w:t>
            </w:r>
          </w:p>
        </w:tc>
        <w:tc>
          <w:tcPr>
            <w:tcBorders>
              <w:left w:color="000000" w:space="0" w:sz="4" w:val="single"/>
              <w:right w:color="000000" w:space="0" w:sz="4" w:val="single"/>
            </w:tcBorders>
            <w:shd w:fill="a6a6a6" w:val="cle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Costa”</w:t>
            </w:r>
          </w:p>
        </w:tc>
        <w:tc>
          <w:tcPr>
            <w:tcBorders>
              <w:left w:color="000000" w:space="0" w:sz="4" w:val="single"/>
              <w:right w:color="000000" w:space="0" w:sz="4" w:val="single"/>
            </w:tcBorders>
            <w:shd w:fill="a6a6a6" w:val="cle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Sierra”</w:t>
            </w:r>
          </w:p>
        </w:tc>
        <w:tc>
          <w:tcPr>
            <w:tcBorders>
              <w:left w:color="000000" w:space="0" w:sz="4" w:val="single"/>
            </w:tcBorders>
            <w:shd w:fill="a6a6a6"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Example of WTs</w:t>
            </w:r>
          </w:p>
        </w:tc>
      </w:tr>
      <w:tr>
        <w:trPr>
          <w:cantSplit w:val="0"/>
          <w:tblHeader w:val="0"/>
        </w:trPr>
        <w:tc>
          <w:tcPr>
            <w:tcBorders>
              <w:right w:color="000000" w:space="0" w:sz="4" w:val="single"/>
            </w:tcBorders>
            <w:shd w:fill="auto"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0000 - 1200 UTC</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(1800 – 0600 LST)</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d9d9d9" w:val="clea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0600 – 1800 UTC</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(0000 – 1200 LST)</w:t>
            </w:r>
          </w:p>
        </w:tc>
        <w:tc>
          <w:tcPr>
            <w:tcBorders>
              <w:left w:color="000000" w:space="0" w:sz="4" w:val="single"/>
              <w:right w:color="000000" w:space="0" w:sz="4" w:val="single"/>
            </w:tcBorders>
            <w:shd w:fill="d9d9d9" w:val="clea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d9d9d9"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shd w:fill="d9d9d9"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auto"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1200 – 2400 UTC</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(0600 – 1800  LST)</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d0cece" w:val="clea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1800 – 0600 UTC</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(1200 – 2400 LST)</w:t>
            </w:r>
          </w:p>
        </w:tc>
        <w:tc>
          <w:tcPr>
            <w:tcBorders>
              <w:left w:color="000000" w:space="0" w:sz="4" w:val="single"/>
              <w:right w:color="000000" w:space="0" w:sz="4" w:val="single"/>
            </w:tcBorders>
            <w:shd w:fill="d0cece" w:val="cle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d0cece" w:val="clea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shd w:fill="d0cece" w:val="cle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1B">
      <w:pPr>
        <w:pStyle w:val="Heading1"/>
        <w:rPr/>
      </w:pPr>
      <w:r w:rsidDel="00000000" w:rsidR="00000000" w:rsidRPr="00000000">
        <w:rPr>
          <w:rtl w:val="0"/>
        </w:rPr>
        <w:t xml:space="preserve">Figures</w:t>
      </w:r>
    </w:p>
    <w:p w:rsidR="00000000" w:rsidDel="00000000" w:rsidP="00000000" w:rsidRDefault="00000000" w:rsidRPr="00000000" w14:paraId="0000011C">
      <w:pPr>
        <w:keepNext w:val="1"/>
        <w:ind w:firstLine="0"/>
        <w:jc w:val="center"/>
        <w:rPr/>
      </w:pPr>
      <w:commentRangeStart w:id="126"/>
      <w:r w:rsidDel="00000000" w:rsidR="00000000" w:rsidRPr="00000000">
        <w:rPr/>
        <w:drawing>
          <wp:inline distB="0" distT="0" distL="0" distR="0">
            <wp:extent cx="5829300" cy="7581900"/>
            <wp:effectExtent b="0" l="0" r="0" t="0"/>
            <wp:docPr descr="Map&#10;&#10;Description automatically generated" id="1" name="image4.jpg"/>
            <a:graphic>
              <a:graphicData uri="http://schemas.openxmlformats.org/drawingml/2006/picture">
                <pic:pic>
                  <pic:nvPicPr>
                    <pic:cNvPr descr="Map&#10;&#10;Description automatically generated" id="0" name="image4.jpg"/>
                    <pic:cNvPicPr preferRelativeResize="0"/>
                  </pic:nvPicPr>
                  <pic:blipFill>
                    <a:blip r:embed="rId9"/>
                    <a:srcRect b="0" l="0" r="0" t="0"/>
                    <a:stretch>
                      <a:fillRect/>
                    </a:stretch>
                  </pic:blipFill>
                  <pic:spPr>
                    <a:xfrm>
                      <a:off x="0" y="0"/>
                      <a:ext cx="5829300" cy="7581900"/>
                    </a:xfrm>
                    <a:prstGeom prst="rect"/>
                    <a:ln/>
                  </pic:spPr>
                </pic:pic>
              </a:graphicData>
            </a:graphic>
          </wp:inline>
        </w:drawing>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2s8eyo1" w:id="9"/>
      <w:bookmarkEnd w:id="9"/>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Panel (a) shows Ecuador’s orography, its political regions, and the location of Ecuador’s three main geographical regions: the coast (“La Costa”), the highlands (“La Sierra”), and the Amazon (“EL Oriente”). The small box shows Ecuador’s location (in red) within South America. Panel (b) shows the definition of the Ecuador’s three main geographical regions using the ENS and ecPoint grid (“La Costa”, “La Sierra” and “El Oriente” are represented in yellow, brown, and green, respectively) and the location of the ENS and ecPoint grid-boxes (black dots) within Ecuador’s domain. Panel (c) shows the population density (in people/km</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for each region from the 2020 census (</w:t>
      </w:r>
      <w:commentRangeStart w:id="127"/>
      <w:commentRangeStart w:id="12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source: </w:t>
      </w:r>
      <w:hyperlink r:id="rId10">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https://es.wikipedia.org/wiki/Provincias_de_Ecuador</w:t>
        </w:r>
      </w:hyperlink>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Panel (d) lists the names of Ecuador’s political regions following the numbers indicated in panel (c). </w:t>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3190875" cy="3524250"/>
            <wp:effectExtent b="0" l="0" r="0" t="0"/>
            <wp:docPr descr="Chart, line chart&#10;&#10;Description automatically generated" id="3" name="image5.jpg"/>
            <a:graphic>
              <a:graphicData uri="http://schemas.openxmlformats.org/drawingml/2006/picture">
                <pic:pic>
                  <pic:nvPicPr>
                    <pic:cNvPr descr="Chart, line chart&#10;&#10;Description automatically generated" id="0" name="image5.jpg"/>
                    <pic:cNvPicPr preferRelativeResize="0"/>
                  </pic:nvPicPr>
                  <pic:blipFill>
                    <a:blip r:embed="rId11"/>
                    <a:srcRect b="0" l="0" r="0" t="0"/>
                    <a:stretch>
                      <a:fillRect/>
                    </a:stretch>
                  </pic:blipFill>
                  <pic:spPr>
                    <a:xfrm>
                      <a:off x="0" y="0"/>
                      <a:ext cx="31908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17dp8vu" w:id="10"/>
      <w:bookmarkEnd w:id="10"/>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ENS (red lines) and ecPoint (blue lines) diurnal cycle for 12-hourly rainfall annual mean in “La Costa” (solid lines) and “La Sierra” (dashed lines). Only forecasts for the 00 UTC run and up to day 2 lead time are shown. </w:t>
      </w:r>
      <w:commentRangeStart w:id="129"/>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x-axis labels in purple and brown indicate, respectively, the 12-hourly accumulation periods in UTC and local time</w:t>
      </w:r>
      <w:commentRangeEnd w:id="129"/>
      <w:r w:rsidDel="00000000" w:rsidR="00000000" w:rsidRPr="00000000">
        <w:commentReference w:id="129"/>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commentRangeStart w:id="130"/>
      <w:commentRangeStart w:id="131"/>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6299835" cy="5652135"/>
            <wp:effectExtent b="0" l="0" r="0" t="0"/>
            <wp:docPr descr="Diagram&#10;&#10;Description automatically generated" id="2" name="image1.jpg"/>
            <a:graphic>
              <a:graphicData uri="http://schemas.openxmlformats.org/drawingml/2006/picture">
                <pic:pic>
                  <pic:nvPicPr>
                    <pic:cNvPr descr="Diagram&#10;&#10;Description automatically generated" id="0" name="image1.jpg"/>
                    <pic:cNvPicPr preferRelativeResize="0"/>
                  </pic:nvPicPr>
                  <pic:blipFill>
                    <a:blip r:embed="rId12"/>
                    <a:srcRect b="0" l="0" r="0" t="0"/>
                    <a:stretch>
                      <a:fillRect/>
                    </a:stretch>
                  </pic:blipFill>
                  <pic:spPr>
                    <a:xfrm>
                      <a:off x="0" y="0"/>
                      <a:ext cx="6299835" cy="5652135"/>
                    </a:xfrm>
                    <a:prstGeom prst="rect"/>
                    <a:ln/>
                  </pic:spPr>
                </pic:pic>
              </a:graphicData>
            </a:graphic>
          </wp:inline>
        </w:drawing>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3rdcrjn" w:id="11"/>
      <w:bookmarkEnd w:id="11"/>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3</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Panels (a) shows the workflow for the calibration of rainfall forecasts based on the ecPoint technique. Panel (b) shows the workflow for the forecasts generation. </w:t>
      </w:r>
    </w:p>
    <w:p w:rsidR="00000000" w:rsidDel="00000000" w:rsidP="00000000" w:rsidRDefault="00000000" w:rsidRPr="00000000" w14:paraId="00000122">
      <w:pPr>
        <w:keepNext w:val="1"/>
        <w:jc w:val="center"/>
        <w:rPr/>
      </w:pPr>
      <w:r w:rsidDel="00000000" w:rsidR="00000000" w:rsidRPr="00000000">
        <w:rPr/>
        <w:drawing>
          <wp:inline distB="0" distT="0" distL="0" distR="0">
            <wp:extent cx="5476875" cy="8715375"/>
            <wp:effectExtent b="0" l="0" r="0" t="0"/>
            <wp:docPr descr="Map&#10;&#10;Description automatically generated" id="5" name="image6.jpg"/>
            <a:graphic>
              <a:graphicData uri="http://schemas.openxmlformats.org/drawingml/2006/picture">
                <pic:pic>
                  <pic:nvPicPr>
                    <pic:cNvPr descr="Map&#10;&#10;Description automatically generated" id="0" name="image6.jpg"/>
                    <pic:cNvPicPr preferRelativeResize="0"/>
                  </pic:nvPicPr>
                  <pic:blipFill>
                    <a:blip r:embed="rId13"/>
                    <a:srcRect b="0" l="0" r="0" t="0"/>
                    <a:stretch>
                      <a:fillRect/>
                    </a:stretch>
                  </pic:blipFill>
                  <pic:spPr>
                    <a:xfrm>
                      <a:off x="0" y="0"/>
                      <a:ext cx="5476875" cy="87153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26in1rg" w:id="12"/>
      <w:bookmarkEnd w:id="12"/>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4</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Panels (a), (b), and (c) show the location of point flood reports with an EFFCI&gt;=1, EFFCI&gt;=6, and EFFCI&gt;=10, respectively, for events occurred in 2019. Panels (d), (e), and (f) show the same but for point flood reports of events occurred in 2020. </w:t>
      </w:r>
    </w:p>
    <w:p w:rsidR="00000000" w:rsidDel="00000000" w:rsidP="00000000" w:rsidRDefault="00000000" w:rsidRPr="00000000" w14:paraId="00000124">
      <w:pPr>
        <w:keepNext w:val="1"/>
        <w:rPr/>
      </w:pPr>
      <w:commentRangeStart w:id="132"/>
      <w:r w:rsidDel="00000000" w:rsidR="00000000" w:rsidRPr="00000000">
        <w:rPr/>
        <w:drawing>
          <wp:inline distB="0" distT="0" distL="0" distR="0">
            <wp:extent cx="6299835" cy="5144770"/>
            <wp:effectExtent b="0" l="0" r="0" t="0"/>
            <wp:docPr descr="Chart, diagram&#10;&#10;Description automatically generated" id="4" name="image3.jpg"/>
            <a:graphic>
              <a:graphicData uri="http://schemas.openxmlformats.org/drawingml/2006/picture">
                <pic:pic>
                  <pic:nvPicPr>
                    <pic:cNvPr descr="Chart, diagram&#10;&#10;Description automatically generated" id="0" name="image3.jpg"/>
                    <pic:cNvPicPr preferRelativeResize="0"/>
                  </pic:nvPicPr>
                  <pic:blipFill>
                    <a:blip r:embed="rId14"/>
                    <a:srcRect b="0" l="0" r="0" t="0"/>
                    <a:stretch>
                      <a:fillRect/>
                    </a:stretch>
                  </pic:blipFill>
                  <pic:spPr>
                    <a:xfrm>
                      <a:off x="0" y="0"/>
                      <a:ext cx="6299835" cy="5144770"/>
                    </a:xfrm>
                    <a:prstGeom prst="rect"/>
                    <a:ln/>
                  </pic:spPr>
                </pic:pic>
              </a:graphicData>
            </a:graphic>
          </wp:inline>
        </w:drawing>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lnxbz9" w:id="13"/>
      <w:bookmarkEnd w:id="13"/>
      <w:commentRangeStart w:id="133"/>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5</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commentRangeEnd w:id="133"/>
      <w:r w:rsidDel="00000000" w:rsidR="00000000" w:rsidRPr="00000000">
        <w:commentReference w:id="133"/>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Distribution of the extreme rainfall values associated with flood reports in 2019. The first and second column show the rainfall distributions for “La Costa” and “La Sierra”, respectively. The first, second and third row show the rainfall distributions for flood reports with an EFFCI&gt;=1, &gt;=6 and &gt;=10, respectively. How “extreme” the rainfall values are is defined considering an X</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the distribution of forecasts instances associated to each flood report. The 50</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yellow), 75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green), 85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purple), 90</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cyan), 95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blue), 98</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magenta), and 99</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 orange) percentiles define the most extreme rainfall values for each flood report. The continuous and dashed lines correspond to distributions for ENS and ecPoint, respectively. The 25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50</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and 75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percentiles of such distributions (marked with horizontal grey lines indicate the percentage of retained flood reports (FRs) that would be considered in the definition of the verification rainfall events.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drawing>
          <wp:inline distB="0" distT="0" distL="0" distR="0">
            <wp:extent cx="6299835" cy="6481445"/>
            <wp:effectExtent b="0" l="0" r="0" t="0"/>
            <wp:docPr descr="Chart, histogram&#10;&#10;Description automatically generated" id="7" name="image7.jpg"/>
            <a:graphic>
              <a:graphicData uri="http://schemas.openxmlformats.org/drawingml/2006/picture">
                <pic:pic>
                  <pic:nvPicPr>
                    <pic:cNvPr descr="Chart, histogram&#10;&#10;Description automatically generated" id="0" name="image7.jpg"/>
                    <pic:cNvPicPr preferRelativeResize="0"/>
                  </pic:nvPicPr>
                  <pic:blipFill>
                    <a:blip r:embed="rId15"/>
                    <a:srcRect b="0" l="0" r="0" t="0"/>
                    <a:stretch>
                      <a:fillRect/>
                    </a:stretch>
                  </pic:blipFill>
                  <pic:spPr>
                    <a:xfrm>
                      <a:off x="0" y="0"/>
                      <a:ext cx="6299835" cy="648144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35nkun2" w:id="14"/>
      <w:bookmarkEnd w:id="14"/>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6</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Areas under the ROC curve (AURC) up to day 10 (t+246), for flood reports with EFFCI&gt;=6 in “La Costa” (first column) and in “La Sierra” (second column). AURCs for rainfall events greater than the relative threshold of 85</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(first row) and 99</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percentile (second row) are shown.</w:t>
      </w:r>
      <w:commentRangeStart w:id="134"/>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Red and blue</w:t>
      </w:r>
      <w:commentRangeEnd w:id="134"/>
      <w:r w:rsidDel="00000000" w:rsidR="00000000" w:rsidRPr="00000000">
        <w:commentReference w:id="134"/>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lines represent the AURC for ENS and ecPoint, respectively. The lead times of the forecasts are indicated in hours, as the steps at the end of the accumulation period. The equivalent lead time in days is indicated below. </w:t>
      </w:r>
    </w:p>
    <w:p w:rsidR="00000000" w:rsidDel="00000000" w:rsidP="00000000" w:rsidRDefault="00000000" w:rsidRPr="00000000" w14:paraId="00000128">
      <w:pPr>
        <w:keepNext w:val="1"/>
        <w:ind w:firstLine="0"/>
        <w:rPr/>
      </w:pPr>
      <w:r w:rsidDel="00000000" w:rsidR="00000000" w:rsidRPr="00000000">
        <w:rPr/>
        <w:drawing>
          <wp:inline distB="0" distT="0" distL="0" distR="0">
            <wp:extent cx="6299835" cy="5687060"/>
            <wp:effectExtent b="0" l="0" r="0" t="0"/>
            <wp:docPr descr="Graphical user interface, application, table, Excel&#10;&#10;Description automatically generated" id="6" name="image2.jpg"/>
            <a:graphic>
              <a:graphicData uri="http://schemas.openxmlformats.org/drawingml/2006/picture">
                <pic:pic>
                  <pic:nvPicPr>
                    <pic:cNvPr descr="Graphical user interface, application, table, Excel&#10;&#10;Description automatically generated" id="0" name="image2.jpg"/>
                    <pic:cNvPicPr preferRelativeResize="0"/>
                  </pic:nvPicPr>
                  <pic:blipFill>
                    <a:blip r:embed="rId16"/>
                    <a:srcRect b="0" l="0" r="0" t="0"/>
                    <a:stretch>
                      <a:fillRect/>
                    </a:stretch>
                  </pic:blipFill>
                  <pic:spPr>
                    <a:xfrm>
                      <a:off x="0" y="0"/>
                      <a:ext cx="6299835" cy="568706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both"/>
        <w:rPr>
          <w:rFonts w:ascii="Calibri" w:cs="Calibri" w:eastAsia="Calibri" w:hAnsi="Calibri"/>
          <w:b w:val="0"/>
          <w:i w:val="0"/>
          <w:smallCaps w:val="0"/>
          <w:strike w:val="0"/>
          <w:color w:val="000000"/>
          <w:sz w:val="16"/>
          <w:szCs w:val="16"/>
          <w:u w:val="none"/>
          <w:shd w:fill="auto" w:val="clear"/>
          <w:vertAlign w:val="baseline"/>
        </w:rPr>
        <w:sectPr>
          <w:type w:val="nextPage"/>
          <w:pgSz w:h="16838" w:w="11906" w:orient="portrait"/>
          <w:pgMar w:bottom="851" w:top="851" w:left="1134" w:right="851" w:header="709" w:footer="709"/>
        </w:sectPr>
      </w:pPr>
      <w:bookmarkStart w:colFirst="0" w:colLast="0" w:name="_1ksv4uv" w:id="15"/>
      <w:bookmarkEnd w:id="15"/>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Figure 7</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Distribution of WTs for 2020 for “La Costa” (left column) and “La Sierra” (right column) for all cases in which ENS forecasted rainfall greater than zero. The first, second, third, and fourth row represent, respectively, the WTs distribution for the accumulation period from 0000 to 1200 UTC (1800 to 0600 LST), 0600 to 1800 UTC (0000 to 1200 LST), 1200 to 0000 UTC (0600 to 1800 LST), and 1800 to 0600 UTC (1200 to 0000 LST). WT codes 1???? and 2???? correspond to those cases in which ENS forecasted rainfall with a convective precipitation ratio (CPR) &lt; 0.25 and between 0.25 and 0.5 (i.e., mainly large-scale rainfall). WT codes 3???? and 4???? correspond to those cases in which ENS forecasted rainfall with a convective precipitation ratio (CPR) between 0.5 and 0.75, and &gt;=0.75 (i.e., mainly convective rainfall). The percentages in grey indicate the frequency of WTs within each CPR category. The peaks in the WTs distribution marked by green crosses correspond to WTs for small rainfall totals, light wind speeds, small CAPE, and medium solar radiation across all ranges of CPR. The peaks marked by fuchsia crosses correspond to the same type of WTs but with high solar radiation across all ranges of CPR. The peaks marked by cyan crosses correspond to WTs for mainly large-scale rainfall, small rainfall totals, strong wind speeds, small CAPE, and high solar radiation. </w:t>
      </w:r>
    </w:p>
    <w:p w:rsidR="00000000" w:rsidDel="00000000" w:rsidP="00000000" w:rsidRDefault="00000000" w:rsidRPr="00000000" w14:paraId="0000012A">
      <w:pPr>
        <w:pStyle w:val="Heading1"/>
        <w:ind w:left="431" w:hanging="431"/>
        <w:rPr/>
      </w:pPr>
      <w:r w:rsidDel="00000000" w:rsidR="00000000" w:rsidRPr="00000000">
        <w:rPr>
          <w:rtl w:val="0"/>
        </w:rPr>
        <w:t xml:space="preserve">References</w:t>
      </w:r>
    </w:p>
    <w:p w:rsidR="00000000" w:rsidDel="00000000" w:rsidP="00000000" w:rsidRDefault="00000000" w:rsidRPr="00000000" w14:paraId="0000012B">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Bazo J., Singh R., Destrooper M., De Perez EC. 2018. Pilot experiences in using seamless forecasts for early action: The “ready-set-go!" approach in the red cross. In: </w:t>
      </w:r>
      <w:r w:rsidDel="00000000" w:rsidR="00000000" w:rsidRPr="00000000">
        <w:rPr>
          <w:rFonts w:ascii="Calibri" w:cs="Calibri" w:eastAsia="Calibri" w:hAnsi="Calibri"/>
          <w:i w:val="1"/>
          <w:rtl w:val="0"/>
        </w:rPr>
        <w:t xml:space="preserve">Sub-seasonal to Seasonal Prediction: The Gap Between Weather and Climate Forecasting</w:t>
      </w:r>
      <w:r w:rsidDel="00000000" w:rsidR="00000000" w:rsidRPr="00000000">
        <w:rPr>
          <w:rFonts w:ascii="Calibri" w:cs="Calibri" w:eastAsia="Calibri" w:hAnsi="Calibri"/>
          <w:rtl w:val="0"/>
        </w:rPr>
        <w:t xml:space="preserve">. 387–398.</w:t>
      </w:r>
    </w:p>
    <w:p w:rsidR="00000000" w:rsidDel="00000000" w:rsidP="00000000" w:rsidRDefault="00000000" w:rsidRPr="00000000" w14:paraId="0000012C">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Corral C., Berenguer M., Sempere-Torres D., Poletti L., Silvestro F., Rebora N. 2019. Comparison of two early warning systems for regional flash flood hazard forecasting. </w:t>
      </w:r>
      <w:r w:rsidDel="00000000" w:rsidR="00000000" w:rsidRPr="00000000">
        <w:rPr>
          <w:rFonts w:ascii="Calibri" w:cs="Calibri" w:eastAsia="Calibri" w:hAnsi="Calibri"/>
          <w:i w:val="1"/>
          <w:rtl w:val="0"/>
        </w:rPr>
        <w:t xml:space="preserve">J. Hydrol.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572</w:t>
      </w:r>
      <w:r w:rsidDel="00000000" w:rsidR="00000000" w:rsidRPr="00000000">
        <w:rPr>
          <w:rFonts w:ascii="Calibri" w:cs="Calibri" w:eastAsia="Calibri" w:hAnsi="Calibri"/>
          <w:rtl w:val="0"/>
        </w:rPr>
        <w:t xml:space="preserve">:603–619.</w:t>
      </w:r>
    </w:p>
    <w:p w:rsidR="00000000" w:rsidDel="00000000" w:rsidP="00000000" w:rsidRDefault="00000000" w:rsidRPr="00000000" w14:paraId="0000012D">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Coughlan De Perez E., Van Den Hurk B., Van Aalst MK., Jongman B., Klose T., Suarez P. 2015. Forecast-based financing: An approach for catalyzing humanitarian action based on extreme weather and climate forecasts. </w:t>
      </w:r>
      <w:r w:rsidDel="00000000" w:rsidR="00000000" w:rsidRPr="00000000">
        <w:rPr>
          <w:rFonts w:ascii="Calibri" w:cs="Calibri" w:eastAsia="Calibri" w:hAnsi="Calibri"/>
          <w:i w:val="1"/>
          <w:rtl w:val="0"/>
        </w:rPr>
        <w:t xml:space="preserve">Nat. Hazards Earth Syst. Sci.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15</w:t>
      </w:r>
      <w:r w:rsidDel="00000000" w:rsidR="00000000" w:rsidRPr="00000000">
        <w:rPr>
          <w:rFonts w:ascii="Calibri" w:cs="Calibri" w:eastAsia="Calibri" w:hAnsi="Calibri"/>
          <w:rtl w:val="0"/>
        </w:rPr>
        <w:t xml:space="preserve">:895–904.</w:t>
      </w:r>
    </w:p>
    <w:p w:rsidR="00000000" w:rsidDel="00000000" w:rsidP="00000000" w:rsidRDefault="00000000" w:rsidRPr="00000000" w14:paraId="0000012E">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Dordevic M., Mutic P., Kim H. 2020. Flash Flood Guidance System: Response to one of the deadliest hazards. </w:t>
      </w:r>
      <w:r w:rsidDel="00000000" w:rsidR="00000000" w:rsidRPr="00000000">
        <w:rPr>
          <w:rFonts w:ascii="Calibri" w:cs="Calibri" w:eastAsia="Calibri" w:hAnsi="Calibri"/>
          <w:i w:val="1"/>
          <w:rtl w:val="0"/>
        </w:rPr>
        <w:t xml:space="preserve">WMO Bull.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69</w:t>
      </w:r>
      <w:r w:rsidDel="00000000" w:rsidR="00000000" w:rsidRPr="00000000">
        <w:rPr>
          <w:rFonts w:ascii="Calibri" w:cs="Calibri" w:eastAsia="Calibri" w:hAnsi="Calibri"/>
          <w:rtl w:val="0"/>
        </w:rPr>
        <w:t xml:space="preserve">:29–33.</w:t>
      </w:r>
    </w:p>
    <w:p w:rsidR="00000000" w:rsidDel="00000000" w:rsidP="00000000" w:rsidRDefault="00000000" w:rsidRPr="00000000" w14:paraId="0000012F">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Galarza-Villamar JA., Leeuwis C., Pila-Quinga GM., Cecchi F., Párraga-Lema CM. 2018. Local understanding of disaster risk and livelihood resilience: The case of rice smallholders and floods in Ecuador. </w:t>
      </w:r>
      <w:r w:rsidDel="00000000" w:rsidR="00000000" w:rsidRPr="00000000">
        <w:rPr>
          <w:rFonts w:ascii="Calibri" w:cs="Calibri" w:eastAsia="Calibri" w:hAnsi="Calibri"/>
          <w:i w:val="1"/>
          <w:rtl w:val="0"/>
        </w:rPr>
        <w:t xml:space="preserve">Int. J. Disaster Risk Reduct.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31</w:t>
      </w:r>
      <w:r w:rsidDel="00000000" w:rsidR="00000000" w:rsidRPr="00000000">
        <w:rPr>
          <w:rFonts w:ascii="Calibri" w:cs="Calibri" w:eastAsia="Calibri" w:hAnsi="Calibri"/>
          <w:rtl w:val="0"/>
        </w:rPr>
        <w:t xml:space="preserve">:1107–1120.</w:t>
      </w:r>
    </w:p>
    <w:p w:rsidR="00000000" w:rsidDel="00000000" w:rsidP="00000000" w:rsidRDefault="00000000" w:rsidRPr="00000000" w14:paraId="00000130">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Gaume E., Bain V., Bernardara P., Newinger O., Barbuc M., Bateman A., Blaškovičová L., Blöschl G., Borga M., Dumitrescu A., Daliakopoulos I., Garcia J., Irimescu A., Kohnova S., Koutroulis A., Marchi L., Matreata S., Medina V., Preciso E., Sempere-Torres D., Stancalie G., Szolgay J., Tsanis I., Velasco D., Viglione A. 2009. A compilation of data on European flash floods. </w:t>
      </w:r>
      <w:r w:rsidDel="00000000" w:rsidR="00000000" w:rsidRPr="00000000">
        <w:rPr>
          <w:rFonts w:ascii="Calibri" w:cs="Calibri" w:eastAsia="Calibri" w:hAnsi="Calibri"/>
          <w:i w:val="1"/>
          <w:rtl w:val="0"/>
        </w:rPr>
        <w:t xml:space="preserve">J. Hydrol.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367</w:t>
      </w:r>
      <w:r w:rsidDel="00000000" w:rsidR="00000000" w:rsidRPr="00000000">
        <w:rPr>
          <w:rFonts w:ascii="Calibri" w:cs="Calibri" w:eastAsia="Calibri" w:hAnsi="Calibri"/>
          <w:rtl w:val="0"/>
        </w:rPr>
        <w:t xml:space="preserve">:70–78.</w:t>
      </w:r>
    </w:p>
    <w:p w:rsidR="00000000" w:rsidDel="00000000" w:rsidP="00000000" w:rsidRDefault="00000000" w:rsidRPr="00000000" w14:paraId="00000131">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Georgakakos KP., Modrick TM., Shamir E., Campbell R., Cheng Z., Jubach R., Sperfslage JA., Spencer CR., Banks R. 2021. The Flash Flood Guidance System Implementation Worldwide: A Successful Multidecadal Research-To-Operations Effort. </w:t>
      </w:r>
      <w:r w:rsidDel="00000000" w:rsidR="00000000" w:rsidRPr="00000000">
        <w:rPr>
          <w:rFonts w:ascii="Calibri" w:cs="Calibri" w:eastAsia="Calibri" w:hAnsi="Calibri"/>
          <w:i w:val="1"/>
          <w:rtl w:val="0"/>
        </w:rPr>
        <w:t xml:space="preserve">Bull. Am. Meteorol. Soc.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:1–35.</w:t>
      </w:r>
    </w:p>
    <w:p w:rsidR="00000000" w:rsidDel="00000000" w:rsidP="00000000" w:rsidRDefault="00000000" w:rsidRPr="00000000" w14:paraId="00000132">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Golding B., Roberts N., Leoncini G., Mylne K., Swinbank R. 2016. MOGREPS-UK convection-permitting ensemble products for surface water flood forecasting: Rationale and first results. </w:t>
      </w:r>
      <w:r w:rsidDel="00000000" w:rsidR="00000000" w:rsidRPr="00000000">
        <w:rPr>
          <w:rFonts w:ascii="Calibri" w:cs="Calibri" w:eastAsia="Calibri" w:hAnsi="Calibri"/>
          <w:i w:val="1"/>
          <w:rtl w:val="0"/>
        </w:rPr>
        <w:t xml:space="preserve">J. Hydrometeorol.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17</w:t>
      </w:r>
      <w:r w:rsidDel="00000000" w:rsidR="00000000" w:rsidRPr="00000000">
        <w:rPr>
          <w:rFonts w:ascii="Calibri" w:cs="Calibri" w:eastAsia="Calibri" w:hAnsi="Calibri"/>
          <w:rtl w:val="0"/>
        </w:rPr>
        <w:t xml:space="preserve">:1383–1406.</w:t>
      </w:r>
    </w:p>
    <w:p w:rsidR="00000000" w:rsidDel="00000000" w:rsidP="00000000" w:rsidRDefault="00000000" w:rsidRPr="00000000" w14:paraId="00000133">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Golnaraghi M. 2012. </w:t>
      </w:r>
      <w:r w:rsidDel="00000000" w:rsidR="00000000" w:rsidRPr="00000000">
        <w:rPr>
          <w:rFonts w:ascii="Calibri" w:cs="Calibri" w:eastAsia="Calibri" w:hAnsi="Calibri"/>
          <w:i w:val="1"/>
          <w:rtl w:val="0"/>
        </w:rPr>
        <w:t xml:space="preserve">Institutional partnerships in multi-hazard early warning systems: a compilation of seven national good practices and guiding principles</w:t>
      </w:r>
      <w:r w:rsidDel="00000000" w:rsidR="00000000" w:rsidRPr="00000000">
        <w:rPr>
          <w:rFonts w:ascii="Calibri" w:cs="Calibri" w:eastAsia="Calibri" w:hAnsi="Calibri"/>
          <w:rtl w:val="0"/>
        </w:rPr>
        <w:t xml:space="preserve">. Springer.</w:t>
      </w:r>
    </w:p>
    <w:p w:rsidR="00000000" w:rsidDel="00000000" w:rsidP="00000000" w:rsidRDefault="00000000" w:rsidRPr="00000000" w14:paraId="00000134">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Haiden T., Jannousek M., Vitart F., Ben-Bouallegue Z., Ferranti L., Prates C., Richardson D. 2021. Evaluation of ECMWF forecasts, including the 2020 upgrade. </w:t>
      </w:r>
      <w:r w:rsidDel="00000000" w:rsidR="00000000" w:rsidRPr="00000000">
        <w:rPr>
          <w:rFonts w:ascii="Calibri" w:cs="Calibri" w:eastAsia="Calibri" w:hAnsi="Calibri"/>
          <w:i w:val="1"/>
          <w:rtl w:val="0"/>
        </w:rPr>
        <w:t xml:space="preserve">ECMWF Tech. Memo.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880</w:t>
      </w: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Hewson TD., Pillosu FM. 2021. A new low-cost technique improves weather forecasts across the world. </w:t>
      </w:r>
      <w:r w:rsidDel="00000000" w:rsidR="00000000" w:rsidRPr="00000000">
        <w:rPr>
          <w:rFonts w:ascii="Calibri" w:cs="Calibri" w:eastAsia="Calibri" w:hAnsi="Calibri"/>
          <w:i w:val="1"/>
          <w:rtl w:val="0"/>
        </w:rPr>
        <w:t xml:space="preserve">Commun. Earth Environ.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:132.</w:t>
      </w:r>
    </w:p>
    <w:p w:rsidR="00000000" w:rsidDel="00000000" w:rsidP="00000000" w:rsidRDefault="00000000" w:rsidRPr="00000000" w14:paraId="00000136">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Hirabayashi Y., Tanoue M., Sasaki O., Zhou X., Yamazaki D. 2021. Global exposure to flooding from the new CMIP6 climate model projections. </w:t>
      </w:r>
      <w:r w:rsidDel="00000000" w:rsidR="00000000" w:rsidRPr="00000000">
        <w:rPr>
          <w:rFonts w:ascii="Calibri" w:cs="Calibri" w:eastAsia="Calibri" w:hAnsi="Calibri"/>
          <w:i w:val="1"/>
          <w:rtl w:val="0"/>
        </w:rPr>
        <w:t xml:space="preserve">Sci. Rep.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11</w:t>
      </w:r>
      <w:r w:rsidDel="00000000" w:rsidR="00000000" w:rsidRPr="00000000">
        <w:rPr>
          <w:rFonts w:ascii="Calibri" w:cs="Calibri" w:eastAsia="Calibri" w:hAnsi="Calibri"/>
          <w:rtl w:val="0"/>
        </w:rPr>
        <w:t xml:space="preserve">:1–7.</w:t>
      </w:r>
    </w:p>
    <w:p w:rsidR="00000000" w:rsidDel="00000000" w:rsidP="00000000" w:rsidRDefault="00000000" w:rsidRPr="00000000" w14:paraId="00000137">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Ibarreche J., Aquino R., Edwards RM., Rangel V., Pérez I., Martínez M., Castellanos E., Álvarez E., Jimenez S., Rentería R., Edwards A., Álvarez O. 2020. Flash flood early warning system in Colima, Mexico. </w:t>
      </w:r>
      <w:r w:rsidDel="00000000" w:rsidR="00000000" w:rsidRPr="00000000">
        <w:rPr>
          <w:rFonts w:ascii="Calibri" w:cs="Calibri" w:eastAsia="Calibri" w:hAnsi="Calibri"/>
          <w:i w:val="1"/>
          <w:rtl w:val="0"/>
        </w:rPr>
        <w:t xml:space="preserve">Sensors (Switzerland)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:1–26.</w:t>
      </w:r>
    </w:p>
    <w:p w:rsidR="00000000" w:rsidDel="00000000" w:rsidP="00000000" w:rsidRDefault="00000000" w:rsidRPr="00000000" w14:paraId="00000138">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Javelle P., Organde D., Demargne J., Saint-Martin C., De Saint-Aubin C., Garandeau L., Janet B. 2016. Setting up a French national flash flood warning system for ungauged catchments based on the AIGA method. In: </w:t>
      </w:r>
      <w:r w:rsidDel="00000000" w:rsidR="00000000" w:rsidRPr="00000000">
        <w:rPr>
          <w:rFonts w:ascii="Calibri" w:cs="Calibri" w:eastAsia="Calibri" w:hAnsi="Calibri"/>
          <w:i w:val="1"/>
          <w:rtl w:val="0"/>
        </w:rPr>
        <w:t xml:space="preserve">E3S Web of Conferences</w:t>
      </w:r>
      <w:r w:rsidDel="00000000" w:rsidR="00000000" w:rsidRPr="00000000">
        <w:rPr>
          <w:rFonts w:ascii="Calibri" w:cs="Calibri" w:eastAsia="Calibri" w:hAnsi="Calibri"/>
          <w:rtl w:val="0"/>
        </w:rPr>
        <w:t xml:space="preserve">. 718010–18010.</w:t>
      </w:r>
    </w:p>
    <w:p w:rsidR="00000000" w:rsidDel="00000000" w:rsidP="00000000" w:rsidRDefault="00000000" w:rsidRPr="00000000" w14:paraId="00000139">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Kastridis A., Stathis D. 2020. Evaluation of hydrological and hydraulic models applied in typical mediterranean ungauged watersheds using post-flash-flood measurements. </w:t>
      </w:r>
      <w:r w:rsidDel="00000000" w:rsidR="00000000" w:rsidRPr="00000000">
        <w:rPr>
          <w:rFonts w:ascii="Calibri" w:cs="Calibri" w:eastAsia="Calibri" w:hAnsi="Calibri"/>
          <w:i w:val="1"/>
          <w:rtl w:val="0"/>
        </w:rPr>
        <w:t xml:space="preserve">Hydrology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:12.</w:t>
      </w:r>
    </w:p>
    <w:p w:rsidR="00000000" w:rsidDel="00000000" w:rsidP="00000000" w:rsidRDefault="00000000" w:rsidRPr="00000000" w14:paraId="0000013A">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Kikuchi K., Wang B. 2008. Diurnal precipitation regimes in the global tropics. </w:t>
      </w:r>
      <w:r w:rsidDel="00000000" w:rsidR="00000000" w:rsidRPr="00000000">
        <w:rPr>
          <w:rFonts w:ascii="Calibri" w:cs="Calibri" w:eastAsia="Calibri" w:hAnsi="Calibri"/>
          <w:i w:val="1"/>
          <w:rtl w:val="0"/>
        </w:rPr>
        <w:t xml:space="preserve">J. Clim.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21</w:t>
      </w:r>
      <w:r w:rsidDel="00000000" w:rsidR="00000000" w:rsidRPr="00000000">
        <w:rPr>
          <w:rFonts w:ascii="Calibri" w:cs="Calibri" w:eastAsia="Calibri" w:hAnsi="Calibri"/>
          <w:rtl w:val="0"/>
        </w:rPr>
        <w:t xml:space="preserve">:2680–2696.</w:t>
      </w:r>
    </w:p>
    <w:p w:rsidR="00000000" w:rsidDel="00000000" w:rsidP="00000000" w:rsidRDefault="00000000" w:rsidRPr="00000000" w14:paraId="0000013B">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Kruczkiewicz A., Bucherie A., Ayala F., Hultquist C., Vergara H., Mason S., Bazo J., de Sherbinin A. 2021. Development of a flash flood confidence index from disaster reports and geophysical susceptibility. </w:t>
      </w:r>
      <w:r w:rsidDel="00000000" w:rsidR="00000000" w:rsidRPr="00000000">
        <w:rPr>
          <w:rFonts w:ascii="Calibri" w:cs="Calibri" w:eastAsia="Calibri" w:hAnsi="Calibri"/>
          <w:i w:val="1"/>
          <w:rtl w:val="0"/>
        </w:rPr>
        <w:t xml:space="preserve">Remote Sens.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13</w:t>
      </w:r>
      <w:r w:rsidDel="00000000" w:rsidR="00000000" w:rsidRPr="00000000">
        <w:rPr>
          <w:rFonts w:ascii="Calibri" w:cs="Calibri" w:eastAsia="Calibri" w:hAnsi="Calibri"/>
          <w:rtl w:val="0"/>
        </w:rPr>
        <w:t xml:space="preserve">:2764.</w:t>
      </w:r>
    </w:p>
    <w:p w:rsidR="00000000" w:rsidDel="00000000" w:rsidP="00000000" w:rsidRDefault="00000000" w:rsidRPr="00000000" w14:paraId="0000013C">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Liu C., Guo L., Ye L., Zhang S., Zhao Y., Song T. 2018. A review of advances in China’s flash flood early-warning system. </w:t>
      </w:r>
      <w:r w:rsidDel="00000000" w:rsidR="00000000" w:rsidRPr="00000000">
        <w:rPr>
          <w:rFonts w:ascii="Calibri" w:cs="Calibri" w:eastAsia="Calibri" w:hAnsi="Calibri"/>
          <w:i w:val="1"/>
          <w:rtl w:val="0"/>
        </w:rPr>
        <w:t xml:space="preserve">Nat. Hazards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92</w:t>
      </w:r>
      <w:r w:rsidDel="00000000" w:rsidR="00000000" w:rsidRPr="00000000">
        <w:rPr>
          <w:rFonts w:ascii="Calibri" w:cs="Calibri" w:eastAsia="Calibri" w:hAnsi="Calibri"/>
          <w:rtl w:val="0"/>
        </w:rPr>
        <w:t xml:space="preserve">:619–634.</w:t>
      </w:r>
    </w:p>
    <w:p w:rsidR="00000000" w:rsidDel="00000000" w:rsidP="00000000" w:rsidRDefault="00000000" w:rsidRPr="00000000" w14:paraId="0000013D">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Park S., Berenguer M., Sempere-Torres D. 2019. Long-term analysis of gauge-adjusted radar rainfall accumulations at European scale. </w:t>
      </w:r>
      <w:r w:rsidDel="00000000" w:rsidR="00000000" w:rsidRPr="00000000">
        <w:rPr>
          <w:rFonts w:ascii="Calibri" w:cs="Calibri" w:eastAsia="Calibri" w:hAnsi="Calibri"/>
          <w:i w:val="1"/>
          <w:rtl w:val="0"/>
        </w:rPr>
        <w:t xml:space="preserve">J. Hydrol.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573</w:t>
      </w:r>
      <w:r w:rsidDel="00000000" w:rsidR="00000000" w:rsidRPr="00000000">
        <w:rPr>
          <w:rFonts w:ascii="Calibri" w:cs="Calibri" w:eastAsia="Calibri" w:hAnsi="Calibri"/>
          <w:rtl w:val="0"/>
        </w:rPr>
        <w:t xml:space="preserve">:768–777.</w:t>
      </w:r>
    </w:p>
    <w:p w:rsidR="00000000" w:rsidDel="00000000" w:rsidP="00000000" w:rsidRDefault="00000000" w:rsidRPr="00000000" w14:paraId="0000013E">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De Perez EC., Van Den Hurk B., Van Aalst MK., Amuron I., Bamanya D., Hauser T., Jongma B., Lopez A., Mason S., De Suarez JM., Pappenberger F., Rueth A., Stephens E., Suarez P., Wagemaker J., Zsoter E. 2016. Action-based flood forecasting for triggering humanitarian action. </w:t>
      </w:r>
      <w:r w:rsidDel="00000000" w:rsidR="00000000" w:rsidRPr="00000000">
        <w:rPr>
          <w:rFonts w:ascii="Calibri" w:cs="Calibri" w:eastAsia="Calibri" w:hAnsi="Calibri"/>
          <w:i w:val="1"/>
          <w:rtl w:val="0"/>
        </w:rPr>
        <w:t xml:space="preserve">Hydrol. Earth Syst. Sci.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:3549–3560.</w:t>
      </w:r>
    </w:p>
    <w:p w:rsidR="00000000" w:rsidDel="00000000" w:rsidP="00000000" w:rsidRDefault="00000000" w:rsidRPr="00000000" w14:paraId="0000013F">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Pinos J., Quesada-Román A. 2022. Flood risk-related research trends in Latin America and the Caribbean. </w:t>
      </w:r>
      <w:r w:rsidDel="00000000" w:rsidR="00000000" w:rsidRPr="00000000">
        <w:rPr>
          <w:rFonts w:ascii="Calibri" w:cs="Calibri" w:eastAsia="Calibri" w:hAnsi="Calibri"/>
          <w:i w:val="1"/>
          <w:rtl w:val="0"/>
        </w:rPr>
        <w:t xml:space="preserve">Water (Switzerland)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14</w:t>
      </w:r>
      <w:r w:rsidDel="00000000" w:rsidR="00000000" w:rsidRPr="00000000">
        <w:rPr>
          <w:rFonts w:ascii="Calibri" w:cs="Calibri" w:eastAsia="Calibri" w:hAnsi="Calibri"/>
          <w:rtl w:val="0"/>
        </w:rPr>
        <w:t xml:space="preserve">:10.</w:t>
      </w:r>
    </w:p>
    <w:p w:rsidR="00000000" w:rsidDel="00000000" w:rsidP="00000000" w:rsidRDefault="00000000" w:rsidRPr="00000000" w14:paraId="00000140">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Ramos Filho GM., Coelho VHR., Freitas E da S., Xuan Y., Almeida C das N. 2021. An improved rainfall-threshold approach for robust prediction and warning of flood and flash flood hazards. </w:t>
      </w:r>
      <w:r w:rsidDel="00000000" w:rsidR="00000000" w:rsidRPr="00000000">
        <w:rPr>
          <w:rFonts w:ascii="Calibri" w:cs="Calibri" w:eastAsia="Calibri" w:hAnsi="Calibri"/>
          <w:i w:val="1"/>
          <w:rtl w:val="0"/>
        </w:rPr>
        <w:t xml:space="preserve">Nat. Hazards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105</w:t>
      </w:r>
      <w:r w:rsidDel="00000000" w:rsidR="00000000" w:rsidRPr="00000000">
        <w:rPr>
          <w:rFonts w:ascii="Calibri" w:cs="Calibri" w:eastAsia="Calibri" w:hAnsi="Calibri"/>
          <w:rtl w:val="0"/>
        </w:rPr>
        <w:t xml:space="preserve">:2409–2429.</w:t>
      </w:r>
    </w:p>
    <w:p w:rsidR="00000000" w:rsidDel="00000000" w:rsidP="00000000" w:rsidRDefault="00000000" w:rsidRPr="00000000" w14:paraId="00000141">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Raynaud D., Thielen J., Salamon P., Burek P., Anquetin S., Alfieri L. 2015. A dynamic runoff co-efficient to improve flash flood early warning in Europe: Evaluation on the 2013 central European floods in Germany. </w:t>
      </w:r>
      <w:r w:rsidDel="00000000" w:rsidR="00000000" w:rsidRPr="00000000">
        <w:rPr>
          <w:rFonts w:ascii="Calibri" w:cs="Calibri" w:eastAsia="Calibri" w:hAnsi="Calibri"/>
          <w:i w:val="1"/>
          <w:rtl w:val="0"/>
        </w:rPr>
        <w:t xml:space="preserve">Meteorol. Appl.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22</w:t>
      </w:r>
      <w:r w:rsidDel="00000000" w:rsidR="00000000" w:rsidRPr="00000000">
        <w:rPr>
          <w:rFonts w:ascii="Calibri" w:cs="Calibri" w:eastAsia="Calibri" w:hAnsi="Calibri"/>
          <w:rtl w:val="0"/>
        </w:rPr>
        <w:t xml:space="preserve">:410–418.</w:t>
      </w:r>
    </w:p>
    <w:p w:rsidR="00000000" w:rsidDel="00000000" w:rsidP="00000000" w:rsidRDefault="00000000" w:rsidRPr="00000000" w14:paraId="00000142">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Shuvo SD., Rashid T., Panda SK., Das S., Quadir DA. 2021. Forecasting of pre-monsoon flash flood events in the northeastern Bangladesh using coupled hydrometeorological NWP modelling system. </w:t>
      </w:r>
      <w:r w:rsidDel="00000000" w:rsidR="00000000" w:rsidRPr="00000000">
        <w:rPr>
          <w:rFonts w:ascii="Calibri" w:cs="Calibri" w:eastAsia="Calibri" w:hAnsi="Calibri"/>
          <w:i w:val="1"/>
          <w:rtl w:val="0"/>
        </w:rPr>
        <w:t xml:space="preserve">Meteorol. Atmos. Phys.</w:t>
      </w:r>
      <w:r w:rsidDel="00000000" w:rsidR="00000000" w:rsidRPr="00000000">
        <w:rPr>
          <w:rFonts w:ascii="Calibri" w:cs="Calibri" w:eastAsia="Calibri" w:hAnsi="Calibri"/>
          <w:rtl w:val="0"/>
        </w:rPr>
        <w:t xml:space="preserve">:1–23.</w:t>
      </w:r>
    </w:p>
    <w:p w:rsidR="00000000" w:rsidDel="00000000" w:rsidP="00000000" w:rsidRDefault="00000000" w:rsidRPr="00000000" w14:paraId="00000143">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Speight L., Cole SJ., Moore RJ., Pierce C., Wright B., Golding B., Cranston M., Tavendale A., Dhondia J., Ghimire S. 2018. Developing surface water flood forecasting capabilities in Scotland: an operational pilot for the 2014 Commonwealth Games in Glasgow. </w:t>
      </w:r>
      <w:r w:rsidDel="00000000" w:rsidR="00000000" w:rsidRPr="00000000">
        <w:rPr>
          <w:rFonts w:ascii="Calibri" w:cs="Calibri" w:eastAsia="Calibri" w:hAnsi="Calibri"/>
          <w:i w:val="1"/>
          <w:rtl w:val="0"/>
        </w:rPr>
        <w:t xml:space="preserve">J. Flood Risk Manag.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11</w:t>
      </w:r>
      <w:r w:rsidDel="00000000" w:rsidR="00000000" w:rsidRPr="00000000">
        <w:rPr>
          <w:rFonts w:ascii="Calibri" w:cs="Calibri" w:eastAsia="Calibri" w:hAnsi="Calibri"/>
          <w:rtl w:val="0"/>
        </w:rPr>
        <w:t xml:space="preserve">:S884–S901.</w:t>
      </w:r>
    </w:p>
    <w:p w:rsidR="00000000" w:rsidDel="00000000" w:rsidP="00000000" w:rsidRDefault="00000000" w:rsidRPr="00000000" w14:paraId="00000144">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Stephens GL., L’Ecuyer T., Forbes R., Gettlemen A., Golaz JC., Bodas-Salcedo A., Suzuki K., Gabriel P., Haynes J. 2010. Dreary state of precipitation in global models. </w:t>
      </w:r>
      <w:r w:rsidDel="00000000" w:rsidR="00000000" w:rsidRPr="00000000">
        <w:rPr>
          <w:rFonts w:ascii="Calibri" w:cs="Calibri" w:eastAsia="Calibri" w:hAnsi="Calibri"/>
          <w:i w:val="1"/>
          <w:rtl w:val="0"/>
        </w:rPr>
        <w:t xml:space="preserve">J. Geophys. Res. Atmos.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115</w:t>
      </w:r>
      <w:r w:rsidDel="00000000" w:rsidR="00000000" w:rsidRPr="00000000">
        <w:rPr>
          <w:rFonts w:ascii="Calibri" w:cs="Calibri" w:eastAsia="Calibri" w:hAnsi="Calibri"/>
          <w:rtl w:val="0"/>
        </w:rPr>
        <w:t xml:space="preserve">:24211.</w:t>
      </w:r>
    </w:p>
    <w:p w:rsidR="00000000" w:rsidDel="00000000" w:rsidP="00000000" w:rsidRDefault="00000000" w:rsidRPr="00000000" w14:paraId="00000145">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UNICEF., WFP. 2015. UNICEF/WFP Return on Investment for Emergency Preparedness Study. :34.</w:t>
      </w:r>
    </w:p>
    <w:p w:rsidR="00000000" w:rsidDel="00000000" w:rsidP="00000000" w:rsidRDefault="00000000" w:rsidRPr="00000000" w14:paraId="00000146">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Winsemius HC., Jongman B., Veldkamp TIE., Hallegatte S., Bangalore M., Ward PJ. 2018. Disaster risk, climate change, and poverty: Assessing the global exposure of poor people to floods and droughts. </w:t>
      </w:r>
      <w:r w:rsidDel="00000000" w:rsidR="00000000" w:rsidRPr="00000000">
        <w:rPr>
          <w:rFonts w:ascii="Calibri" w:cs="Calibri" w:eastAsia="Calibri" w:hAnsi="Calibri"/>
          <w:i w:val="1"/>
          <w:rtl w:val="0"/>
        </w:rPr>
        <w:t xml:space="preserve">Environ. Dev. Econ.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23</w:t>
      </w:r>
      <w:r w:rsidDel="00000000" w:rsidR="00000000" w:rsidRPr="00000000">
        <w:rPr>
          <w:rFonts w:ascii="Calibri" w:cs="Calibri" w:eastAsia="Calibri" w:hAnsi="Calibri"/>
          <w:rtl w:val="0"/>
        </w:rPr>
        <w:t xml:space="preserve">:328–348.</w:t>
      </w:r>
    </w:p>
    <w:p w:rsidR="00000000" w:rsidDel="00000000" w:rsidP="00000000" w:rsidRDefault="00000000" w:rsidRPr="00000000" w14:paraId="00000147">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Xing Y., Liang Q., Wang G., Ming X., Xia X. 2019. City-scale hydrodynamic modelling of urban flash floods: the issues of scale and resolution. </w:t>
      </w:r>
      <w:r w:rsidDel="00000000" w:rsidR="00000000" w:rsidRPr="00000000">
        <w:rPr>
          <w:rFonts w:ascii="Calibri" w:cs="Calibri" w:eastAsia="Calibri" w:hAnsi="Calibri"/>
          <w:i w:val="1"/>
          <w:rtl w:val="0"/>
        </w:rPr>
        <w:t xml:space="preserve">Nat. Hazards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96</w:t>
      </w:r>
      <w:r w:rsidDel="00000000" w:rsidR="00000000" w:rsidRPr="00000000">
        <w:rPr>
          <w:rFonts w:ascii="Calibri" w:cs="Calibri" w:eastAsia="Calibri" w:hAnsi="Calibri"/>
          <w:rtl w:val="0"/>
        </w:rPr>
        <w:t xml:space="preserve">:473–496.</w:t>
      </w:r>
    </w:p>
    <w:p w:rsidR="00000000" w:rsidDel="00000000" w:rsidP="00000000" w:rsidRDefault="00000000" w:rsidRPr="00000000" w14:paraId="00000148">
      <w:pPr>
        <w:widowControl w:val="0"/>
        <w:spacing w:before="0" w:line="240" w:lineRule="auto"/>
        <w:ind w:left="480" w:hanging="480"/>
        <w:rPr>
          <w:rFonts w:ascii="Calibri" w:cs="Calibri" w:eastAsia="Calibri" w:hAnsi="Calibri"/>
        </w:rPr>
      </w:pPr>
      <w:r w:rsidDel="00000000" w:rsidR="00000000" w:rsidRPr="00000000">
        <w:rPr>
          <w:rFonts w:ascii="Calibri" w:cs="Calibri" w:eastAsia="Calibri" w:hAnsi="Calibri"/>
          <w:rtl w:val="0"/>
        </w:rPr>
        <w:t xml:space="preserve">Zanchetta ADL., Coulibaly P. 2020. Recent advances in real-time pluvial flash flood forecasting. </w:t>
      </w:r>
      <w:r w:rsidDel="00000000" w:rsidR="00000000" w:rsidRPr="00000000">
        <w:rPr>
          <w:rFonts w:ascii="Calibri" w:cs="Calibri" w:eastAsia="Calibri" w:hAnsi="Calibri"/>
          <w:i w:val="1"/>
          <w:rtl w:val="0"/>
        </w:rPr>
        <w:t xml:space="preserve">Water (Switzerland)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12</w:t>
      </w:r>
      <w:r w:rsidDel="00000000" w:rsidR="00000000" w:rsidRPr="00000000">
        <w:rPr>
          <w:rFonts w:ascii="Calibri" w:cs="Calibri" w:eastAsia="Calibri" w:hAnsi="Calibri"/>
          <w:rtl w:val="0"/>
        </w:rPr>
        <w:t xml:space="preserve">:570.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38" w:w="11906" w:orient="portrait"/>
      <w:pgMar w:bottom="851" w:top="851" w:left="1134" w:right="85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gathe Bucherie" w:id="41" w:date="2022-03-04T09:05:06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Kruczkiewicz, A.; Bucherie, A.; Ayala, F.; Hultquist, C.; Vergara, H.; Mason, S.; Bazo, J.; de Sherbinin, A. Development of a Flash Flood Confidence Index from Disaster Reports and Geophysical Susceptibility. Remote Sens. 2021, 13, 2764. https://doi.org/10.3390/rs13142764</w:t>
      </w:r>
    </w:p>
  </w:comment>
  <w:comment w:author="Christel Prudhomme" w:id="78" w:date="2022-02-18T16:37:00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-&gt; probably you could cut it; rest of the section could be made sharper I think without much work –</w:t>
      </w:r>
    </w:p>
  </w:comment>
  <w:comment w:author="Agathe Bucherie" w:id="43" w:date="2022-03-04T09:05:17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Bucherie, Agathe, Ayala, Fernanda, &amp; Kruczkiewicz, Andrew. (2021). Ecuador historical flood occurrences and impacts dataset with Flash Flood Confidence Index (2007-2020) (1.0) [Data set]. Zenodo. https://doi.org/10.5281/zenodo.4662886</w:t>
      </w:r>
    </w:p>
  </w:comment>
  <w:comment w:author="Christel Prudhomme" w:id="10" w:date="2022-02-18T12:57:0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sounds odd. I would tend to use despite something with something as being the cause and not the consequence.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cannot find the adverb. I think it might be easier to turn round the sentence.</w:t>
      </w:r>
    </w:p>
  </w:comment>
  <w:comment w:author="Fatima Pillosu" w:id="11" w:date="2022-02-21T11:51:00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change the whole paragraph. The aim was to show that EWSs are useful provided they provide good quality forecasts and have long lead times. This has improved for riverine floods but not so much for flash floods, ergo we test ecPoint. How does it sound now?</w:t>
      </w:r>
    </w:p>
  </w:comment>
  <w:comment w:author="Christel Prudhomme" w:id="85" w:date="2022-02-18T16:43:0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put it here actually</w:t>
      </w:r>
    </w:p>
  </w:comment>
  <w:comment w:author="Christel Prudhomme" w:id="126" w:date="2022-02-18T15:52:00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talk about administrative regions, not political ones</w:t>
      </w:r>
    </w:p>
  </w:comment>
  <w:comment w:author="Calum Baugh" w:id="79" w:date="2022-03-10T16:45:14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only the case when analysing the 99th percentile? Sorry if I've misunderstood</w:t>
      </w:r>
    </w:p>
  </w:comment>
  <w:comment w:author="Calum Baugh" w:id="121" w:date="2022-03-10T18:54:03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maybe to discuss here could be the role of false alarms, you alluded to their importance in the introduction but so far they haven't been discussed in the results?</w:t>
      </w:r>
    </w:p>
  </w:comment>
  <w:comment w:author="Christel Prudhomme" w:id="97" w:date="2022-02-21T16:02:00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simplified – what does this mean? If this is something that always happen and is expected to happen do you have to describe it?</w:t>
      </w:r>
    </w:p>
  </w:comment>
  <w:comment w:author="Calum Baugh" w:id="70" w:date="2022-03-10T16:34:38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the last part of this sentence</w:t>
      </w:r>
    </w:p>
  </w:comment>
  <w:comment w:author="Calum Baugh" w:id="59" w:date="2022-03-10T16:28:02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worth adding a sentence explaining how you do that in this study, or is it explained later?</w:t>
      </w:r>
    </w:p>
  </w:comment>
  <w:comment w:author="Christel Prudhomme" w:id="83" w:date="2022-02-18T16:39: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nicely written – but I feel this is more appropriate for a text book for students than for a research paper. Can you make it shorter? Are all the elements essential to what you need to say and your analysis?</w:t>
      </w:r>
    </w:p>
  </w:comment>
  <w:comment w:author="Christel Prudhomme" w:id="88" w:date="2022-02-18T16:45:0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simplify?</w:t>
      </w:r>
    </w:p>
  </w:comment>
  <w:comment w:author="Christel Prudhomme" w:id="12" w:date="2022-02-18T13:00: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you need so many references here. I would pick the most relevant/ recent</w:t>
      </w:r>
    </w:p>
  </w:comment>
  <w:comment w:author="Fatima Pillosu" w:id="13" w:date="2022-02-21T15:36: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them to show the variety of systems that are currently in place, especially at regional scale. They are already mostly very recent citations, also showing that the implementation of flash flood forecasting systems have taken off relatively recently. I have deleted some though.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Reply from your note below about not having cited ERIC and ERICHA. I have cited them here as part of the systems developed at continental scale. I didn’t find anything for Tamir though. Is there already a publication?</w:t>
      </w:r>
    </w:p>
  </w:comment>
  <w:comment w:author="Fatima Pillosu" w:id="40" w:date="2021-12-31T07:03: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@Agathe, could you please fill this section?</w:t>
      </w:r>
    </w:p>
  </w:comment>
  <w:comment w:author="Christel Prudhomme" w:id="124" w:date="2022-02-18T16:55: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is to be completed, right?</w:t>
      </w:r>
    </w:p>
  </w:comment>
  <w:comment w:author="Fatima Pillosu" w:id="125" w:date="2022-02-24T17:39:0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Christel Prudhomme" w:id="115" w:date="2022-02-21T16:42: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my version</w:t>
      </w:r>
    </w:p>
  </w:comment>
  <w:comment w:author="Christel Prudhomme" w:id="63" w:date="2022-02-18T16:24:0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before – start with a gentle introduction of the problem .. especially as I did not expect this sentence from the title just above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start with the flood report database, and then introduce the fact that you have to find a way to compare it with your forecast data</w:t>
      </w:r>
    </w:p>
  </w:comment>
  <w:comment w:author="Carolynne Hultquist" w:id="14" w:date="2022-02-28T18:56:2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km? 1km?</w:t>
      </w:r>
    </w:p>
  </w:comment>
  <w:comment w:author="Fatima Pillosu" w:id="15" w:date="2022-03-07T09:49:27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an expression that I have seen to indicate high-resolution models. Instead of saying high-resolution, I was also advised at ECMWF to use km-scale to indicate models from 1 to 5 km spatial resolution.</w:t>
      </w:r>
    </w:p>
  </w:comment>
  <w:comment w:author="Carolynne Hultquist" w:id="16" w:date="2022-03-07T15:48:34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okay; I just haven't heard "km-scale" used to indicate high resolution before. Good to know.</w:t>
      </w:r>
    </w:p>
  </w:comment>
  <w:comment w:author="Christel Prudhomme" w:id="110" w:date="2022-02-21T16:34: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 – put the colour in bracket after the period, to simplify the text overall.</w:t>
      </w:r>
    </w:p>
  </w:comment>
  <w:comment w:author="Christel Prudhomme" w:id="99" w:date="2022-02-21T16:03: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noisier? I think you probably need to also say that it is looking at AURC in function of lead time.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is where you should introduce the concept of diurnal cycle and the fact that forecasts are not as skilful for some part of the day (hopefully you can say why with a reference)</w:t>
      </w:r>
    </w:p>
  </w:comment>
  <w:comment w:author="Christel Prudhomme" w:id="48" w:date="2022-02-18T16:13: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worth mentioning which cycle you are using as this will changed very soon maybe even during the review process if a bit long…</w:t>
      </w:r>
    </w:p>
  </w:comment>
  <w:comment w:author="Fatima Pillosu" w:id="49" w:date="2022-02-24T16:33: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Fatima Pillosu" w:id="45" w:date="2022-02-24T16:40: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need? Now re-reading it, it might be killing it a bit.</w:t>
      </w:r>
    </w:p>
  </w:comment>
  <w:comment w:author="Calum Baugh" w:id="77" w:date="2022-03-10T16:44:02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care needs to be taken, was it done in your analysis?</w:t>
      </w:r>
    </w:p>
  </w:comment>
  <w:comment w:author="Christel Prudhomme" w:id="81" w:date="2022-02-18T16:38: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this is this – maybe put it in paeranthesis?</w:t>
      </w:r>
    </w:p>
  </w:comment>
  <w:comment w:author="Christel Prudhomme" w:id="82" w:date="2022-02-18T16:38: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relevant. And if at all, it should be in the discussion, not here which is purely to describe the method</w:t>
      </w:r>
    </w:p>
  </w:comment>
  <w:comment w:author="Calum Baugh" w:id="42" w:date="2022-03-10T15:57:35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the 'e' in EFFCI stands for?</w:t>
      </w:r>
    </w:p>
  </w:comment>
  <w:comment w:author="Christel Prudhomme" w:id="104" w:date="2022-02-21T16:18: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easier to follow if you removed the accumulation period bits –  Your text is quite heaving going and needs to be read several times to sink in (or not…)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saying ‘For La Costa highest AURC coincide with driest part of the day as shown in Figure 2 (accumulation 0000-12000 and 0600-18000 in purple and cyan), with skill constant across lead time for 0000-12000 but degrading after day 5 for 0600-18000.’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don’t need to say the smallest scores are for the wettest part of the day). For 99th, the best forecasts are for the driest period, with both ecPoint and ENS performing similarly ‘(sorry I don’t follow the bit about 0600-1800 so low…). Despite lower scores, forecasts for other periods of the day benefit from ecPoint rainfall post-processing, with scores greater than those of ENS’</w:t>
      </w:r>
    </w:p>
  </w:comment>
  <w:comment w:author="Calum Baugh" w:id="134" w:date="2022-03-10T18:28:21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shadings show?</w:t>
      </w:r>
    </w:p>
  </w:comment>
  <w:comment w:author="Fatima Pillosu" w:id="66" w:date="2022-01-15T16:23: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need to create the plot that shows how many reports might have contributed to hits and misses in different accumulation periods.</w:t>
      </w:r>
    </w:p>
  </w:comment>
  <w:comment w:author="Christel Prudhomme" w:id="68" w:date="2022-02-18T16:30: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again personal choice but for me a method should be described as present – it is a fact this is what is done. Not as ‘what you will do’ or ‘what you have done )before writing the paper). But it is personal and you might prefer the will</w:t>
      </w:r>
    </w:p>
  </w:comment>
  <w:comment w:author="Agathe Bucherie" w:id="69" w:date="2022-03-07T09:42:24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Christel Prudhomme" w:id="117" w:date="2022-02-21T16:43: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Always? Everywhere? Or those with the highest impacts because people sleep and cannot evacuate?</w:t>
      </w:r>
    </w:p>
  </w:comment>
  <w:comment w:author="Calum Baugh" w:id="118" w:date="2022-03-10T18:45:27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this for flash floods associated with convection due to the diurnal cycle?</w:t>
      </w:r>
    </w:p>
  </w:comment>
  <w:comment w:author="Christel Prudhomme" w:id="76" w:date="2022-02-18T16:36: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necessary Couldn’t you introduce the reference within the method if you followed it&gt;</w:t>
      </w:r>
    </w:p>
  </w:comment>
  <w:comment w:author="Christel Prudhomme" w:id="0" w:date="2022-02-18T12:54: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sound like a catchy title. Also, it restricts readers only to those interested in ecPoint rainfall. I think it would be much more powerful to evaluate the ecPoint rainfall ability to predict flash floods, o5r something like that. Even without ecPoint rainfall in the title.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I mean?</w:t>
      </w:r>
    </w:p>
  </w:comment>
  <w:comment w:author="Fatima Pillosu" w:id="1" w:date="2022-02-21T14:17: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a place holder for the moment 😉. I will change it when the whole paper is completed.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“Performance of post-processed rainfall at point-scale for flash flood forecasting in Ecuador”? Sorry, I’m terrible writing catchy titles.</w:t>
      </w:r>
    </w:p>
  </w:comment>
  <w:comment w:author="Carolynne Hultquist" w:id="2" w:date="2022-03-07T16:50:52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get at the idea here, but needs shortened - Probabalistic point-scale flash flood forecasting verification: using medium-range model comparison and historical observational data to refine performance</w:t>
      </w:r>
    </w:p>
  </w:comment>
  <w:comment w:author="Christel Prudhomme" w:id="93" w:date="2022-02-18T17:01: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here</w:t>
      </w:r>
    </w:p>
  </w:comment>
  <w:comment w:author="Fatima Pillosu" w:id="123" w:date="2022-02-17T16:51: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write this caption better.</w:t>
      </w:r>
    </w:p>
  </w:comment>
  <w:comment w:author="Christel Prudhomme" w:id="65" w:date="2022-02-18T16:26: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ned to take it more slowly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 reports -&gt; only date and no time of the day; and one location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cannot consider the date and rainfall within those 24 hours (because you want rainfall prior to the event)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is given if your forecasts (6hourly from 00:UTC and a large grid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you could have several reports per grids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method you chose to match your forecast data and your flood report information. A graph could be useful (sorry I know you have already many… per I personal have struggled with your different accumulation periods and start time etc…)</w:t>
      </w:r>
    </w:p>
  </w:comment>
  <w:comment w:author="Christel Prudhomme" w:id="35" w:date="2022-02-18T15:58: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Does it or doesn’t it?</w:t>
      </w:r>
    </w:p>
  </w:comment>
  <w:comment w:author="Calum Baugh" w:id="56" w:date="2022-03-10T16:20:59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introduced the contingency table in a previous section (apologies if I've missed it)? If not, can you add 1 sentence to define what it is i.e. a method for comparing forecasts against observations for an event-based evaluation</w:t>
      </w:r>
    </w:p>
  </w:comment>
  <w:comment w:author="Christel Prudhomme" w:id="86" w:date="2022-02-18T16:43: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complicated. You need to go slower. Why do you need to have 4 datasets? Generally for precip you have only one. Why don’t you have 6hourly accumulation datasets? Instead of 4 times 24 hours? This makes understanding the analysis challenging (and me not being able to follow most of your work…)</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why is it important to have overlapping periods?</w:t>
      </w:r>
    </w:p>
  </w:comment>
  <w:comment w:author="Christel Prudhomme" w:id="107" w:date="2022-02-21T16:25: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simply say ‘similarly, forecast in La Sierra show a same pattern but with an overall lower score’. Same thing as above: try to simplify, getting the message as simple as possible and remove things than are not necessary.</w:t>
      </w:r>
    </w:p>
  </w:comment>
  <w:comment w:author="Christel Prudhomme" w:id="29" w:date="2022-02-18T15:54: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necessary and could be cut it you want to gain space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you reduce the whole part from the first sentence to Figure 1</w:t>
      </w:r>
    </w:p>
  </w:comment>
  <w:comment w:author="Carolynne Hultquist" w:id="30" w:date="2022-02-28T19:17:27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Christel Prudhomme" w:id="74" w:date="2022-02-18T16:33: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useful to quickly say what they are and hence why they can measure forecast discrimination abilities. How is this calculated?</w:t>
      </w:r>
    </w:p>
  </w:comment>
  <w:comment w:author="Christel Prudhomme" w:id="116" w:date="2022-02-21T16:52: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wanted to explain why the skill varies diurnally. But this is not what you are doing. You are explaining why ecPoint improves or not ENS according to the time of the day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believe that if you do not talk about the variation in skill across the day but if you want to talk about the variation in skill between ECNS and ecPioint, it would be best to pick 2 examples: e.g. 0000-1200 and 1800-0600, and show the AURC for ENS and ECOPOint for the different lead time days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see clearly: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ones are better between the 2 accumulation periods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ecPoint improves over ENS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pattern is different in la costa and la sierra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go to diagnostic why ES is not improved by ecPoint -&gt; which is because the bias correction WT don’t really happen.</w:t>
      </w:r>
    </w:p>
  </w:comment>
  <w:comment w:author="Christel Prudhomme" w:id="101" w:date="2022-02-21T16:09: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this?</w:t>
      </w:r>
    </w:p>
  </w:comment>
  <w:comment w:author="Christel Prudhomme" w:id="27" w:date="2022-02-18T15:44:0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why this is here.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simply mention the 2 research questions and then say the structure of the paper – although I personally never do this last bit because I don’t like it and found it useless but many authors are keen on this so really up to you</w:t>
      </w:r>
    </w:p>
  </w:comment>
  <w:comment w:author="Fatima Pillosu" w:id="28" w:date="2022-02-23T14:23: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agree on your other comment about that the following second research question was too short (see my comment above), I think that in this case it is important to have this sentence here to explain why I am considering this second research question, otherwise it seems to me that the question came out of the blue. What do you think?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paragraph where I state the structure of the paper, I had it at some point but then I deleted it because the introduction was too long. I can re-introduce it but as you also say, it doesn’t add much value, so I rather don’t have it at all.</w:t>
      </w:r>
    </w:p>
  </w:comment>
  <w:comment w:author="Calum Baugh" w:id="89" w:date="2022-03-10T18:07:12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don't understand how you can have .25 of a flood event?</w:t>
      </w:r>
    </w:p>
  </w:comment>
  <w:comment w:author="Christel Prudhomme" w:id="36" w:date="2022-02-18T16:05: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be able to say what the proportion of flash flood compared to normal flooding? Again this is a little long and does not seem to show links with your research questions</w:t>
      </w:r>
    </w:p>
  </w:comment>
  <w:comment w:author="Agathe Bucherie" w:id="37" w:date="2022-03-04T08:55:42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official statistical numbers describing the occurrence of flash flood in Ecuador, however, a recent study analyzing historical disaster reports have shown that about 60% of flood reports could be flash floods (Kruczkiewicz et al., 2021).</w:t>
      </w:r>
    </w:p>
  </w:comment>
  <w:comment w:author="Agathe Bucherie" w:id="38" w:date="2022-03-04T08:58:4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section 3.1, I am adding a paragraph on the challenge of retrieving Flash flood specific historical information in most of the world. I'll let you see if this could come earlier in the introduction.</w:t>
      </w:r>
    </w:p>
  </w:comment>
  <w:comment w:author="Calum Baugh" w:id="39" w:date="2022-03-10T15:55:33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here that flash floods don't typically happen in the Amazon region?</w:t>
      </w:r>
    </w:p>
  </w:comment>
  <w:comment w:author="Christel Prudhomme" w:id="112" w:date="2022-02-21T16:35: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 again try to simplify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take home message?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forecasts better during dry part of the day, and small improvement from ecPoint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Sierra, forecasts better during wet part of the day, and only improvement of ecPoint for forecasts of very extreme rainfall events from medium-range (after 4 days).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exactly that and I forgot things but you see what I mean)</w:t>
      </w:r>
    </w:p>
  </w:comment>
  <w:comment w:author="Christel Prudhomme" w:id="20" w:date="2022-02-18T15:53: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Wondering if this could be either expended, saying why do you think it would be relevant for flash flood; or reduced (i.e. removing the second technique).</w:t>
      </w:r>
    </w:p>
  </w:comment>
  <w:comment w:author="Fatima Pillosu" w:id="21" w:date="2022-02-23T14:13: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here to give an idea on why ecPoint could be a good alternative by saying (1) it would be cheaper than running a global, km-scale model, and (2) longer lead times than what normally one would have with km-scale models (10 days, instead of max 5 days). This is in the context of what I just said are the main problems of flash flood forecasting systems, especially in low-income countries (better quality to not act in vain, and longer lead times to have more time to prepare).</w:t>
      </w:r>
    </w:p>
  </w:comment>
  <w:comment w:author="Christel Prudhomme" w:id="132" w:date="2022-02-18T16:53: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graph important? Can’t it be moved to supplementary material?</w:t>
      </w:r>
    </w:p>
  </w:comment>
  <w:comment w:author="Christel Prudhomme" w:id="60" w:date="2022-02-18T16:23: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very short – can it be merged with something else? I could actually be further shortened I think -&gt; maybe with the domain of section 2, where you could define the regions (above 600m/ below 600m). You could count the number of grids in the presentation of the dataset ENS and ecPoint</w:t>
      </w:r>
    </w:p>
  </w:comment>
  <w:comment w:author="Christel Prudhomme" w:id="130" w:date="2022-02-18T16:49: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do not think the very complex schematic of ecPoint rainfall is necessary. It distract from the main point I think</w:t>
      </w:r>
    </w:p>
  </w:comment>
  <w:comment w:author="Fatima Pillosu" w:id="131" w:date="2022-02-24T16:48: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say I remove it completely, or make it simpler?</w:t>
      </w:r>
    </w:p>
  </w:comment>
  <w:comment w:author="Christel Prudhomme" w:id="91" w:date="2022-02-18T16:46: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short and cryptic – can it be merged with the other verification section?</w:t>
      </w:r>
    </w:p>
  </w:comment>
  <w:comment w:author="Fatima Pillosu" w:id="92" w:date="2022-02-24T16:53: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make much sense now because the correspondent paragraph in the Data section has not been written yet. It will make more sense when such paragraph is added in the manuscript.</w:t>
      </w:r>
    </w:p>
  </w:comment>
  <w:comment w:author="Carolynne Hultquist" w:id="3" w:date="2022-02-28T18:48:1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awkward - the "on the world scene" part - maybe I'm just not familiar with this phrasing</w:t>
      </w:r>
    </w:p>
  </w:comment>
  <w:comment w:author="Fatima Pillosu" w:id="4" w:date="2022-03-07T09:24:01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want to add relevance to the topic showing that flash flooding is not a problem in Ecuador but it is a global problem. I found the expression in Reverso (the website that I use to translate expressions). If this sounds not very good, how could I introduce the change in subject, i.e. from Ecuador to World?</w:t>
      </w:r>
    </w:p>
  </w:comment>
  <w:comment w:author="Carolynne Hultquist" w:id="5" w:date="2022-03-07T15:45:37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 How about something like: Ecuador is one of many countries that faces flash flood risk.</w:t>
      </w:r>
    </w:p>
  </w:comment>
  <w:comment w:author="Christel Prudhomme" w:id="55" w:date="2022-02-18T16:18: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starts hard core assuming knowledge about verification and contingency table. I would go slower…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traditionally forecasts are verified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is a problem for flash floods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doing instead</w:t>
      </w:r>
    </w:p>
  </w:comment>
  <w:comment w:author="Christel Prudhomme" w:id="25" w:date="2022-02-18T15:45: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 short research question – and it implies the answer of the first one is yes – Can you elaborate more? As you are looking at processes, maybe you can explicit a research question around that and the diurnal cycle e.g. ‘is the performance uniform across the day’ or something like that</w:t>
      </w:r>
    </w:p>
  </w:comment>
  <w:comment w:author="Fatima Pillosu" w:id="26" w:date="2022-02-23T14:20: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with your solution. How does it look like now?</w:t>
      </w:r>
    </w:p>
  </w:comment>
  <w:comment w:author="Carolynne Hultquist" w:id="7" w:date="2022-02-28T18:49:56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Europe? Refine for relevance to case study</w:t>
      </w:r>
    </w:p>
  </w:comment>
  <w:comment w:author="Fatima Pillosu" w:id="8" w:date="2022-03-07T09:25:4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an example, and I found only this paper explicitly stating that flash floods can generate fatalities compared to riverine floods. I haven't come across other papers stating the same for other geographical regions. Please, if you have some papers in mind, I would happy to add them.</w:t>
      </w:r>
    </w:p>
  </w:comment>
  <w:comment w:author="Carolynne Hultquist" w:id="9" w:date="2022-03-07T16:10:02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 Jonkman, J.K. Vrijling. Loss of life due to floods. https://doi.org/10.1111/j.1753-318X.2008.00006.x</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Pereira, J. L. Zêzere, I. Quaresma, P. P. Santos, M. Santos. Mortality Patterns of Hydro-Geomorphologic Disasters. https://doi.org/10.1111/risa.12516</w:t>
      </w:r>
    </w:p>
  </w:comment>
  <w:comment w:author="Fatima Pillosu" w:id="58" w:date="2022-01-15T16:02: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those reasons.</w:t>
      </w:r>
    </w:p>
  </w:comment>
  <w:comment w:author="Fatima Pillosu" w:id="102" w:date="2022-02-07T18:17: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find an explanation for this!</w:t>
      </w:r>
    </w:p>
  </w:comment>
  <w:comment w:author="Christel Prudhomme" w:id="106" w:date="2022-02-21T16:32: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same forecast period best, it here it corresponds to the wet part of the day, with ecPoint rainfall generally degrading the forecasts after day 2’. Did I get it right?</w:t>
      </w:r>
    </w:p>
  </w:comment>
  <w:comment w:author="Christel Prudhomme" w:id="31" w:date="2022-02-18T15:55: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condensed – maximum 2-3 lines</w:t>
      </w:r>
    </w:p>
  </w:comment>
  <w:comment w:author="Christel Prudhomme" w:id="94" w:date="2022-02-18T16:47: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simplify to ‘performance of ecPoitn rainfall compared with ENS?’</w:t>
      </w:r>
    </w:p>
  </w:comment>
  <w:comment w:author="Fatima Pillosu" w:id="133" w:date="2022-01-05T15:38: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re-write better!</w:t>
      </w:r>
    </w:p>
  </w:comment>
  <w:comment w:author="Christel Prudhomme" w:id="100" w:date="2022-02-21T16:05: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is a small verifying event? Is the threshold used?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it simply? E.g. same skill when looking at events above 85%ile, but higher skill by ecPoint for rarer events?</w:t>
      </w:r>
    </w:p>
  </w:comment>
  <w:comment w:author="Christel Prudhomme" w:id="98" w:date="2022-02-21T16:01: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replace it by ‘skill’? Or it would not be correct? It would be easier to read</w:t>
      </w:r>
    </w:p>
  </w:comment>
  <w:comment w:author="Christel Prudhomme" w:id="71" w:date="2022-02-18T16:31: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have this already explained -&gt; I know you are waiting for a section but this is to check</w:t>
      </w:r>
    </w:p>
  </w:comment>
  <w:comment w:author="Agathe Bucherie" w:id="72" w:date="2022-03-07T09:50:01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section on historical flood reports is now in. I would suggest here to state that you are testing or comparing the results of 3 scenarios using different sets of report-based observations, based on their different likelihood of being flash floods (EFFCI) [see suggestion], and add the number of reports per scenario. Also this paragraph would fit better in section 4.4.</w:t>
      </w:r>
    </w:p>
  </w:comment>
  <w:comment w:author="Christel Prudhomme" w:id="34" w:date="2022-02-18T15:56: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I personally prefer a slightly sharper/ shorter style along the lines of ‘extreme phase of El Nino strongly modulate XXX (Recalde-Coronel ,… author)’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remove the whole ‘several studies … have shown that..’ which is not necessary and makes things longer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personal preference and many people write as you do</w:t>
      </w:r>
    </w:p>
  </w:comment>
  <w:comment w:author="Calum Baugh" w:id="6" w:date="2022-03-10T15:25:3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need a definition of how we distinguish flash and riverine floods? If you already do this later on in the text maybe it could be moved up to here?</w:t>
      </w:r>
    </w:p>
  </w:comment>
  <w:comment w:author="Christel Prudhomme" w:id="75" w:date="2022-02-18T16:34: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to make things more concise you could say something like ‘following Hamil and Juras, we defined six relative thresholds for a consistent analysis across different climatic zones’ (not well said, but try to shorten it)</w:t>
      </w:r>
    </w:p>
  </w:comment>
  <w:comment w:author="Agathe Bucherie" w:id="62" w:date="2022-03-07T09:19:18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Oriente / Amazone ?</w:t>
      </w:r>
    </w:p>
  </w:comment>
  <w:comment w:author="Christel Prudhomme" w:id="80" w:date="2022-02-18T16:37: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comment>
  <w:comment w:author="Christel Prudhomme" w:id="73" w:date="2022-02-18T16:32: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 so to simplify -&gt; only talk earlier of the techniques to verify binary events. The rest is irrelevant to the paper (if you want to save space)</w:t>
      </w:r>
    </w:p>
  </w:comment>
  <w:comment w:author="Fatima Pillosu" w:id="17" w:date="2022-02-23T17:56: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@Agathe, Andrew, Carolynne and Humberto. I have done a literature search about this topic, and I could find anything operational. Please, correct me if I’m worng.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@Humberto, I have found your abstract at AGU about forecasting flash flood impacts with IMERG-based streamflow simulations in Ecuador. Is any publication that I can reference here?</w:t>
      </w:r>
    </w:p>
  </w:comment>
  <w:comment w:author="Carolynne Hultquist" w:id="18" w:date="2022-02-28T19:06:35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sentence is necessary and is changing</w:t>
      </w:r>
    </w:p>
  </w:comment>
  <w:comment w:author="Agathe Bucherie" w:id="19" w:date="2022-03-03T09:02:55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rather delete or say that Ecuador is working on developing a FF forecasting system with national level, and this study can contribute to it (improved understanding of rainfall triggers with ecPoint...) . I would  maybe rearrange the intro from here. Until now we are still general. we should make sure we identified the gaps, then we should probably introduce ecpoint first, then state what we are trying to achieve. And introduce Ecuador as the case study at the end of the intro, identifying their needs (also mentioning that Ecuador Red Cross would benefit from improved forecasts for decision making/anticipatory actions)?</w:t>
      </w:r>
    </w:p>
  </w:comment>
  <w:comment w:author="Fatima Pillosu" w:id="24" w:date="2022-02-24T16:20: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@Agathe, Andrew, Carolynne, Humberto, can I ask you if you would like to add something more about the database and why having it is so important to evaluate new flash flood forecasting systems?</w:t>
      </w:r>
    </w:p>
  </w:comment>
  <w:comment w:author="Christel Prudhomme" w:id="61" w:date="2022-02-18T16:21: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 already very technical – do you need it?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general start by what you need to do (what is your question) and what is the solution you apply (here the mask).</w:t>
      </w:r>
    </w:p>
  </w:comment>
  <w:comment w:author="Fatima Pillosu" w:id="46" w:date="2022-02-24T16:38: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this just seems out of the blue, but I just remembered and it is an important aspect of the model that is mentioned in the introduction, and also later in the results and discussion section. I’ll improve this in the second draft.</w:t>
      </w:r>
    </w:p>
  </w:comment>
  <w:comment w:author="Calum Baugh" w:id="47" w:date="2022-03-10T16:01:05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add what type of parameterisation is used?</w:t>
      </w:r>
    </w:p>
  </w:comment>
  <w:comment w:author="Christel Prudhomme" w:id="111" w:date="2022-02-21T16:34: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 anymore if in bracket before</w:t>
      </w:r>
    </w:p>
  </w:comment>
  <w:comment w:author="Fatima Pillosu" w:id="50" w:date="2022-02-24T16:43: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Christel, thinking about your comment below. Would you say this is also not needed? I could just go straight to the following sentence. I think it will still make sense.</w:t>
      </w:r>
    </w:p>
  </w:comment>
  <w:comment w:author="Christel Prudhomme" w:id="90" w:date="2022-02-18T16:46: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what is EFFCI threshold ? ☹</w:t>
      </w:r>
    </w:p>
  </w:comment>
  <w:comment w:author="Christel Prudhomme" w:id="84" w:date="2022-02-18T16:40: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simplify (this sentence and the rest of the paragraph): dues to the absence of in-situ rainfall measurement,s ecPoint rainfall forecast day 1 where uses as the closest to proxy observation.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might be criticised and asked why you did not get datasets such as MSWEP</w:t>
      </w:r>
    </w:p>
  </w:comment>
  <w:comment w:author="Christel Prudhomme" w:id="22" w:date="2022-02-18T16:08: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Ecuador? I think you need to introduce somewhere in the introduction why this is an interesting test bed, and perhaps the state of the forecast system to put your researcj into a useful context. Otherwise it sounds like you are doing something random.</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realise you have 2 lines on Ecuador first – maybe move them more towards what the paper is about and why it is important to do the research there.</w:t>
      </w:r>
    </w:p>
  </w:comment>
  <w:comment w:author="Fatima Pillosu" w:id="23" w:date="2022-02-23T14:18: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that Ecuador climatology makes it a good test bed. Is it ok? I would rather keep the first sentence of the paper where it is at the moment, otherwise a reader might have the impression that I’m verifying ecpoint for the whole world, and that would be worng. What do you think?</w:t>
      </w:r>
    </w:p>
  </w:comment>
  <w:comment w:author="Christel Prudhomme" w:id="52" w:date="2022-02-18T16:22: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actually defined the quadrants? I have read quickly but I don’t think you did…</w:t>
      </w:r>
    </w:p>
  </w:comment>
  <w:comment w:author="Fatima Pillosu" w:id="53" w:date="2022-02-24T16:49: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Table 1.</w:t>
      </w:r>
    </w:p>
  </w:comment>
  <w:comment w:author="Calum Baugh" w:id="54" w:date="2022-03-10T16:17:31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more general title such as 'Contingency table based verification' might work. Currently a reader doesn't know what the quadrants are until they read further on in the section</w:t>
      </w:r>
    </w:p>
  </w:comment>
  <w:comment w:author="Christel Prudhomme" w:id="95" w:date="2022-02-21T11:39: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personally, I don’t find necessary to say what a figure is about  but I found it simpler to explain the results, and refer to the figure. This also saves some space…</w:t>
      </w:r>
    </w:p>
  </w:comment>
  <w:comment w:author="Christel Prudhomme" w:id="96" w:date="2022-02-21T16:13: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to say how to interpret the figure – you have lead time, but what does your AURC tell you? Something about skill? And how about the 2 different thresholds? Which one is most useful in general?</w:t>
      </w:r>
    </w:p>
  </w:comment>
  <w:comment w:author="Christel Prudhomme" w:id="113" w:date="2022-02-21T16:57: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the title. See my comment on top of 5.2.2</w:t>
      </w:r>
    </w:p>
  </w:comment>
  <w:comment w:author="Christel Prudhomme" w:id="119" w:date="2022-02-21T16:44: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back to why the WTs are important. Without the context it is difficult to understand</w:t>
      </w:r>
    </w:p>
  </w:comment>
  <w:comment w:author="Carolynne Hultquist" w:id="67" w:date="2022-02-28T19:33:48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want to hint a bit more here or remove as otherwise this statement is obvious.</w:t>
      </w:r>
    </w:p>
  </w:comment>
  <w:comment w:author="Christel Prudhomme" w:id="120" w:date="2022-02-21T16:49: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find this difficult to follow and understand.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should turn round: remind the reader how ecPoint works, i.e. bias correction applied for certain WT (or maybe not…) and which ones in the region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talk about the occurrence of those weather types -&gt; which could be that ecPoint does not change much if the ones correcting biases don’t appear. Or it is not at all what you want to say?</w:t>
      </w:r>
    </w:p>
  </w:comment>
  <w:comment w:author="Christel Prudhomme" w:id="64" w:date="2022-02-18T16:30: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observational field?</w:t>
      </w:r>
    </w:p>
  </w:comment>
  <w:comment w:author="Fatima Pillosu" w:id="44" w:date="2022-02-24T16:46: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re-write the paragraph about ecPoint, also to link to Fig.3 that might actually be removed from the paper (see comment in Fig. 3).</w:t>
      </w:r>
    </w:p>
  </w:comment>
  <w:comment w:author="Christel Prudhomme" w:id="122" w:date="2022-02-18T16:56: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be moved to supplementary material? I know it is important, but I am not sure I understand so I am pretty much ignoring it…</w:t>
      </w:r>
    </w:p>
  </w:comment>
  <w:comment w:author="Fatima Pillosu" w:id="105" w:date="2022-02-07T18:07: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 is this too (unforgivably) informal? I don’t how to replace it.</w:t>
      </w:r>
    </w:p>
  </w:comment>
  <w:comment w:author="Christel Prudhomme" w:id="33" w:date="2022-02-18T15:59: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long – it is really interesting, but is it relevant to your study? Can you make a stronger case between teleconnections and flash floods? If there is no link I suggest you remove (or massively cut it)</w:t>
      </w:r>
    </w:p>
  </w:comment>
  <w:comment w:author="Carolynne Hultquist" w:id="32" w:date="2022-02-28T19:25:15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consider simply calling the regions by English names - coast, mountains, East</w:t>
      </w:r>
    </w:p>
  </w:comment>
  <w:comment w:author="Christel Prudhomme" w:id="103" w:date="2022-02-21T16:11: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simply that the same discriminatory power/ skill can be found for extreme events in la Sierra than for medium-range events in la costa?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make it easier to interpret?</w:t>
      </w:r>
    </w:p>
  </w:comment>
  <w:comment w:author="Christel Prudhomme" w:id="109" w:date="2022-02-21T16:33: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rarest event (threshold &gt;99tile), however, ecPoint rainfall improves the skill with xxx’</w:t>
      </w:r>
    </w:p>
  </w:comment>
  <w:comment w:author="Christel Prudhomme" w:id="127" w:date="2022-02-18T16:10: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able to reproduce? Can’t your partners provide you with an official map? Is it that relevant? You actually don’t refer to it in the text )nor figure 1,b by the way, at least not in the associated section)</w:t>
      </w:r>
    </w:p>
  </w:comment>
  <w:comment w:author="Carolynne Hultquist" w:id="128" w:date="2022-02-28T19:51:45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Shapefile of sub-divisions through GADM: https://geodata.ucdavis.edu/gadm/gadm4.0/shp/gadm40_ECU_shp.zip if want to make your own map.</w:t>
      </w:r>
    </w:p>
  </w:comment>
  <w:comment w:author="Christel Prudhomme" w:id="129" w:date="2022-02-18T16:49: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colours … and actually I cannot recognise brown. But I see green blue and red which are not mentioned,…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figure 2? I have seen it first mentioned only after figure 6… but maybe I missed it</w:t>
      </w:r>
    </w:p>
  </w:comment>
  <w:comment w:author="Christel Prudhomme" w:id="57" w:date="2022-02-18T16:20: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it shorter and sharper? What are the key of the problems?</w:t>
      </w:r>
    </w:p>
  </w:comment>
  <w:comment w:author="Christel Prudhomme" w:id="114" w:date="2022-02-21T16:38: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very complicated.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forecast flash floods or not? Why does the ‘considering high rainfall events’ mean?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easier to go back to say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find risk to flash flooding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use you the probability of exceeding medium-size rainfall 85% -&gt; you have quite a lot of skills due to high hit but also quite a lot of false alarms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the probability of exceeding a extreme rainfall -&gt; you are still skillfull, but increase the  number of misses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you could put that at the beginning even of 5.1, this would help understanding why you have the 2 thresholds.</w:t>
      </w:r>
    </w:p>
  </w:comment>
  <w:comment w:author="Christel Prudhomme" w:id="108" w:date="2022-02-21T16:28: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insist to say it is the opposite from la costa (reading quickly it reads the same…)</w:t>
      </w:r>
    </w:p>
  </w:comment>
  <w:comment w:author="Agathe Bucherie" w:id="87" w:date="2022-03-07T09:38:33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see yet the rationale leading to only studying La Costa and La Sierra (not enough reports in the Amazone?)... maybe I missed it.</w:t>
      </w:r>
    </w:p>
  </w:comment>
  <w:comment w:author="Agathe Bucherie" w:id="51" w:date="2022-03-07T09:23:23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suggestion : I personally like "active" titles in the methods sections, such as "quantifying ..." or "identifying ...", and also everything written in present tense.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28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before="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1" w:hanging="431"/>
      <w:jc w:val="left"/>
    </w:pPr>
    <w:rPr>
      <w:b w:val="1"/>
      <w:sz w:val="26"/>
      <w:szCs w:val="26"/>
    </w:rPr>
  </w:style>
  <w:style w:type="paragraph" w:styleId="Heading2">
    <w:name w:val="heading 2"/>
    <w:basedOn w:val="Normal"/>
    <w:next w:val="Normal"/>
    <w:pPr>
      <w:keepNext w:val="1"/>
      <w:keepLines w:val="1"/>
      <w:spacing w:before="240" w:line="240" w:lineRule="auto"/>
      <w:ind w:left="578" w:hanging="578"/>
      <w:jc w:val="left"/>
    </w:pPr>
    <w:rPr>
      <w:b w:val="1"/>
      <w:sz w:val="26"/>
      <w:szCs w:val="26"/>
    </w:rPr>
  </w:style>
  <w:style w:type="paragraph" w:styleId="Heading3">
    <w:name w:val="heading 3"/>
    <w:basedOn w:val="Normal"/>
    <w:next w:val="Normal"/>
    <w:pPr>
      <w:keepNext w:val="1"/>
      <w:keepLines w:val="1"/>
      <w:spacing w:before="240" w:lineRule="auto"/>
      <w:ind w:left="720" w:hanging="720"/>
      <w:jc w:val="left"/>
    </w:pPr>
    <w:rPr>
      <w:b w:val="1"/>
      <w:sz w:val="26"/>
      <w:szCs w:val="26"/>
    </w:rPr>
  </w:style>
  <w:style w:type="paragraph" w:styleId="Heading4">
    <w:name w:val="heading 4"/>
    <w:basedOn w:val="Normal"/>
    <w:next w:val="Normal"/>
    <w:pPr>
      <w:keepNext w:val="1"/>
      <w:keepLines w:val="1"/>
      <w:spacing w:before="40" w:lineRule="auto"/>
      <w:ind w:left="720" w:hanging="720"/>
      <w:jc w:val="left"/>
    </w:pPr>
    <w:rPr>
      <w:b w:val="0"/>
      <w:i w:val="1"/>
      <w:smallCaps w:val="1"/>
      <w:sz w:val="26"/>
      <w:szCs w:val="2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spacing w:after="360" w:before="0" w:lineRule="auto"/>
      <w:ind w:firstLine="0"/>
      <w:jc w:val="left"/>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https://es.wikipedia.org/wiki/Provincias_de_Ecuador" TargetMode="External"/><Relationship Id="rId13" Type="http://schemas.openxmlformats.org/officeDocument/2006/relationships/image" Target="media/image6.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image" Target="media/image7.jpg"/><Relationship Id="rId14" Type="http://schemas.openxmlformats.org/officeDocument/2006/relationships/image" Target="media/image3.jpg"/><Relationship Id="rId16"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fatima.pillosu@ecmwf.in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