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07C7" w14:textId="77777777" w:rsidR="00E42AB3" w:rsidRPr="007671E7" w:rsidRDefault="00E42AB3" w:rsidP="00E42AB3">
      <w:pPr>
        <w:pStyle w:val="Heading1"/>
        <w:numPr>
          <w:ilvl w:val="0"/>
          <w:numId w:val="1"/>
        </w:numPr>
        <w:tabs>
          <w:tab w:val="num" w:pos="360"/>
        </w:tabs>
      </w:pPr>
      <w:r w:rsidRPr="007671E7">
        <w:t>Introduction</w:t>
      </w:r>
    </w:p>
    <w:p w14:paraId="416C0943" w14:textId="3936C1AE" w:rsidR="00E42AB3" w:rsidRDefault="00E42AB3" w:rsidP="00E42AB3">
      <w:pPr>
        <w:rPr>
          <w:ins w:id="0" w:author="Melanie Smith" w:date="2022-03-29T11:52:00Z"/>
        </w:rPr>
      </w:pPr>
      <w:ins w:id="1" w:author="Melanie Smith" w:date="2022-03-29T11:53:00Z">
        <w:r>
          <w:t>The purpose of this paper is to…[finish the sentence]</w:t>
        </w:r>
      </w:ins>
      <w:ins w:id="2" w:author="Melanie Smith" w:date="2022-03-29T11:57:00Z">
        <w:r>
          <w:t xml:space="preserve"> [What are we doing, why</w:t>
        </w:r>
        <w:r w:rsidR="00552B0F">
          <w:t>, and how. Argument/Findings</w:t>
        </w:r>
      </w:ins>
      <w:ins w:id="3" w:author="Melanie Smith" w:date="2022-03-29T11:58:00Z">
        <w:r w:rsidR="00552B0F">
          <w:t>]</w:t>
        </w:r>
      </w:ins>
    </w:p>
    <w:p w14:paraId="1870B42A" w14:textId="77777777" w:rsidR="00552B0F" w:rsidRDefault="00E42AB3" w:rsidP="00E42AB3">
      <w:pPr>
        <w:rPr>
          <w:ins w:id="4" w:author="Melanie Smith" w:date="2022-03-29T11:58:00Z"/>
        </w:rPr>
      </w:pPr>
      <w:ins w:id="5" w:author="Melanie Smith" w:date="2022-03-29T11:56:00Z">
        <w:r w:rsidRPr="007671E7">
          <w:t xml:space="preserve">Flash floods are rapid-onset events, typically occurring in small areas within minutes or few hours after a torrential triggering-rainfall event. </w:t>
        </w:r>
      </w:ins>
      <w:del w:id="6" w:author="Melanie Smith" w:date="2022-03-29T11:53:00Z">
        <w:r w:rsidRPr="007671E7" w:rsidDel="00E42AB3">
          <w:delText xml:space="preserve">Flash floods are one of the most concerning types of natural hazards in Ecuador as their unexpected, rapidly evolving, and difficult to predict features can cause severe distress in the affected areas. </w:delText>
        </w:r>
      </w:del>
      <w:r w:rsidRPr="007671E7">
        <w:t xml:space="preserve">Flash floods in Ecuador cause severe, long-term impacts such as damages to infrastructure and agriculture, interruptions to business and education, disruption of healthcare services, and outbursts of waterborne diseases </w:t>
      </w:r>
      <w:r w:rsidRPr="007671E7">
        <w:fldChar w:fldCharType="begin" w:fldLock="1"/>
      </w:r>
      <w:r w:rsidRPr="007671E7">
        <w:instrText>ADDIN CSL_CITATION {"citationItems":[{"id":"ITEM-1","itemData":{"DOI":"10.1016/j.ijdrr.2018.08.009","author":[{"dropping-particle":"","family":"Galarza-Villamar","given":"Julissa Alexandra","non-dropping-particle":"","parse-names":false,"suffix":""},{"dropping-particle":"","family":"Leeuwis","given":"Cees","non-dropping-particle":"","parse-names":false,"suffix":""},{"dropping-particle":"","family":"Pila-Quinga","given":"Geovanna Maribel","non-dropping-particle":"","parse-names":false,"suffix":""},{"dropping-particle":"","family":"Cecchi","given":"Francesco","non-dropping-particle":"","parse-names":false,"suffix":""},{"dropping-particle":"","family":"Párraga-Lema","given":"Cinthia Mariela","non-dropping-particle":"","parse-names":false,"suffix":""}],"container-title":"International Journal of Disaster Risk Reduction","id":"ITEM-1","issued":{"date-parts":[["2018"]]},"page":"1107-1120","title":"Local understanding of disaster risk and livelihood resilience: The case of rice smallholders and floods in Ecuador","type":"article-journal","volume":"31"},"uris":["http://www.mendeley.com/documents/?uuid=d78f43bf-70ce-3521-9311-e101a4078446"]}],"mendeley":{"formattedCitation":"(Galarza-Villamar et al. 2018)","plainTextFormattedCitation":"(Galarza-Villamar et al. 2018)","previouslyFormattedCitation":"(Galarza-Villamar et al. 2018)"},"properties":{"noteIndex":0},"schema":"https://github.com/citation-style-language/schema/raw/master/csl-citation.json"}</w:instrText>
      </w:r>
      <w:r w:rsidRPr="007671E7">
        <w:fldChar w:fldCharType="separate"/>
      </w:r>
      <w:r w:rsidRPr="007671E7">
        <w:rPr>
          <w:noProof/>
        </w:rPr>
        <w:t>(Galarza-Villamar et al. 2018)</w:t>
      </w:r>
      <w:r w:rsidRPr="007671E7">
        <w:fldChar w:fldCharType="end"/>
      </w:r>
      <w:r w:rsidRPr="007671E7">
        <w:t xml:space="preserve">. </w:t>
      </w:r>
      <w:commentRangeStart w:id="7"/>
      <w:r w:rsidRPr="007671E7">
        <w:t xml:space="preserve">While there are no official statistics describing the occurrence of flash floods in Ecuador, a recent study analysing historical disaster reports has shown that about 60% of flood reports could represent flash flood events </w:t>
      </w:r>
      <w:r w:rsidRPr="007671E7">
        <w:fldChar w:fldCharType="begin" w:fldLock="1"/>
      </w:r>
      <w:r w:rsidRPr="007671E7">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et al. 2021b)","plainTextFormattedCitation":"(Kruczkiewicz et al. 2021b)","previouslyFormattedCitation":"(Kruczkiewicz et al. 2021b)"},"properties":{"noteIndex":0},"schema":"https://github.com/citation-style-language/schema/raw/master/csl-citation.json"}</w:instrText>
      </w:r>
      <w:r w:rsidRPr="007671E7">
        <w:fldChar w:fldCharType="separate"/>
      </w:r>
      <w:r w:rsidRPr="007671E7">
        <w:rPr>
          <w:noProof/>
        </w:rPr>
        <w:t>(Kruczkiewicz et al. 2021b)</w:t>
      </w:r>
      <w:r w:rsidRPr="007671E7">
        <w:fldChar w:fldCharType="end"/>
      </w:r>
      <w:r w:rsidRPr="007671E7">
        <w:t>. Furthermore, humanitarian and news reports from specialized websites such as FloodList</w:t>
      </w:r>
      <w:r w:rsidRPr="007671E7">
        <w:rPr>
          <w:rStyle w:val="FootnoteReference"/>
        </w:rPr>
        <w:footnoteReference w:id="1"/>
      </w:r>
      <w:r w:rsidRPr="007671E7">
        <w:t xml:space="preserve"> and Reliefweb</w:t>
      </w:r>
      <w:r w:rsidRPr="007671E7">
        <w:rPr>
          <w:rStyle w:val="FootnoteReference"/>
        </w:rPr>
        <w:footnoteReference w:id="2"/>
      </w:r>
      <w:r w:rsidRPr="007671E7">
        <w:t xml:space="preserve"> suggest that flash floods are one of the most recurrent and damaging type of floods in the country.</w:t>
      </w:r>
      <w:commentRangeEnd w:id="7"/>
      <w:r w:rsidRPr="007671E7">
        <w:rPr>
          <w:rStyle w:val="CommentReference"/>
        </w:rPr>
        <w:commentReference w:id="7"/>
      </w:r>
      <w:r w:rsidRPr="007671E7">
        <w:t xml:space="preserve"> </w:t>
      </w:r>
    </w:p>
    <w:p w14:paraId="19890E4E" w14:textId="35DF953D" w:rsidR="00E42AB3" w:rsidRDefault="00E42AB3" w:rsidP="00E42AB3">
      <w:pPr>
        <w:rPr>
          <w:ins w:id="8" w:author="Melanie Smith" w:date="2022-03-29T11:54:00Z"/>
        </w:rPr>
      </w:pPr>
      <w:del w:id="9" w:author="Melanie Smith" w:date="2022-03-29T11:53:00Z">
        <w:r w:rsidRPr="007671E7" w:rsidDel="00E42AB3">
          <w:delText xml:space="preserve">Globally, flash floods account for ~85% of all types of floods. </w:delText>
        </w:r>
      </w:del>
      <w:del w:id="10" w:author="Melanie Smith" w:date="2022-03-29T11:58:00Z">
        <w:r w:rsidRPr="007671E7" w:rsidDel="00552B0F">
          <w:delText xml:space="preserve">With more than 5000 fatalities every year </w:delText>
        </w:r>
        <w:r w:rsidRPr="007671E7" w:rsidDel="00552B0F">
          <w:fldChar w:fldCharType="begin" w:fldLock="1"/>
        </w:r>
        <w:r w:rsidRPr="007671E7" w:rsidDel="00552B0F">
          <w:delInstrText>ADDIN CSL_CITATION {"citationItems":[{"id":"ITEM-1","itemData":{"ISSN":"00368075","author":[{"dropping-particle":"","family":"Dordevic","given":"Milica","non-dropping-particle":"","parse-names":false,"suffix":""},{"dropping-particle":"","family":"Mutic","given":"Petra","non-dropping-particle":"","parse-names":false,"suffix":""},{"dropping-particle":"","family":"Kim","given":"Hwirin","non-dropping-particle":"","parse-names":false,"suffix":""}],"container-title":"WMO Bulletin","id":"ITEM-1","issue":"1","issued":{"date-parts":[["2020"]]},"page":"29-33","title":"Flash Flood Guidance System: Response to one of the deadliest hazards","type":"article-journal","volume":"69"},"uris":["http://www.mendeley.com/documents/?uuid=3dd0bbf9-65f0-4540-bfe8-1415d77c5013"]}],"mendeley":{"formattedCitation":"(Dordevic et al. 2020)","plainTextFormattedCitation":"(Dordevic et al. 2020)","previouslyFormattedCitation":"(Dordevic et al. 2020)"},"properties":{"noteIndex":0},"schema":"https://github.com/citation-style-language/schema/raw/master/csl-citation.json"}</w:delInstrText>
        </w:r>
        <w:r w:rsidRPr="007671E7" w:rsidDel="00552B0F">
          <w:fldChar w:fldCharType="separate"/>
        </w:r>
        <w:r w:rsidRPr="007671E7" w:rsidDel="00552B0F">
          <w:rPr>
            <w:noProof/>
          </w:rPr>
          <w:delText>(Dordevic et al. 2020)</w:delText>
        </w:r>
        <w:r w:rsidRPr="007671E7" w:rsidDel="00552B0F">
          <w:fldChar w:fldCharType="end"/>
        </w:r>
        <w:r w:rsidRPr="007671E7" w:rsidDel="00552B0F">
          <w:delText xml:space="preserve">, flash floods have the highest mortality rate amongst other types of flood </w:delText>
        </w:r>
        <w:r w:rsidRPr="007671E7" w:rsidDel="00552B0F">
          <w:fldChar w:fldCharType="begin" w:fldLock="1"/>
        </w:r>
        <w:r w:rsidRPr="007671E7" w:rsidDel="00552B0F">
          <w:delInstrText>ADDIN CSL_CITATION {"citationItems":[{"id":"ITEM-1","itemData":{"DOI":"10.1111/j.1753-318x.2008.00006.x","author":[{"dropping-particle":"","family":"Jonkman","given":"S.N.","non-dropping-particle":"","parse-names":false,"suffix":""},{"dropping-particle":"","family":"Vrijling","given":"J.K.","non-dropping-particle":"","parse-names":false,"suffix":""}],"container-title":"Journal of Flood Risk Management","id":"ITEM-1","issue":"1","issued":{"date-parts":[["2008"]]},"page":"43-56","title":"Loss of life due to floods","type":"article-journal","volume":"1"},"uris":["http://www.mendeley.com/documents/?uuid=24bc3e8e-179f-463b-aaaa-39243329fabc"]}],"mendeley":{"formattedCitation":"(Jonkman and Vrijling 2008)","plainTextFormattedCitation":"(Jonkman and Vrijling 2008)","previouslyFormattedCitation":"(Jonkman and Vrijling 2008)"},"properties":{"noteIndex":0},"schema":"https://github.com/citation-style-language/schema/raw/master/csl-citation.json"}</w:delInstrText>
        </w:r>
        <w:r w:rsidRPr="007671E7" w:rsidDel="00552B0F">
          <w:fldChar w:fldCharType="separate"/>
        </w:r>
        <w:r w:rsidRPr="007671E7" w:rsidDel="00552B0F">
          <w:rPr>
            <w:noProof/>
          </w:rPr>
          <w:delText>(Jonkman and Vrijling 2008)</w:delText>
        </w:r>
        <w:r w:rsidRPr="007671E7" w:rsidDel="00552B0F">
          <w:fldChar w:fldCharType="end"/>
        </w:r>
        <w:r w:rsidDel="00552B0F">
          <w:delText xml:space="preserve"> and have </w:delText>
        </w:r>
        <w:r w:rsidRPr="007671E7" w:rsidDel="00552B0F">
          <w:delText xml:space="preserve">severe social, economic, and environmental impacts due to the increased vulnerability of people living and having economic activities in flood-prone areas and cities </w:delText>
        </w:r>
        <w:r w:rsidRPr="007671E7" w:rsidDel="00552B0F">
          <w:fldChar w:fldCharType="begin" w:fldLock="1"/>
        </w:r>
        <w:r w:rsidRPr="007671E7" w:rsidDel="00552B0F">
          <w:delInstrText>ADDIN CSL_CITATION {"citationItems":[{"id":"ITEM-1","itemData":{"ISSN":"00368075","author":[{"dropping-particle":"","family":"Dordevic","given":"Milica","non-dropping-particle":"","parse-names":false,"suffix":""},{"dropping-particle":"","family":"Mutic","given":"Petra","non-dropping-particle":"","parse-names":false,"suffix":""},{"dropping-particle":"","family":"Kim","given":"Hwirin","non-dropping-particle":"","parse-names":false,"suffix":""}],"container-title":"WMO Bulletin","id":"ITEM-1","issue":"1","issued":{"date-parts":[["2020"]]},"page":"29-33","title":"Flash Flood Guidance System: Response to one of the deadliest hazards","type":"article-journal","volume":"69"},"uris":["http://www.mendeley.com/documents/?uuid=3dd0bbf9-65f0-4540-bfe8-1415d77c5013"]}],"mendeley":{"formattedCitation":"(Dordevic et al. 2020)","plainTextFormattedCitation":"(Dordevic et al. 2020)","previouslyFormattedCitation":"(Dordevic et al. 2020)"},"properties":{"noteIndex":0},"schema":"https://github.com/citation-style-language/schema/raw/master/csl-citation.json"}</w:delInstrText>
        </w:r>
        <w:r w:rsidRPr="007671E7" w:rsidDel="00552B0F">
          <w:fldChar w:fldCharType="separate"/>
        </w:r>
        <w:r w:rsidRPr="007671E7" w:rsidDel="00552B0F">
          <w:rPr>
            <w:noProof/>
          </w:rPr>
          <w:delText>(Dordevic et al. 2020)</w:delText>
        </w:r>
        <w:r w:rsidRPr="007671E7" w:rsidDel="00552B0F">
          <w:fldChar w:fldCharType="end"/>
        </w:r>
        <w:r w:rsidRPr="007671E7" w:rsidDel="00552B0F">
          <w:delText xml:space="preserve">. </w:delText>
        </w:r>
      </w:del>
      <w:moveToRangeStart w:id="11" w:author="Melanie Smith" w:date="2022-03-29T11:54:00Z" w:name="move99447309"/>
      <w:moveTo w:id="12" w:author="Melanie Smith" w:date="2022-03-29T11:54:00Z">
        <w:del w:id="13" w:author="Melanie Smith" w:date="2022-03-29T11:58:00Z">
          <w:r w:rsidRPr="007671E7" w:rsidDel="00552B0F">
            <w:delText xml:space="preserve">Forecast-triggered strategies for flood risk reduction such as “early warning systems, EWSs” </w:delText>
          </w:r>
          <w:r w:rsidRPr="007671E7" w:rsidDel="00552B0F">
            <w:fldChar w:fldCharType="begin" w:fldLock="1"/>
          </w:r>
          <w:r w:rsidRPr="007671E7" w:rsidDel="00552B0F">
            <w:del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delInstrText>
          </w:r>
          <w:r w:rsidRPr="007671E7" w:rsidDel="00552B0F">
            <w:fldChar w:fldCharType="separate"/>
          </w:r>
          <w:r w:rsidRPr="007671E7" w:rsidDel="00552B0F">
            <w:rPr>
              <w:noProof/>
            </w:rPr>
            <w:delText>(Golnaraghi 2012)</w:delText>
          </w:r>
          <w:r w:rsidRPr="007671E7" w:rsidDel="00552B0F">
            <w:fldChar w:fldCharType="end"/>
          </w:r>
          <w:r w:rsidRPr="007671E7" w:rsidDel="00552B0F">
            <w:delText xml:space="preserve"> and </w:delText>
          </w:r>
          <w:r w:rsidRPr="007671E7" w:rsidDel="00552B0F">
            <w:rPr>
              <w:color w:val="000000"/>
            </w:rPr>
            <w:delText xml:space="preserve">“forecast-based financing, </w:delText>
          </w:r>
          <w:r w:rsidRPr="007671E7" w:rsidDel="00552B0F">
            <w:delText>FbF</w:delText>
          </w:r>
          <w:r w:rsidRPr="007671E7" w:rsidDel="00552B0F">
            <w:rPr>
              <w:color w:val="000000"/>
            </w:rPr>
            <w:delText>”</w:delText>
          </w:r>
          <w:r w:rsidRPr="007671E7" w:rsidDel="00552B0F">
            <w:delText xml:space="preserve"> protocols </w:delText>
          </w:r>
          <w:r w:rsidRPr="007671E7" w:rsidDel="00552B0F">
            <w:fldChar w:fldCharType="begin" w:fldLock="1"/>
          </w:r>
          <w:r w:rsidRPr="007671E7" w:rsidDel="00552B0F">
            <w:delInstrText>ADDIN CSL_CITATION {"citationItems":[{"id":"ITEM-1","itemData":{"DOI":"https://doi.org/10.5194/nhess-15-895-2015","author":[{"dropping-particle":"","family":"Coughlan De Perez","given":"E.","non-dropping-particle":"","parse-names":false,"suffix":""},{"dropping-particle":"","family":"Hurk","given":"B.","non-dropping-particle":"Van Den","parse-names":false,"suffix":""},{"dropping-particle":"","family":"Aalst","given":"M. K.","non-dropping-particle":"Van","parse-names":false,"suffix":""},{"dropping-particle":"","family":"Jongman","given":"B.","non-dropping-particle":"","parse-names":false,"suffix":""},{"dropping-particle":"","family":"Klose","given":"T.","non-dropping-particle":"","parse-names":false,"suffix":""},{"dropping-particle":"","family":"Suarez","given":"P.","non-dropping-particle":"","parse-names":false,"suffix":""}],"container-title":"Natural Hazards and Earth System Sciences","id":"ITEM-1","issue":"4","issued":{"date-parts":[["2015"]]},"page":"895-904","title":"Forecast-based financing: An approach for catalyzing humanitarian action based on extreme weather and climate forecasts","type":"article-journal","volume":"15"},"uris":["http://www.mendeley.com/documents/?uuid=1cc406db-e489-3208-aa31-116d10a0f693"]}],"mendeley":{"formattedCitation":"(Coughlan De Perez et al. 2015)","plainTextFormattedCitation":"(Coughlan De Perez et al. 2015)","previouslyFormattedCitation":"(Coughlan De Perez et al. 2015)"},"properties":{"noteIndex":0},"schema":"https://github.com/citation-style-language/schema/raw/master/csl-citation.json"}</w:delInstrText>
          </w:r>
          <w:r w:rsidRPr="007671E7" w:rsidDel="00552B0F">
            <w:fldChar w:fldCharType="separate"/>
          </w:r>
          <w:r w:rsidRPr="007671E7" w:rsidDel="00552B0F">
            <w:rPr>
              <w:noProof/>
            </w:rPr>
            <w:delText>(Coughlan De Perez et al. 2015)</w:delText>
          </w:r>
          <w:r w:rsidRPr="007671E7" w:rsidDel="00552B0F">
            <w:fldChar w:fldCharType="end"/>
          </w:r>
          <w:r w:rsidRPr="007671E7" w:rsidDel="00552B0F">
            <w:delText xml:space="preserve"> can increase resilience, reduce mortality, and reduce recovery costs </w:delText>
          </w:r>
          <w:r w:rsidRPr="007671E7" w:rsidDel="00552B0F">
            <w:fldChar w:fldCharType="begin" w:fldLock="1"/>
          </w:r>
          <w:r w:rsidRPr="007671E7" w:rsidDel="00552B0F">
            <w:delInstrText>ADDIN CSL_CITATION {"citationItems":[{"id":"ITEM-1","itemData":{"author":[{"dropping-particle":"","family":"UNICEF","given":"","non-dropping-particle":"","parse-names":false,"suffix":""},{"dropping-particle":"","family":"WFP","given":"","non-dropping-particle":"","parse-names":false,"suffix":""}],"id":"ITEM-1","issued":{"date-parts":[["2015"]]},"page":"34","title":"UNICEF/WFP Return on Investment for Emergency Preparedness Study","type":"article-journal"},"uris":["http://www.mendeley.com/documents/?uuid=803751b8-1e8e-4118-8f14-2549c4bdb279"]}],"mendeley":{"formattedCitation":"(UNICEF and WFP 2015)","plainTextFormattedCitation":"(UNICEF and WFP 2015)","previouslyFormattedCitation":"(UNICEF and WFP 2015)"},"properties":{"noteIndex":0},"schema":"https://github.com/citation-style-language/schema/raw/master/csl-citation.json"}</w:delInstrText>
          </w:r>
          <w:r w:rsidRPr="007671E7" w:rsidDel="00552B0F">
            <w:fldChar w:fldCharType="separate"/>
          </w:r>
          <w:r w:rsidRPr="007671E7" w:rsidDel="00552B0F">
            <w:rPr>
              <w:noProof/>
            </w:rPr>
            <w:delText>(UNICEF and WFP 2015)</w:delText>
          </w:r>
          <w:r w:rsidRPr="007671E7" w:rsidDel="00552B0F">
            <w:fldChar w:fldCharType="end"/>
          </w:r>
          <w:r w:rsidRPr="007671E7" w:rsidDel="00552B0F">
            <w:delText xml:space="preserve">, especially in low-income countries with poor or no alternative solutions for flood protection </w:delText>
          </w:r>
          <w:r w:rsidRPr="007671E7" w:rsidDel="00552B0F">
            <w:fldChar w:fldCharType="begin" w:fldLock="1"/>
          </w:r>
          <w:r w:rsidRPr="007671E7" w:rsidDel="00552B0F">
            <w:del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delInstrText>
          </w:r>
          <w:r w:rsidRPr="007671E7" w:rsidDel="00552B0F">
            <w:fldChar w:fldCharType="separate"/>
          </w:r>
          <w:r w:rsidRPr="007671E7" w:rsidDel="00552B0F">
            <w:rPr>
              <w:noProof/>
            </w:rPr>
            <w:delText>(Golnaraghi 2012)</w:delText>
          </w:r>
          <w:r w:rsidRPr="007671E7" w:rsidDel="00552B0F">
            <w:fldChar w:fldCharType="end"/>
          </w:r>
          <w:r w:rsidRPr="007671E7" w:rsidDel="00552B0F">
            <w:delText>.</w:delText>
          </w:r>
        </w:del>
      </w:moveTo>
      <w:moveToRangeEnd w:id="11"/>
      <w:ins w:id="14" w:author="Melanie Smith" w:date="2022-03-29T11:55:00Z">
        <w:r>
          <w:t>Although</w:t>
        </w:r>
        <w:r w:rsidRPr="007671E7">
          <w:t xml:space="preserve"> </w:t>
        </w:r>
        <w:r>
          <w:t>f</w:t>
        </w:r>
        <w:commentRangeStart w:id="15"/>
        <w:commentRangeStart w:id="16"/>
        <w:r w:rsidRPr="007671E7">
          <w:t xml:space="preserve">lash flood forecasting systems are developed at regional </w:t>
        </w:r>
        <w:r w:rsidRPr="007671E7">
          <w:fldChar w:fldCharType="begin" w:fldLock="1"/>
        </w:r>
        <w:r w:rsidRPr="007671E7">
          <w:instrText>ADDIN CSL_CITATION {"citationItems":[{"id":"ITEM-1","itemData":{"DOI":"10.1111/jfr3.12281","ISSN":"1753318X","author":[{"dropping-particle":"","family":"Speight","given":"L.","non-dropping-particle":"","parse-names":false,"suffix":""},{"dropping-particle":"","family":"Cole","given":"S. J.","non-dropping-particle":"","parse-names":false,"suffix":""},{"dropping-particle":"","family":"Moore","given":"R. J.","non-dropping-particle":"","parse-names":false,"suffix":""},{"dropping-particle":"","family":"Pierce","given":"C.","non-dropping-particle":"","parse-names":false,"suffix":""},{"dropping-particle":"","family":"Wright","given":"B.","non-dropping-particle":"","parse-names":false,"suffix":""},{"dropping-particle":"","family":"Golding","given":"B.","non-dropping-particle":"","parse-names":false,"suffix":""},{"dropping-particle":"","family":"Cranston","given":"M.","non-dropping-particle":"","parse-names":false,"suffix":""},{"dropping-particle":"","family":"Tavendale","given":"A.","non-dropping-particle":"","parse-names":false,"suffix":""},{"dropping-particle":"","family":"Dhondia","given":"J.","non-dropping-particle":"","parse-names":false,"suffix":""},{"dropping-particle":"","family":"Ghimire","given":"S.","non-dropping-particle":"","parse-names":false,"suffix":""}],"container-title":"Journal of Flood Risk Management","id":"ITEM-1","issued":{"date-parts":[["2018"]]},"page":"S884-S901","title":"Developing surface water flood forecasting capabilities in Scotland: an operational pilot for the 2014 Commonwealth Games in Glasgow","type":"article-journal","volume":"11"},"uris":["http://www.mendeley.com/documents/?uuid=db9c9887-7d96-3dc4-956a-65d55abeacb6"]},{"id":"ITEM-2","itemData":{"DOI":"10.1016/j.jhydrol.2019.03.026","author":[{"dropping-particle":"","family":"Corral","given":"Carles","non-dropping-particle":"","parse-names":false,"suffix":""},{"dropping-particle":"","family":"Berenguer","given":"Marc","non-dropping-particle":"","parse-names":false,"suffix":""},{"dropping-particle":"","family":"Sempere-Torres","given":"Daniel","non-dropping-particle":"","parse-names":false,"suffix":""},{"dropping-particle":"","family":"Poletti","given":"Laura","non-dropping-particle":"","parse-names":false,"suffix":""},{"dropping-particle":"","family":"Silvestro","given":"Francesco","non-dropping-particle":"","parse-names":false,"suffix":""},{"dropping-particle":"","family":"Rebora","given":"Nicola","non-dropping-particle":"","parse-names":false,"suffix":""}],"container-title":"Journal of Hydrology","id":"ITEM-2","issued":{"date-parts":[["2019"]]},"page":"603-619","title":"Comparison of two early warning systems for regional flash flood hazard forecasting","type":"article-journal","volume":"572"},"uris":["http://www.mendeley.com/documents/?uuid=46ef7690-6a4f-3b36-80e4-48df441ff444"]},{"id":"ITEM-3","itemData":{"DOI":"10.3390/s20185231","author":[{"dropping-particle":"","family":"Ibarreche","given":"José","non-dropping-particle":"","parse-names":false,"suffix":""},{"dropping-particle":"","family":"Aquino","given":"Raúl","non-dropping-particle":"","parse-names":false,"suffix":""},{"dropping-particle":"","family":"Edwards","given":"R. M.","non-dropping-particle":"","parse-names":false,"suffix":""},{"dropping-particle":"","family":"Rangel","given":"Víctor","non-dropping-particle":"","parse-names":false,"suffix":""},{"dropping-particle":"","family":"Pérez","given":"Ismael","non-dropping-particle":"","parse-names":false,"suffix":""},{"dropping-particle":"","family":"Martínez","given":"Miguel","non-dropping-particle":"","parse-names":false,"suffix":""},{"dropping-particle":"","family":"Castellanos","given":"Esli","non-dropping-particle":"","parse-names":false,"suffix":""},{"dropping-particle":"","family":"Álvarez","given":"Elisa","non-dropping-particle":"","parse-names":false,"suffix":""},{"dropping-particle":"","family":"Jimenez","given":"Saul","non-dropping-particle":"","parse-names":false,"suffix":""},{"dropping-particle":"","family":"Rentería","given":"Raúl","non-dropping-particle":"","parse-names":false,"suffix":""},{"dropping-particle":"","family":"Edwards","given":"Arthur","non-dropping-particle":"","parse-names":false,"suffix":""},{"dropping-particle":"","family":"Álvarez","given":"Omar","non-dropping-particle":"","parse-names":false,"suffix":""}],"container-title":"Sensors (Switzerland)","id":"ITEM-3","issue":"18","issued":{"date-parts":[["2020"]]},"page":"1-26","title":"Flash flood early warning system in Colima, Mexico","type":"article-journal","volume":"20"},"uris":["http://www.mendeley.com/documents/?uuid=e08ecfce-9ebf-328c-b115-fbd874e98bd0"]},{"id":"ITEM-4","itemData":{"DOI":"10.1007/s11069-020-04405-x","ISSN":"15730840","author":[{"dropping-particle":"","family":"Ramos Filho","given":"Geraldo Moura","non-dropping-particle":"","parse-names":false,"suffix":""},{"dropping-particle":"","family":"Coelho","given":"Victor Hugo Rabelo","non-dropping-particle":"","parse-names":false,"suffix":""},{"dropping-particle":"","family":"Freitas","given":"Emerson da Silva","non-dropping-particle":"","parse-names":false,"suffix":""},{"dropping-particle":"","family":"Xuan","given":"Yunqing","non-dropping-particle":"","parse-names":false,"suffix":""},{"dropping-particle":"","family":"Almeida","given":"Cristiano das Neves","non-dropping-particle":"","parse-names":false,"suffix":""}],"container-title":"Natural Hazards","id":"ITEM-4","issue":"3","issued":{"date-parts":[["2021"]]},"page":"2409-2429","title":"An improved rainfall-threshold approach for robust prediction and warning of flood and flash flood hazards","type":"article-journal","volume":"105"},"uris":["http://www.mendeley.com/documents/?uuid=b3f45a93-41ff-3172-a811-f8b5625517a4"]},{"id":"ITEM-5","itemData":{"DOI":"10.1007/s00703-021-00831-z","author":[{"dropping-particle":"","family":"Shuvo","given":"Saurav Dey","non-dropping-particle":"","parse-names":false,"suffix":""},{"dropping-particle":"","family":"Rashid","given":"Towhida","non-dropping-particle":"","parse-names":false,"suffix":""},{"dropping-particle":"","family":"Panda","given":"S. K.","non-dropping-particle":"","parse-names":false,"suffix":""},{"dropping-particle":"","family":"Das","given":"Someshwar","non-dropping-particle":"","parse-names":false,"suffix":""},{"dropping-particle":"","family":"Quadir","given":"Dewan Abdul","non-dropping-particle":"","parse-names":false,"suffix":""}],"container-title":"Meteorology and Atmospheric Physics","id":"ITEM-5","issued":{"date-parts":[["2021"]]},"page":"1-23","title":"Forecasting of pre-monsoon flash flood events in the northeastern Bangladesh using coupled hydrometeorological NWP modelling system","type":"article-journal"},"uris":["http://www.mendeley.com/documents/?uuid=48506134-2eb3-3905-a411-8bed0575dfab"]},{"id":"ITEM-6","itemData":{"DOI":"10.1175/bams-d-20-0241.1","author":[{"dropping-particle":"","family":"Georgakakos","given":"Konstantine P.","non-dropping-particle":"","parse-names":false,"suffix":""},{"dropping-particle":"","family":"Modrick","given":"Theresa M.","non-dropping-particle":"","parse-names":false,"suffix":""},{"dropping-particle":"","family":"Shamir","given":"Eylon","non-dropping-particle":"","parse-names":false,"suffix":""},{"dropping-particle":"","family":"Campbell","given":"Rochelle","non-dropping-particle":"","parse-names":false,"suffix":""},{"dropping-particle":"","family":"Cheng","given":"Zhengyang","non-dropping-particle":"","parse-names":false,"suffix":""},{"dropping</w:instrText>
        </w:r>
        <w:r w:rsidRPr="005F6CCA">
          <w:rPr>
            <w:lang w:val="es-ES"/>
            <w:rPrChange w:id="17" w:author="Fatima Pillosu" w:date="2022-03-31T17:26:00Z">
              <w:rPr/>
            </w:rPrChange>
          </w:rPr>
          <w:instrText>-particle":"","family":"Jubach","given":"Robert","non-dropping-particle":"","parse-names":false,"suffix":""},{"dropping-particle":"","family":"Sperfslage","given":"Jason A.","non-dropping-particle":"","parse-names":false,"suffix":""},{"dropping-particle":"","family":"Spencer","given":"Cristopher R.","non-dropping-particle":"","parse-names":false,"suffix":""},{"dropping-particle":"","family":"Banks","given":"Randall","non-dropping-particle":"","parse-names":false,"suffix":""}],"container-title":"Bulletin of the American Meteorological Society","id":"ITEM-6","issue":"aop","issued":{"date-parts":[["2021"]]},"page":"1-35","title":"The Flash Flood Guidance System Implementation Worldwide: A Successful Multidecadal Research-To-Operations Effort","type":"article-journal","volume":"-1"},"uris":["http://www.mendeley.com/documents/?uuid=4af4b209-c630-36ed-bda6-caf1aaec4a02"]}],"mendeley":{"formattedCitation":"(Speight et al. 2018; Corral et al. 2019; Ibarreche et al. 2020; Ramos Filho et al. 2021; Shuvo et al. 2021; Georgakakos et al. 2021)","plainTextFormattedCitation":"(Speight et al. 2018; Corral et al. 2019; Ibarreche et al. 2020; Ramos Filho et al. 2021; Shuvo et al. 2021; Georgakakos et al. 2021)","previouslyFormattedCitation":"(Speight et al. 2018; Corral et al. 2019; Ibarreche et al. 2020; Ramos Filho et al. 2021; Shuvo et al. 2021; Georgakakos et al. 2021)"},"properties":{"noteIndex":0},"schema":"https://github.com/citation-style-language/schema/raw/master/csl-citation.json"}</w:instrText>
        </w:r>
        <w:r w:rsidRPr="007671E7">
          <w:fldChar w:fldCharType="separate"/>
        </w:r>
        <w:r w:rsidRPr="005F6CCA">
          <w:rPr>
            <w:noProof/>
            <w:lang w:val="es-ES"/>
            <w:rPrChange w:id="18" w:author="Fatima Pillosu" w:date="2022-03-31T17:26:00Z">
              <w:rPr>
                <w:noProof/>
              </w:rPr>
            </w:rPrChange>
          </w:rPr>
          <w:t>(Speight et al. 2018; Corral et al. 2019; Ibarreche et al. 2020; Ramos Filho et al. 2021; Shuvo et al. 2021; Georgakakos et al. 2021)</w:t>
        </w:r>
        <w:r w:rsidRPr="007671E7">
          <w:fldChar w:fldCharType="end"/>
        </w:r>
        <w:r w:rsidRPr="005F6CCA">
          <w:rPr>
            <w:lang w:val="es-ES"/>
            <w:rPrChange w:id="19" w:author="Fatima Pillosu" w:date="2022-03-31T17:26:00Z">
              <w:rPr/>
            </w:rPrChange>
          </w:rPr>
          <w:t xml:space="preserve">, </w:t>
        </w:r>
        <w:proofErr w:type="spellStart"/>
        <w:r w:rsidRPr="005F6CCA">
          <w:rPr>
            <w:lang w:val="es-ES"/>
            <w:rPrChange w:id="20" w:author="Fatima Pillosu" w:date="2022-03-31T17:26:00Z">
              <w:rPr/>
            </w:rPrChange>
          </w:rPr>
          <w:t>national</w:t>
        </w:r>
        <w:proofErr w:type="spellEnd"/>
        <w:r w:rsidRPr="005F6CCA">
          <w:rPr>
            <w:lang w:val="es-ES"/>
            <w:rPrChange w:id="21" w:author="Fatima Pillosu" w:date="2022-03-31T17:26:00Z">
              <w:rPr/>
            </w:rPrChange>
          </w:rPr>
          <w:t xml:space="preserve"> </w:t>
        </w:r>
        <w:r w:rsidRPr="007671E7">
          <w:fldChar w:fldCharType="begin" w:fldLock="1"/>
        </w:r>
        <w:r w:rsidRPr="005F6CCA">
          <w:rPr>
            <w:lang w:val="es-ES"/>
            <w:rPrChange w:id="22" w:author="Fatima Pillosu" w:date="2022-03-31T17:26:00Z">
              <w:rPr/>
            </w:rPrChange>
          </w:rPr>
          <w:instrText>ADDIN CSL_CITATION {"citationItems":[{"id":"ITEM-1","itemData":{"DOI":"10.1051/e3sconf/20160718010","ISSN":"22671242","author":[{"dropping-particle":"","family":"Javelle","given":"Pierre","non-dropping-particle":"","parse-names":false,"suffix":""},{"dropping-particle":"","family":"Organde","given":"Didier","non-dropping-particle":"","parse-names":false,"suffix":""},{"dropping-particle":"","family":"Demargne","given":"Julie","non-dropping-particle":"","parse-names":false,"suffix":""},{"dropping-particle":"","family":"Saint-Martin","given":"Clotilde","non-dropping-particle":"","parse-names":false,"suffix":""},{"dropping-particle":"","family":"Saint-Aubin","given":"Céline","non-dropping-particle":"De","parse-names":false,"suffix":""},{"dropping-particle":"","family":"Garandeau","given":"Leá","non-dropping-particle":"","parse-names":false,"suffix":""},{"dropping-particle":"","family":"Janet","given":"Bruno","non-dropping-particle":"","parse-names":false,"suffix":""}],"container-title":"E3S Web of Conferences","id":"ITEM-1","issued":{"date-parts":[["2016"]]},"page":"718010-18010","title":"Setting up a French national flash flood warning system for ungauged catchments based on the AIGA method","type":"paper-conference","volume":"7"},"uris":["http://www.mendeley.com/documents/?uuid=f875dbe1-e801-3002-b641-7ec12f5a7c59"]},{"id":"ITEM-2","itemData":{"DOI":"10.1007/s11069-018-3173-7","author":[{"dropping-particle":"","family":"Liu","given":"Changjun","non-dropping-particle":"","parse-names":false,"suffix":""},{"dropping-particle":"","family":"Guo","given":"Liang","non-dropping-particle":"","parse-names":false,"suffix":""},{"dropping-particle":"","family":"Ye","given":"Lei","non-dropping-particle":"","parse-names":false,"suffix":""},{"dropping-particle":"","family":"Zhang","given":"Shunfu","non-dropping-particle":"","parse-names":false,"suffix":""},{"dropping-particle":"","family":"Zhao","given":"Yanzeng","non-dropping-particle":"","parse-names":false,"suffix":""},{"dropping-particle":"","family":"Song","given":"Tianyu","non-dropping-particle":"","parse-names":false,"suffix":""}],"container-title":"Natural Hazards","id":"ITEM-2","issue":"2","issued":{"date-parts":[["2018"]]},"page":"619-634","title":"A review of advances in China’s flash flood early-warning system","type":"article-journal","volume":"92"},"uris":["http://www.mendeley.com/documents/?uuid=dd334f3b-26f1-39c8-9178-3633cd5dbaca"]}],"mendeley":{"formattedCitation":"(Javelle et al. 2016; Liu et al. 2018)","plainTextFormattedCitation":"(Javelle et al. 2016; Liu et al. 2018)","previouslyFormattedCitation":"(Javelle et al. 2016; Liu et al. 2018)"},"properties":{"noteIndex":0},"schema":"https://github.com/citation-style-language/schema/raw/master/csl-citation.json"}</w:instrText>
        </w:r>
        <w:r w:rsidRPr="007671E7">
          <w:fldChar w:fldCharType="separate"/>
        </w:r>
        <w:r w:rsidRPr="005F6CCA">
          <w:rPr>
            <w:noProof/>
            <w:lang w:val="es-ES"/>
            <w:rPrChange w:id="23" w:author="Fatima Pillosu" w:date="2022-03-31T17:26:00Z">
              <w:rPr>
                <w:noProof/>
              </w:rPr>
            </w:rPrChange>
          </w:rPr>
          <w:t>(Javelle et al. 2016; Liu et al. 2018)</w:t>
        </w:r>
        <w:r w:rsidRPr="007671E7">
          <w:fldChar w:fldCharType="end"/>
        </w:r>
        <w:r w:rsidRPr="005F6CCA">
          <w:rPr>
            <w:lang w:val="es-ES"/>
            <w:rPrChange w:id="24" w:author="Fatima Pillosu" w:date="2022-03-31T17:26:00Z">
              <w:rPr/>
            </w:rPrChange>
          </w:rPr>
          <w:t xml:space="preserve">, and continental </w:t>
        </w:r>
        <w:proofErr w:type="spellStart"/>
        <w:r w:rsidRPr="005F6CCA">
          <w:rPr>
            <w:lang w:val="es-ES"/>
            <w:rPrChange w:id="25" w:author="Fatima Pillosu" w:date="2022-03-31T17:26:00Z">
              <w:rPr/>
            </w:rPrChange>
          </w:rPr>
          <w:t>scale</w:t>
        </w:r>
        <w:proofErr w:type="spellEnd"/>
        <w:r w:rsidRPr="005F6CCA">
          <w:rPr>
            <w:lang w:val="es-ES"/>
            <w:rPrChange w:id="26" w:author="Fatima Pillosu" w:date="2022-03-31T17:26:00Z">
              <w:rPr/>
            </w:rPrChange>
          </w:rPr>
          <w:t xml:space="preserve"> </w:t>
        </w:r>
        <w:r w:rsidRPr="007671E7">
          <w:fldChar w:fldCharType="begin" w:fldLock="1"/>
        </w:r>
        <w:r w:rsidRPr="005F6CCA">
          <w:rPr>
            <w:lang w:val="es-ES"/>
            <w:rPrChange w:id="27" w:author="Fatima Pillosu" w:date="2022-03-31T17:26:00Z">
              <w:rPr/>
            </w:rPrChange>
          </w:rPr>
          <w:instrText>ADDIN CSL_CITATION {"citationItems":[{"id":"ITEM-1","itemData":{"DOI":"10.1002/met.1469","author":[{"dropping-particle":"","family":"Raynaud","given":"D.","non-dropping-particle":"","parse-names":false,"suffix":""},{"dropping-particle":"","family":"Thielen","given":"J.","non-dropping-particle":"","parse-names":false,"suffix":""},{"dropping-particle":"","family":"Salamon","given":"P.","non-dropping-particle":"","parse-names":false,"suffix":""},{"dropping-particle":"","family":"Burek","given":"P.","non-dropping-particle":"","parse-names":false,"suffix":""},{"dropping-particle":"","family":"Anquetin","given":"S.","non-dropping-particle":"","parse-names":false,"suffix":""},{"dropping-particle":"","family":"Alfieri","given":"L.","non-dropping-particle":"","parse-names":false,"suffix":""}],"container-title":"Meteorological Applications","id":"ITEM-1","issue":"3","issued":{"date-parts":[["2015"]]},"page":"410-418","title":"A dynamic runoff co-efficient to improve flash flood early warning in Europe: Evaluation on the 2013 central European floods in Germany","type":"article-journal","volume":"22"},"uris":["http://www.mendeley.com/documents/?uuid=b2c0ee77-b111-39b2-8048-0e4384f41532"]},{"id":"ITEM-2","itemData":{"DOI":"10.1016/j.jhydrol.2019.03.093","author":[{"dropping-particle":"","family":"Park","given":"Shinju","non-dropping-particle":"","parse-names":false,"suffix":""},{"dropping-particle":"","family":"Berenguer","given":"Marc","non-dropping-particle":"","parse-names":false,"suffix":""},{"dropping-particle":"","family":"Sempere-Torres","given":"Daniel","non-dropping-particle":"","parse-names":false,"suffix":""}],"container-title":"Journal of Hydrology","id":"ITEM-2","issued":{"date-parts":[["2019"]]},"page":"768-777","title":"Long-term analysis of gauge-adjusted radar rainfall accumulations at European scale","type":"article-journal","volume":"573"},"uris":["http://www.mendeley.com/documents/?uuid=44a38546-717e-3b0d-8ca4-25a2f89e3946"]}],"mendeley":{"formattedCitation":"(Raynaud et al. 2015; Park et al. 2019)","plainTextFormattedCitation":"(Raynaud et al. 2015; Park et al. 2019)","previouslyFormattedCitation":"(Raynaud et al. 2015; Park et al. 2019)"},"properties":{"noteIndex":0},"schema":"https://github.com/citation-style-language/schema/raw/master/csl-citation.json"}</w:instrText>
        </w:r>
        <w:r w:rsidRPr="007671E7">
          <w:fldChar w:fldCharType="separate"/>
        </w:r>
        <w:r w:rsidRPr="005F6CCA">
          <w:rPr>
            <w:noProof/>
            <w:lang w:val="es-ES"/>
            <w:rPrChange w:id="28" w:author="Fatima Pillosu" w:date="2022-03-31T17:26:00Z">
              <w:rPr>
                <w:noProof/>
              </w:rPr>
            </w:rPrChange>
          </w:rPr>
          <w:t>(Raynaud et al. 2015; Park et al. 2019)</w:t>
        </w:r>
        <w:r w:rsidRPr="007671E7">
          <w:fldChar w:fldCharType="end"/>
        </w:r>
        <w:r w:rsidRPr="005F6CCA">
          <w:rPr>
            <w:lang w:val="es-ES"/>
            <w:rPrChange w:id="29" w:author="Fatima Pillosu" w:date="2022-03-31T17:26:00Z">
              <w:rPr/>
            </w:rPrChange>
          </w:rPr>
          <w:t>.</w:t>
        </w:r>
        <w:commentRangeEnd w:id="15"/>
        <w:r w:rsidRPr="007671E7">
          <w:commentReference w:id="15"/>
        </w:r>
        <w:commentRangeEnd w:id="16"/>
        <w:r w:rsidRPr="007671E7">
          <w:rPr>
            <w:rStyle w:val="CommentReference"/>
          </w:rPr>
          <w:commentReference w:id="16"/>
        </w:r>
        <w:r w:rsidRPr="005F6CCA">
          <w:rPr>
            <w:lang w:val="es-ES"/>
            <w:rPrChange w:id="30" w:author="Fatima Pillosu" w:date="2022-03-31T17:26:00Z">
              <w:rPr/>
            </w:rPrChange>
          </w:rPr>
          <w:t xml:space="preserve"> flash </w:t>
        </w:r>
        <w:proofErr w:type="spellStart"/>
        <w:r w:rsidRPr="005F6CCA">
          <w:rPr>
            <w:lang w:val="es-ES"/>
            <w:rPrChange w:id="31" w:author="Fatima Pillosu" w:date="2022-03-31T17:26:00Z">
              <w:rPr/>
            </w:rPrChange>
          </w:rPr>
          <w:t>floods</w:t>
        </w:r>
        <w:proofErr w:type="spellEnd"/>
        <w:r w:rsidRPr="005F6CCA">
          <w:rPr>
            <w:lang w:val="es-ES"/>
            <w:rPrChange w:id="32" w:author="Fatima Pillosu" w:date="2022-03-31T17:26:00Z">
              <w:rPr/>
            </w:rPrChange>
          </w:rPr>
          <w:t xml:space="preserve"> </w:t>
        </w:r>
        <w:proofErr w:type="spellStart"/>
        <w:r w:rsidRPr="005F6CCA">
          <w:rPr>
            <w:lang w:val="es-ES"/>
            <w:rPrChange w:id="33" w:author="Fatima Pillosu" w:date="2022-03-31T17:26:00Z">
              <w:rPr/>
            </w:rPrChange>
          </w:rPr>
          <w:t>remain</w:t>
        </w:r>
        <w:proofErr w:type="spellEnd"/>
        <w:r w:rsidRPr="005F6CCA">
          <w:rPr>
            <w:lang w:val="es-ES"/>
            <w:rPrChange w:id="34" w:author="Fatima Pillosu" w:date="2022-03-31T17:26:00Z">
              <w:rPr/>
            </w:rPrChange>
          </w:rPr>
          <w:t xml:space="preserve"> </w:t>
        </w:r>
        <w:proofErr w:type="spellStart"/>
        <w:r w:rsidRPr="005F6CCA">
          <w:rPr>
            <w:lang w:val="es-ES"/>
            <w:rPrChange w:id="35" w:author="Fatima Pillosu" w:date="2022-03-31T17:26:00Z">
              <w:rPr/>
            </w:rPrChange>
          </w:rPr>
          <w:t>one</w:t>
        </w:r>
        <w:proofErr w:type="spellEnd"/>
        <w:r w:rsidRPr="005F6CCA">
          <w:rPr>
            <w:lang w:val="es-ES"/>
            <w:rPrChange w:id="36" w:author="Fatima Pillosu" w:date="2022-03-31T17:26:00Z">
              <w:rPr/>
            </w:rPrChange>
          </w:rPr>
          <w:t xml:space="preserve"> of </w:t>
        </w:r>
        <w:proofErr w:type="spellStart"/>
        <w:r w:rsidRPr="005F6CCA">
          <w:rPr>
            <w:lang w:val="es-ES"/>
            <w:rPrChange w:id="37" w:author="Fatima Pillosu" w:date="2022-03-31T17:26:00Z">
              <w:rPr/>
            </w:rPrChange>
          </w:rPr>
          <w:t>the</w:t>
        </w:r>
        <w:proofErr w:type="spellEnd"/>
        <w:r w:rsidRPr="005F6CCA">
          <w:rPr>
            <w:lang w:val="es-ES"/>
            <w:rPrChange w:id="38" w:author="Fatima Pillosu" w:date="2022-03-31T17:26:00Z">
              <w:rPr/>
            </w:rPrChange>
          </w:rPr>
          <w:t xml:space="preserve"> </w:t>
        </w:r>
        <w:proofErr w:type="spellStart"/>
        <w:r w:rsidRPr="005F6CCA">
          <w:rPr>
            <w:lang w:val="es-ES"/>
            <w:rPrChange w:id="39" w:author="Fatima Pillosu" w:date="2022-03-31T17:26:00Z">
              <w:rPr/>
            </w:rPrChange>
          </w:rPr>
          <w:t>most</w:t>
        </w:r>
        <w:proofErr w:type="spellEnd"/>
        <w:r w:rsidRPr="005F6CCA">
          <w:rPr>
            <w:lang w:val="es-ES"/>
            <w:rPrChange w:id="40" w:author="Fatima Pillosu" w:date="2022-03-31T17:26:00Z">
              <w:rPr/>
            </w:rPrChange>
          </w:rPr>
          <w:t xml:space="preserve"> </w:t>
        </w:r>
        <w:proofErr w:type="spellStart"/>
        <w:r w:rsidRPr="005F6CCA">
          <w:rPr>
            <w:lang w:val="es-ES"/>
            <w:rPrChange w:id="41" w:author="Fatima Pillosu" w:date="2022-03-31T17:26:00Z">
              <w:rPr/>
            </w:rPrChange>
          </w:rPr>
          <w:t>difficult</w:t>
        </w:r>
        <w:proofErr w:type="spellEnd"/>
        <w:r w:rsidRPr="005F6CCA">
          <w:rPr>
            <w:lang w:val="es-ES"/>
            <w:rPrChange w:id="42" w:author="Fatima Pillosu" w:date="2022-03-31T17:26:00Z">
              <w:rPr/>
            </w:rPrChange>
          </w:rPr>
          <w:t xml:space="preserve"> types of flood </w:t>
        </w:r>
        <w:proofErr w:type="spellStart"/>
        <w:r w:rsidRPr="005F6CCA">
          <w:rPr>
            <w:lang w:val="es-ES"/>
            <w:rPrChange w:id="43" w:author="Fatima Pillosu" w:date="2022-03-31T17:26:00Z">
              <w:rPr/>
            </w:rPrChange>
          </w:rPr>
          <w:t>to</w:t>
        </w:r>
        <w:proofErr w:type="spellEnd"/>
        <w:r w:rsidRPr="005F6CCA">
          <w:rPr>
            <w:lang w:val="es-ES"/>
            <w:rPrChange w:id="44" w:author="Fatima Pillosu" w:date="2022-03-31T17:26:00Z">
              <w:rPr/>
            </w:rPrChange>
          </w:rPr>
          <w:t xml:space="preserve"> </w:t>
        </w:r>
        <w:proofErr w:type="spellStart"/>
        <w:r w:rsidRPr="005F6CCA">
          <w:rPr>
            <w:lang w:val="es-ES"/>
            <w:rPrChange w:id="45" w:author="Fatima Pillosu" w:date="2022-03-31T17:26:00Z">
              <w:rPr/>
            </w:rPrChange>
          </w:rPr>
          <w:t>predict</w:t>
        </w:r>
        <w:proofErr w:type="spellEnd"/>
        <w:r w:rsidRPr="005F6CCA">
          <w:rPr>
            <w:lang w:val="es-ES"/>
            <w:rPrChange w:id="46" w:author="Fatima Pillosu" w:date="2022-03-31T17:26:00Z">
              <w:rPr/>
            </w:rPrChange>
          </w:rPr>
          <w:t xml:space="preserve">, </w:t>
        </w:r>
        <w:proofErr w:type="spellStart"/>
        <w:r w:rsidRPr="005F6CCA">
          <w:rPr>
            <w:lang w:val="es-ES"/>
            <w:rPrChange w:id="47" w:author="Fatima Pillosu" w:date="2022-03-31T17:26:00Z">
              <w:rPr/>
            </w:rPrChange>
          </w:rPr>
          <w:t>with</w:t>
        </w:r>
        <w:proofErr w:type="spellEnd"/>
        <w:r w:rsidRPr="005F6CCA">
          <w:rPr>
            <w:lang w:val="es-ES"/>
            <w:rPrChange w:id="48" w:author="Fatima Pillosu" w:date="2022-03-31T17:26:00Z">
              <w:rPr/>
            </w:rPrChange>
          </w:rPr>
          <w:t xml:space="preserve"> </w:t>
        </w:r>
        <w:proofErr w:type="spellStart"/>
        <w:r w:rsidRPr="005F6CCA">
          <w:rPr>
            <w:lang w:val="es-ES"/>
            <w:rPrChange w:id="49" w:author="Fatima Pillosu" w:date="2022-03-31T17:26:00Z">
              <w:rPr/>
            </w:rPrChange>
          </w:rPr>
          <w:t>high</w:t>
        </w:r>
        <w:proofErr w:type="spellEnd"/>
        <w:r w:rsidRPr="005F6CCA">
          <w:rPr>
            <w:lang w:val="es-ES"/>
            <w:rPrChange w:id="50" w:author="Fatima Pillosu" w:date="2022-03-31T17:26:00Z">
              <w:rPr/>
            </w:rPrChange>
          </w:rPr>
          <w:t xml:space="preserve"> </w:t>
        </w:r>
        <w:proofErr w:type="spellStart"/>
        <w:r w:rsidRPr="005F6CCA">
          <w:rPr>
            <w:lang w:val="es-ES"/>
            <w:rPrChange w:id="51" w:author="Fatima Pillosu" w:date="2022-03-31T17:26:00Z">
              <w:rPr/>
            </w:rPrChange>
          </w:rPr>
          <w:t>levels</w:t>
        </w:r>
        <w:proofErr w:type="spellEnd"/>
        <w:r w:rsidRPr="005F6CCA">
          <w:rPr>
            <w:lang w:val="es-ES"/>
            <w:rPrChange w:id="52" w:author="Fatima Pillosu" w:date="2022-03-31T17:26:00Z">
              <w:rPr/>
            </w:rPrChange>
          </w:rPr>
          <w:t xml:space="preserve"> of </w:t>
        </w:r>
        <w:proofErr w:type="spellStart"/>
        <w:r w:rsidRPr="005F6CCA">
          <w:rPr>
            <w:lang w:val="es-ES"/>
            <w:rPrChange w:id="53" w:author="Fatima Pillosu" w:date="2022-03-31T17:26:00Z">
              <w:rPr/>
            </w:rPrChange>
          </w:rPr>
          <w:t>uncertainty</w:t>
        </w:r>
        <w:proofErr w:type="spellEnd"/>
        <w:r w:rsidRPr="005F6CCA">
          <w:rPr>
            <w:lang w:val="es-ES"/>
            <w:rPrChange w:id="54" w:author="Fatima Pillosu" w:date="2022-03-31T17:26:00Z">
              <w:rPr/>
            </w:rPrChange>
          </w:rPr>
          <w:t xml:space="preserve"> in </w:t>
        </w:r>
        <w:proofErr w:type="spellStart"/>
        <w:r w:rsidRPr="005F6CCA">
          <w:rPr>
            <w:lang w:val="es-ES"/>
            <w:rPrChange w:id="55" w:author="Fatima Pillosu" w:date="2022-03-31T17:26:00Z">
              <w:rPr/>
            </w:rPrChange>
          </w:rPr>
          <w:t>the</w:t>
        </w:r>
        <w:proofErr w:type="spellEnd"/>
        <w:r w:rsidRPr="005F6CCA">
          <w:rPr>
            <w:lang w:val="es-ES"/>
            <w:rPrChange w:id="56" w:author="Fatima Pillosu" w:date="2022-03-31T17:26:00Z">
              <w:rPr/>
            </w:rPrChange>
          </w:rPr>
          <w:t xml:space="preserve"> </w:t>
        </w:r>
        <w:proofErr w:type="spellStart"/>
        <w:r w:rsidRPr="005F6CCA">
          <w:rPr>
            <w:lang w:val="es-ES"/>
            <w:rPrChange w:id="57" w:author="Fatima Pillosu" w:date="2022-03-31T17:26:00Z">
              <w:rPr/>
            </w:rPrChange>
          </w:rPr>
          <w:t>overall</w:t>
        </w:r>
        <w:proofErr w:type="spellEnd"/>
        <w:r w:rsidRPr="005F6CCA">
          <w:rPr>
            <w:lang w:val="es-ES"/>
            <w:rPrChange w:id="58" w:author="Fatima Pillosu" w:date="2022-03-31T17:26:00Z">
              <w:rPr/>
            </w:rPrChange>
          </w:rPr>
          <w:t xml:space="preserve"> forecasting </w:t>
        </w:r>
        <w:proofErr w:type="spellStart"/>
        <w:r w:rsidRPr="005F6CCA">
          <w:rPr>
            <w:lang w:val="es-ES"/>
            <w:rPrChange w:id="59" w:author="Fatima Pillosu" w:date="2022-03-31T17:26:00Z">
              <w:rPr/>
            </w:rPrChange>
          </w:rPr>
          <w:t>process</w:t>
        </w:r>
        <w:proofErr w:type="spellEnd"/>
        <w:r w:rsidRPr="005F6CCA">
          <w:rPr>
            <w:lang w:val="es-ES"/>
            <w:rPrChange w:id="60" w:author="Fatima Pillosu" w:date="2022-03-31T17:26:00Z">
              <w:rPr/>
            </w:rPrChange>
          </w:rPr>
          <w:t xml:space="preserve"> </w:t>
        </w:r>
        <w:r w:rsidRPr="007671E7">
          <w:fldChar w:fldCharType="begin" w:fldLock="1"/>
        </w:r>
        <w:r w:rsidRPr="005F6CCA">
          <w:rPr>
            <w:lang w:val="es-ES"/>
            <w:rPrChange w:id="61" w:author="Fatima Pillosu" w:date="2022-03-31T17:26:00Z">
              <w:rPr/>
            </w:rPrChange>
          </w:rPr>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forecasting","type":"article","volume":"12"},"uris":["http://www.mendeley.com/documents/?uuid=460f498c-f6b1-39f8</w:instrText>
        </w:r>
        <w:r w:rsidRPr="005F6CCA">
          <w:rPr>
            <w:rPrChange w:id="62" w:author="Fatima Pillosu" w:date="2022-03-31T17:26:00Z">
              <w:rPr/>
            </w:rPrChange>
          </w:rPr>
          <w:instrText>-92fb-0d00e1c735bc"]}],"mendeley":{"formattedCitation":"(Zanchetta and Coulibaly 2020)","plainTextFormattedCitation":"(Zanchetta and Coulibaly 2020)","previouslyFormattedCitation":"(Zanchetta and Coulibaly 2020)"},"properties":{"noteIndex":0},"schema":"https://github.com/citation-style-language/schema/raw/master/csl-citation.json"}</w:instrText>
        </w:r>
        <w:r w:rsidRPr="007671E7">
          <w:fldChar w:fldCharType="separate"/>
        </w:r>
        <w:r w:rsidRPr="005F6CCA">
          <w:rPr>
            <w:noProof/>
          </w:rPr>
          <w:t>(Zanchetta and Coulibaly 2020)</w:t>
        </w:r>
        <w:r w:rsidRPr="007671E7">
          <w:fldChar w:fldCharType="end"/>
        </w:r>
        <w:r w:rsidRPr="005F6CCA">
          <w:t>.</w:t>
        </w:r>
      </w:ins>
      <w:ins w:id="63" w:author="Melanie Smith" w:date="2022-03-29T11:57:00Z">
        <w:r w:rsidRPr="003A02D1">
          <w:t xml:space="preserve"> </w:t>
        </w:r>
      </w:ins>
      <w:moveToRangeStart w:id="64" w:author="Melanie Smith" w:date="2022-03-29T11:57:00Z" w:name="move99447472"/>
      <w:commentRangeStart w:id="65"/>
      <w:commentRangeStart w:id="66"/>
      <w:commentRangeStart w:id="67"/>
      <w:moveTo w:id="68" w:author="Melanie Smith" w:date="2022-03-29T11:57:00Z">
        <w:r w:rsidRPr="005F6CCA">
          <w:rPr>
            <w:rPrChange w:id="69" w:author="Fatima Pillosu" w:date="2022-03-31T17:26:00Z">
              <w:rPr/>
            </w:rPrChange>
          </w:rPr>
          <w:t xml:space="preserve">ecPoint is a statistical post-processing technique that transforms global, grid-based forecasts into probabilistic point-scale forecasts </w:t>
        </w:r>
        <w:r w:rsidRPr="007671E7">
          <w:fldChar w:fldCharType="begin" w:fldLock="1"/>
        </w:r>
        <w:r w:rsidRPr="005F6CCA">
          <w:rPr>
            <w:rPrChange w:id="70" w:author="Fatima Pillosu" w:date="2022-03-31T17:26:00Z">
              <w:rPr/>
            </w:rPrChange>
          </w:rPr>
          <w:instrText>ADDIN CSL_CITATION {"citationItems":[{"id":"ITEM-1","itemData":{"DOI":"10.1038/s43247-021-00185-9","author":[{"dropping-particle":"","family":"Hewson","given":"Timothy David","non-dropping-particle":"","parse-names":false</w:instrText>
        </w:r>
        <w:r w:rsidRPr="007671E7">
          <w:instrText>,"suffix":""},{"dropping-particle":"","family":"Pillosu","given":"Fatima Maria","non-dropping-particle":"","parse-names":false,"suffix":""}],"container-title":"Communications Earth &amp; Environment","id":"ITEM-1","issue":"1","issued":{"date-parts":[["2021"]]},"page":"132","title":"A new low-cost technique improves weather forecasts across the world","type":"article-journal","volume":"2"},"uris":["http://www.mendeley.com/documents/?uuid=f187aded-411d-394f-8930-c35fba52828f"]}],"mendeley":{"formattedCitation":"(Hewson and Pillosu 2021)","plainTextFormattedCitation":"(Hewson and Pillosu 2021)","previouslyFormattedCitation":"(Hewson and Pillosu 2021)"},"properties":{"noteIndex":0},"schema":"https://github.com/citation-style-language/schema/raw/master/csl-citation.json"}</w:instrText>
        </w:r>
        <w:r w:rsidRPr="007671E7">
          <w:fldChar w:fldCharType="separate"/>
        </w:r>
        <w:r w:rsidRPr="007671E7">
          <w:rPr>
            <w:noProof/>
          </w:rPr>
          <w:t>(Hewson and Pillosu 2021)</w:t>
        </w:r>
        <w:r w:rsidRPr="007671E7">
          <w:fldChar w:fldCharType="end"/>
        </w:r>
        <w:r w:rsidRPr="007671E7">
          <w:t xml:space="preserve">. For rainfall, in particular for extremes, Hewson &amp; Pillosu </w:t>
        </w:r>
        <w:r w:rsidRPr="007671E7">
          <w:fldChar w:fldCharType="begin" w:fldLock="1"/>
        </w:r>
        <w:r w:rsidRPr="007671E7">
          <w:instrText>ADDIN CSL_CITATION {"citationItems":[{"id":"ITEM-1","itemData":{"DOI":"10.1038/s43247-021-00185-9","author":[{"dropping-particle":"","family":"Hewson","given":"Timothy David","non-dropping-particle":"","parse-names":false,"suffix":""},{"dropping-particle":"","family":"Pillosu","given":"Fatima Maria","non-dropping-particle":"","parse-names":false,"suffix":""}],"container-title":"Communications Earth &amp; Environment","id":"ITEM-1","issue":"1","issued":{"date-parts":[["2021"]]},"page":"132","title":"A new low-cost technique improves weather forecasts across the world","type":"article-journal","volume":"2"},"suppress-author":1,"uris":["http://www.mendeley.com/documents/?uuid=f187aded-411d-394f-8930-c35fba52828f"]}],"mendeley":{"formattedCitation":"(2021)","plainTextFormattedCitation":"(2021)","previouslyFormattedCitation":"(2021)"},"properties":{"noteIndex":0},"schema":"https://github.com/citation-style-language/schema/raw/master/csl-citation.json"}</w:instrText>
        </w:r>
        <w:r w:rsidRPr="007671E7">
          <w:fldChar w:fldCharType="separate"/>
        </w:r>
        <w:r w:rsidRPr="007671E7">
          <w:rPr>
            <w:noProof/>
          </w:rPr>
          <w:t>(2021)</w:t>
        </w:r>
        <w:r w:rsidRPr="007671E7">
          <w:fldChar w:fldCharType="end"/>
        </w:r>
        <w:r w:rsidRPr="007671E7">
          <w:t xml:space="preserve"> have shown that, against point verification, ecPoint provides more reliable and skilful forecasts than ECMWF’s ensemble (ENS) </w:t>
        </w:r>
        <w:del w:id="71" w:author="Fatima Pillosu" w:date="2022-03-31T17:34:00Z">
          <w:r w:rsidRPr="007671E7" w:rsidDel="00F1337A">
            <w:delText>up to</w:delText>
          </w:r>
        </w:del>
      </w:moveTo>
      <w:ins w:id="72" w:author="Fatima Pillosu" w:date="2022-03-31T17:34:00Z">
        <w:r w:rsidR="00F1337A">
          <w:t>across</w:t>
        </w:r>
      </w:ins>
      <w:moveTo w:id="73" w:author="Melanie Smith" w:date="2022-03-29T11:57:00Z">
        <w:r w:rsidRPr="007671E7">
          <w:t xml:space="preserve"> medium-range lead times (i.e.,</w:t>
        </w:r>
      </w:moveTo>
      <w:ins w:id="74" w:author="Fatima Pillosu" w:date="2022-03-31T17:34:00Z">
        <w:r w:rsidR="00F1337A">
          <w:t xml:space="preserve"> up to</w:t>
        </w:r>
      </w:ins>
      <w:moveTo w:id="75" w:author="Melanie Smith" w:date="2022-03-29T11:57:00Z">
        <w:r w:rsidRPr="007671E7">
          <w:t xml:space="preserve"> day 10). Furthermore, ecPoint provides global point-scale forecasts at a fraction of the cost of running a global km-scale NWP model. These features make ecPoint a good candidate for testing it as rainfall input in flash flood forecasting systems.</w:t>
        </w:r>
        <w:commentRangeEnd w:id="65"/>
        <w:r w:rsidRPr="007671E7">
          <w:commentReference w:id="65"/>
        </w:r>
        <w:commentRangeEnd w:id="66"/>
        <w:r w:rsidRPr="007671E7">
          <w:rPr>
            <w:rStyle w:val="CommentReference"/>
          </w:rPr>
          <w:commentReference w:id="66"/>
        </w:r>
        <w:commentRangeEnd w:id="67"/>
        <w:r>
          <w:rPr>
            <w:rStyle w:val="CommentReference"/>
          </w:rPr>
          <w:commentReference w:id="67"/>
        </w:r>
      </w:moveTo>
      <w:moveToRangeEnd w:id="64"/>
    </w:p>
    <w:p w14:paraId="3FCB90D0" w14:textId="0C6F1876" w:rsidR="00E42AB3" w:rsidDel="00384F13" w:rsidRDefault="00E42AB3" w:rsidP="00E42AB3">
      <w:pPr>
        <w:rPr>
          <w:ins w:id="76" w:author="Melanie Smith" w:date="2022-03-29T11:54:00Z"/>
          <w:del w:id="77" w:author="Fatima Pillosu" w:date="2022-03-31T17:30:00Z"/>
        </w:rPr>
      </w:pPr>
      <w:ins w:id="78" w:author="Melanie Smith" w:date="2022-03-29T11:54:00Z">
        <w:del w:id="79" w:author="Fatima Pillosu" w:date="2022-03-31T17:30:00Z">
          <w:r w:rsidDel="00384F13">
            <w:delText>Why it matters (paragraph 3)</w:delText>
          </w:r>
        </w:del>
      </w:ins>
    </w:p>
    <w:p w14:paraId="44AA1391" w14:textId="6BF6BDEF" w:rsidR="00552B0F" w:rsidRPr="007671E7" w:rsidDel="001D7149" w:rsidRDefault="00E42AB3" w:rsidP="00552B0F">
      <w:pPr>
        <w:rPr>
          <w:del w:id="80" w:author="Fatima Pillosu" w:date="2022-03-31T17:30:00Z"/>
          <w:moveTo w:id="81" w:author="Melanie Smith" w:date="2022-03-29T11:59:00Z"/>
        </w:rPr>
      </w:pPr>
      <w:commentRangeStart w:id="82"/>
      <w:r w:rsidRPr="007671E7">
        <w:t xml:space="preserve">Such impacts are exacerbated in low-income countries that have fewer resources to recover from the impacts of extreme natural hazards </w:t>
      </w:r>
      <w:r w:rsidRPr="007671E7">
        <w:fldChar w:fldCharType="begin" w:fldLock="1"/>
      </w:r>
      <w:r w:rsidRPr="007671E7">
        <w:instrText>ADDIN CSL_CITATION {"citationItems":[{"id":"ITEM-1","itemData":{"DOI":"10.1017/S1355770X17000444","author":[{"dropping-particle":"","family":"Winsemius","given":"Hessel C.","non-dropping-particle":"","parse-names":false,"suffix":""},{"dropping-particle":"","family":"Jongman","given":"Brenden","non-dropping-particle":"","parse-names":false,"suffix":""},{"dropping-particle":"","family":"Veldkamp","given":"Ted I.E.","non-dropping-particle":"","parse-names":false,"suffix":""},{"dropping-particle":"","family":"Hallegatte","given":"Stephane","non-dropping-particle":"","parse-names":false,"suffix":""},{"dropping-particle":"","family":"Bangalore","given":"Mook","non-dropping-particle":"","parse-names":false,"suffix":""},{"dropping-particle":"","family":"Ward","given":"Philip J.","non-dropping-particle":"","parse-names":false,"suffix":""}],"container-title":"Environment and Development Economics","id":"ITEM-1","issue":"3","issued":{"date-parts":[["2018"]]},"page":"328-348","title":"Disaster risk, climate change, and poverty: Assessing the global exposure of poor people to floods and droughts","type":"article-journal","volume":"23"},"uris":["http://www.mendeley.com/documents/?uuid=ca86eaf1-7ef8-3f23-990a-a798c1b9203e"]}],"mendeley":{"formattedCitation":"(Winsemius et al. 2018)","plainTextFormattedCitation":"(Winsemius et al. 2018)","previouslyFormattedCitation":"(Winsemius et al. 2018)"},"properties":{"noteIndex":0},"schema":"https://github.com/citation-style-language/schema/raw/master/csl-citation.json"}</w:instrText>
      </w:r>
      <w:r w:rsidRPr="007671E7">
        <w:fldChar w:fldCharType="separate"/>
      </w:r>
      <w:r w:rsidRPr="007671E7">
        <w:rPr>
          <w:noProof/>
        </w:rPr>
        <w:t>(Winsemius et al. 2018)</w:t>
      </w:r>
      <w:r w:rsidRPr="007671E7">
        <w:fldChar w:fldCharType="end"/>
      </w:r>
      <w:r w:rsidRPr="007671E7">
        <w:t xml:space="preserve">. In Latin America, floods cause severe impacts due to exponential, unregulated urbanization of floodplains, human-triggered catchment degradation, lack of preparedness and resilience for emergency response, the persistence of poverty, inefficient public policies, and infrastructural problems </w:t>
      </w:r>
      <w:r w:rsidRPr="007671E7">
        <w:fldChar w:fldCharType="begin" w:fldLock="1"/>
      </w:r>
      <w:r w:rsidRPr="007671E7">
        <w:instrText>ADDIN CSL_CITATION {"citationItems":[{"id":"ITEM-1","itemData":{"DOI":"10.3390/w14010010","author":[{"dropping-particle":"","family":"Pinos","given":"Juan","non-dropping-particle":"","parse-names":false,"suffix":""},{"dropping-particle":"","family":"Quesada-Román","given":"Adolfo","non-dropping-particle":"","parse-names":false,"suffix":""}],"container-title":"Water (Switzerland)","id":"ITEM-1","issue":"1","issued":{"date-parts":[["2022"]]},"page":"10","title":"Flood risk-related research trends in Latin America and the Caribbean","type":"article","volume":"14"},"uris":["http://www.mendeley.com/documents/?uuid=3d8979a1-3330-3734-91e9-09981f63c90b"]}],"mendeley":{"formattedCitation":"(Pinos and Quesada-Román 2022)","plainTextFormattedCitation":"(Pinos and Quesada-Román 2022)","previouslyFormattedCitation":"(Pinos and Quesada-Román 2022)"},"properties":{"noteIndex":0},"schema":"https://github.com/citation-style-language/schema/raw/master/csl-citation.json"}</w:instrText>
      </w:r>
      <w:r w:rsidRPr="007671E7">
        <w:fldChar w:fldCharType="separate"/>
      </w:r>
      <w:r w:rsidRPr="007671E7">
        <w:rPr>
          <w:noProof/>
        </w:rPr>
        <w:t>(Pinos and Quesada-Román 2022)</w:t>
      </w:r>
      <w:r w:rsidRPr="007671E7">
        <w:fldChar w:fldCharType="end"/>
      </w:r>
      <w:r w:rsidRPr="007671E7">
        <w:t xml:space="preserve">. Ecuador’s vulnerability to flash flooding is also worrying in the context of climate change as the frequency of floods is expected to increase in South America in the coming decades </w:t>
      </w:r>
      <w:commentRangeStart w:id="83"/>
      <w:commentRangeStart w:id="84"/>
      <w:commentRangeStart w:id="85"/>
      <w:r w:rsidRPr="007671E7">
        <w:fldChar w:fldCharType="begin" w:fldLock="1"/>
      </w:r>
      <w:r w:rsidRPr="007671E7">
        <w:instrText>ADDIN CSL_CITATION {"citationItems":[{"id":"ITEM-1","itemData":{"DOI":"10.1038/s41598-021-83279-w","author":[{"dropping-particle":"","family":"Hirabayashi","given":"Yukiko","non-dropping-particle":"","parse-names":false,"suffix":""},{"dropping-particle":"","family":"Tanoue","given":"Masahiro","non-dropping-particle":"","parse-names":false,"suffix":""},{"dropping-particle":"","family":"Sasaki","given":"Orie","non-dropping-particle":"","parse-names":false,"suffix":""},{"dropping-particle":"","family":"Zhou","given":"Xudong","non-dropping-particle":"","parse-names":false,"suffix":""},{"dropping-particle":"","family":"Yamazaki","given":"Dai","non-dropping-particle":"","parse-names":false,"suffix":""}],"container-title":"Scientific Reports","id":"ITEM-1","issue":"1","issued":{"date-parts":[["2021"]]},"page":"1-7","title":"Global exposure to flooding from the new CMIP6 climate model projections","type":"article-journal","volume":"11"},"uris":["http://www.mendeley.com/documents/?uuid=84ab5aa9-e717-3b47-a4b7-ba4634fe73a1"]}],"mendeley":{"formattedCitation":"(Hirabayashi et al. 2021)","plainTextFormattedCitation":"(Hirabayashi et al. 2021)","previouslyFormattedCitation":"(Hirabayashi et al. 2021)"},"properties":{"noteIndex":0},"schema":"https://github.com/citation-style-language/schema/raw/master/csl-citation.json"}</w:instrText>
      </w:r>
      <w:r w:rsidRPr="007671E7">
        <w:fldChar w:fldCharType="separate"/>
      </w:r>
      <w:r w:rsidRPr="007671E7">
        <w:rPr>
          <w:noProof/>
        </w:rPr>
        <w:t>(Hirabayashi et al. 2021)</w:t>
      </w:r>
      <w:r w:rsidRPr="007671E7">
        <w:fldChar w:fldCharType="end"/>
      </w:r>
      <w:commentRangeEnd w:id="83"/>
      <w:r>
        <w:rPr>
          <w:rStyle w:val="CommentReference"/>
        </w:rPr>
        <w:commentReference w:id="83"/>
      </w:r>
      <w:commentRangeEnd w:id="84"/>
      <w:r>
        <w:rPr>
          <w:rStyle w:val="CommentReference"/>
        </w:rPr>
        <w:commentReference w:id="84"/>
      </w:r>
      <w:commentRangeEnd w:id="85"/>
      <w:r>
        <w:rPr>
          <w:rStyle w:val="CommentReference"/>
        </w:rPr>
        <w:commentReference w:id="85"/>
      </w:r>
      <w:r w:rsidRPr="007671E7">
        <w:t>.</w:t>
      </w:r>
      <w:commentRangeEnd w:id="82"/>
      <w:r>
        <w:rPr>
          <w:rStyle w:val="CommentReference"/>
        </w:rPr>
        <w:commentReference w:id="82"/>
      </w:r>
      <w:ins w:id="86" w:author="Melanie Smith" w:date="2022-03-29T11:58:00Z">
        <w:r w:rsidR="00552B0F">
          <w:t xml:space="preserve"> </w:t>
        </w:r>
        <w:r w:rsidR="00552B0F" w:rsidRPr="007671E7">
          <w:t xml:space="preserve">With more than 5000 fatalities every year </w:t>
        </w:r>
        <w:r w:rsidR="00552B0F" w:rsidRPr="007671E7">
          <w:fldChar w:fldCharType="begin" w:fldLock="1"/>
        </w:r>
        <w:r w:rsidR="00552B0F" w:rsidRPr="007671E7">
          <w:instrText>ADDIN CSL_CITATION {"citationItems":[{"id":"ITEM-1","itemData":{"ISSN":"00368075","author":[{"dropping-particle":"","family":"Dordevic","given":"Milica","non-dropping-particle":"","parse-names":false,"suffix":""},{"dropping-particle":"","family":"Mutic","given":"Petra","non-dropping-particle":"","parse-names":false,"suffix":""},{"dropping-particle":"","family":"Kim","given":"Hwirin","non-dropping-particle":"","parse-names":false,"suffix":""}],"container-title":"WMO Bulletin","id":"ITEM-1","issue":"1","issued":{"date-parts":[["2020"]]},"page":"29-33","title":"Flash Flood Guidance System: Response to one of the deadliest hazards","type":"article-journal","volume":"69"},"uris":["http://www.mendeley.com/documents/?uuid=3dd0bbf9-65f0-4540-bfe8-1415d77c5013"]}],"mendeley":{"formattedCitation":"(Dordevic et al. 2020)","plainTextFormattedCitation":"(Dordevic et al. 2020)","previouslyFormattedCitation":"(Dordevic et al. 2020)"},"properties":{"noteIndex":0},"schema":"https://github.com/citation-style-language/schema/raw/master/csl-citation.json"}</w:instrText>
        </w:r>
        <w:r w:rsidR="00552B0F" w:rsidRPr="007671E7">
          <w:fldChar w:fldCharType="separate"/>
        </w:r>
        <w:r w:rsidR="00552B0F" w:rsidRPr="007671E7">
          <w:rPr>
            <w:noProof/>
          </w:rPr>
          <w:t>(Dordevic et al. 2020)</w:t>
        </w:r>
        <w:r w:rsidR="00552B0F" w:rsidRPr="007671E7">
          <w:fldChar w:fldCharType="end"/>
        </w:r>
        <w:r w:rsidR="00552B0F" w:rsidRPr="007671E7">
          <w:t xml:space="preserve">, flash floods have the highest mortality rate amongst other types of flood </w:t>
        </w:r>
        <w:r w:rsidR="00552B0F" w:rsidRPr="007671E7">
          <w:fldChar w:fldCharType="begin" w:fldLock="1"/>
        </w:r>
        <w:r w:rsidR="00552B0F" w:rsidRPr="007671E7">
          <w:instrText>ADDIN CSL_CITATION {"citationItems":[{"id":"ITEM-1","itemData":{"DOI":"10.1111/j.1753-318x.2008.00006.x","author":[{"dropping-particle":"","family":"Jonkman","given":"S.N.","non-dropping-particle":"","parse-names":false,"suffix":""},{"dropping-particle":"","family":"Vrijling","given":"J.K.","non-dropping-particle":"","parse-names":false,"suffix":""}],"container-title":"Journal of Flood Risk Management","id":"ITEM-1","issue":"1","issued":{"date-parts":[["2008"]]},"page":"43-56","title":"Loss of life due to floods","type":"article-journal","volume":"1"},"uris":["http://www.mendeley.com/documents/?uuid=24bc3e8e-179f-463b-aaaa-39243329fabc"]}],"mendeley":{"formattedCitation":"(Jonkman and Vrijling 2008)","plainTextFormattedCitation":"(Jonkman and Vrijling 2008)","previouslyFormattedCitation":"(Jonkman and Vrijling 2008)"},"properties":{"noteIndex":0},"schema":"https://github.com/citation-style-language/schema/raw/master/csl-citation.json"}</w:instrText>
        </w:r>
        <w:r w:rsidR="00552B0F" w:rsidRPr="007671E7">
          <w:fldChar w:fldCharType="separate"/>
        </w:r>
        <w:r w:rsidR="00552B0F" w:rsidRPr="007671E7">
          <w:rPr>
            <w:noProof/>
          </w:rPr>
          <w:t>(Jonkman and Vrijling 2008)</w:t>
        </w:r>
        <w:r w:rsidR="00552B0F" w:rsidRPr="007671E7">
          <w:fldChar w:fldCharType="end"/>
        </w:r>
        <w:r w:rsidR="00552B0F">
          <w:t xml:space="preserve"> and have </w:t>
        </w:r>
        <w:r w:rsidR="00552B0F" w:rsidRPr="007671E7">
          <w:t xml:space="preserve">severe social, economic, and environmental impacts due to the increased vulnerability of people living and having economic activities in flood-prone areas and cities </w:t>
        </w:r>
        <w:r w:rsidR="00552B0F" w:rsidRPr="007671E7">
          <w:fldChar w:fldCharType="begin" w:fldLock="1"/>
        </w:r>
        <w:r w:rsidR="00552B0F" w:rsidRPr="007671E7">
          <w:instrText>ADDIN CSL_CITATION {"citationItems":[{"id":"ITEM-1","itemData":{"ISSN":"00368075","author":[{"dropping-particle":"","family":"Dordevic","given":"Milica","non-dropping-particle":"","parse-names":false,"suffix":""},{"dropping-particle":"","family":"Mutic","given":"Petra","non-dropping-particle":"","parse-names":false,"suffix":""},{"dropping-particle":"","family":"Kim","given":"Hwirin","non-dropping-particle":"","parse-names":false,"suffix":""}],"container-title":"WMO Bulletin","id":"ITEM-1","issue":"1","issued":{"date-parts":[["2020"]]},"page":"29-33","title":"Flash Flood Guidance System: Response to one of the deadliest hazards","type":"article-journal","volume":"69"},"uris":["http://www.mendeley.com/documents/?uuid=3dd0bbf9-65f0-4540-bfe8-1415d77c5013"]}],"mendeley":{"formattedCitation":"(Dordevic et al. 2020)","plainTextFormattedCitation":"(Dordevic et al. 2020)","previouslyFormattedCitation":"(Dordevic et al. 2020)"},"properties":{"noteIndex":0},"schema":"https://github.com/citation-style-language/schema/raw/master/csl-citation.json"}</w:instrText>
        </w:r>
        <w:r w:rsidR="00552B0F" w:rsidRPr="007671E7">
          <w:fldChar w:fldCharType="separate"/>
        </w:r>
        <w:r w:rsidR="00552B0F" w:rsidRPr="007671E7">
          <w:rPr>
            <w:noProof/>
          </w:rPr>
          <w:t>(Dordevic et al. 2020)</w:t>
        </w:r>
        <w:r w:rsidR="00552B0F" w:rsidRPr="007671E7">
          <w:fldChar w:fldCharType="end"/>
        </w:r>
        <w:r w:rsidR="00552B0F" w:rsidRPr="007671E7">
          <w:t xml:space="preserve">. Forecast-triggered strategies for flood risk reduction such as “early warning systems, EWSs” </w:t>
        </w:r>
        <w:r w:rsidR="00552B0F" w:rsidRPr="007671E7">
          <w:fldChar w:fldCharType="begin" w:fldLock="1"/>
        </w:r>
        <w:r w:rsidR="00552B0F" w:rsidRPr="007671E7">
          <w: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instrText>
        </w:r>
        <w:r w:rsidR="00552B0F" w:rsidRPr="007671E7">
          <w:fldChar w:fldCharType="separate"/>
        </w:r>
        <w:r w:rsidR="00552B0F" w:rsidRPr="007671E7">
          <w:rPr>
            <w:noProof/>
          </w:rPr>
          <w:t>(Golnaraghi 2012)</w:t>
        </w:r>
        <w:r w:rsidR="00552B0F" w:rsidRPr="007671E7">
          <w:fldChar w:fldCharType="end"/>
        </w:r>
        <w:r w:rsidR="00552B0F" w:rsidRPr="007671E7">
          <w:t xml:space="preserve"> and </w:t>
        </w:r>
        <w:r w:rsidR="00552B0F" w:rsidRPr="007671E7">
          <w:rPr>
            <w:color w:val="000000"/>
          </w:rPr>
          <w:t xml:space="preserve">“forecast-based financing, </w:t>
        </w:r>
        <w:r w:rsidR="00552B0F" w:rsidRPr="007671E7">
          <w:t>FbF</w:t>
        </w:r>
        <w:r w:rsidR="00552B0F" w:rsidRPr="007671E7">
          <w:rPr>
            <w:color w:val="000000"/>
          </w:rPr>
          <w:t>”</w:t>
        </w:r>
        <w:r w:rsidR="00552B0F" w:rsidRPr="007671E7">
          <w:t xml:space="preserve"> protocols </w:t>
        </w:r>
        <w:r w:rsidR="00552B0F" w:rsidRPr="007671E7">
          <w:fldChar w:fldCharType="begin" w:fldLock="1"/>
        </w:r>
        <w:r w:rsidR="00552B0F" w:rsidRPr="007671E7">
          <w:instrText>ADDIN CSL_CITATION {"citationItems":[{"id":"ITEM-1","itemData":{"DOI":"https://doi.org/10.5194/nhess-15-895-2015","author":[{"dropping-particle":"","family":"Coughlan De Perez","given":"E.","non-dropping-particle":"","parse-names":false,"suffix":""},{"dropping-particle":"","family":"Hurk","given":"B.","non-dropping-particle":"Van Den","parse-names":false,"suffix":""},{"dropping-particle":"","family":"Aalst","given":"M. K.","non-dropping-particle":"Van","parse-names":false,"suffix":""},{"dropping-particle":"","family":"Jongman","given":"B.","non-dropping-particle":"","parse-names":false,"suffix":""},{"dropping-particle":"","family":"Klose","given":"T.","non-dropping-particle":"","parse-names":false,"suffix":""},{"dropping-particle":"","family":"Suarez","given":"P.","non-dropping-particle":"","parse-names":false,"suffix":""}],"container-title":"Natural Hazards and Earth System Sciences","id":"ITEM-1","issue":"4","issued":{"date-parts":[["2015"]]},"page":"895-904","title":"Forecast-based financing: An approach for catalyzing humanitarian action based on extreme weather and climate forecasts","type":"article-journal","volume":"15"},"uris":["http://www.mendeley.com/documents/?uuid=1cc406db-e489-3208-aa31-116d10a0f693"]}],"mendeley":{"formattedCitation":"(Coughlan De Perez et al. 2015)","plainTextFormattedCitation":"(Coughlan De Perez et al. 2015)","previouslyFormattedCitation":"(Coughlan De Perez et al. 2015)"},"properties":{"noteIndex":0},"schema":"https://github.com/citation-style-language/schema/raw/master/csl-citation.json"}</w:instrText>
        </w:r>
        <w:r w:rsidR="00552B0F" w:rsidRPr="007671E7">
          <w:fldChar w:fldCharType="separate"/>
        </w:r>
        <w:r w:rsidR="00552B0F" w:rsidRPr="007671E7">
          <w:rPr>
            <w:noProof/>
          </w:rPr>
          <w:t>(Coughlan De Perez et al. 2015)</w:t>
        </w:r>
        <w:r w:rsidR="00552B0F" w:rsidRPr="007671E7">
          <w:fldChar w:fldCharType="end"/>
        </w:r>
        <w:r w:rsidR="00552B0F" w:rsidRPr="007671E7">
          <w:t xml:space="preserve"> can increase resilience, reduce mortality, and reduce recovery costs </w:t>
        </w:r>
        <w:r w:rsidR="00552B0F" w:rsidRPr="007671E7">
          <w:fldChar w:fldCharType="begin" w:fldLock="1"/>
        </w:r>
        <w:r w:rsidR="00552B0F" w:rsidRPr="007671E7">
          <w:instrText>ADDIN CSL_CITATION {"citationItems":[{"id":"ITEM-1","itemData":{"author":[{"dropping-particle":"","family":"UNICEF","given":"","non-dropping-particle":"","parse-names":false,"suffix":""},{"dropping-particle":"","family":"WFP","given":"","non-dropping-particle":"","parse-names":false,"suffix":""}],"id":"ITEM-1","issued":{"date-parts":[["2015"]]},"page":"34","title":"UNICEF/WFP Return on Investment for Emergency Preparedness Study","type":"article-journal"},"uris":["http://www.mendeley.com/documents/?uuid=803751b8-1e8e-4118-8f14-2549c4bdb279"]}],"mendeley":{"formattedCitation":"(UNICEF and WFP 2015)","plainTextFormattedCitation":"(UNICEF and WFP 2015)","previouslyFormattedCitation":"(UNICEF and WFP 2015)"},"properties":{"noteIndex":0},"schema":"https://github.com/citation-style-language/schema/raw/master/csl-citation.json"}</w:instrText>
        </w:r>
        <w:r w:rsidR="00552B0F" w:rsidRPr="007671E7">
          <w:fldChar w:fldCharType="separate"/>
        </w:r>
        <w:r w:rsidR="00552B0F" w:rsidRPr="007671E7">
          <w:rPr>
            <w:noProof/>
          </w:rPr>
          <w:t>(UNICEF and WFP 2015)</w:t>
        </w:r>
        <w:r w:rsidR="00552B0F" w:rsidRPr="007671E7">
          <w:fldChar w:fldCharType="end"/>
        </w:r>
        <w:r w:rsidR="00552B0F" w:rsidRPr="007671E7">
          <w:t xml:space="preserve">, especially in low-income countries with poor or no alternative solutions for flood </w:t>
        </w:r>
        <w:r w:rsidR="00552B0F" w:rsidRPr="007671E7">
          <w:lastRenderedPageBreak/>
          <w:t xml:space="preserve">protection </w:t>
        </w:r>
        <w:r w:rsidR="00552B0F" w:rsidRPr="007671E7">
          <w:fldChar w:fldCharType="begin" w:fldLock="1"/>
        </w:r>
        <w:r w:rsidR="00552B0F" w:rsidRPr="007671E7">
          <w: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instrText>
        </w:r>
        <w:r w:rsidR="00552B0F" w:rsidRPr="007671E7">
          <w:fldChar w:fldCharType="separate"/>
        </w:r>
        <w:r w:rsidR="00552B0F" w:rsidRPr="007671E7">
          <w:rPr>
            <w:noProof/>
          </w:rPr>
          <w:t>(Golnaraghi 2012)</w:t>
        </w:r>
        <w:r w:rsidR="00552B0F" w:rsidRPr="007671E7">
          <w:fldChar w:fldCharType="end"/>
        </w:r>
        <w:r w:rsidR="00552B0F" w:rsidRPr="007671E7">
          <w:t>.</w:t>
        </w:r>
      </w:ins>
      <w:ins w:id="87" w:author="Melanie Smith" w:date="2022-03-29T11:59:00Z">
        <w:r w:rsidR="00552B0F" w:rsidRPr="00552B0F">
          <w:t xml:space="preserve"> </w:t>
        </w:r>
      </w:ins>
      <w:moveToRangeStart w:id="88" w:author="Melanie Smith" w:date="2022-03-29T11:59:00Z" w:name="move99447610"/>
      <w:commentRangeStart w:id="89"/>
      <w:commentRangeStart w:id="90"/>
      <w:moveTo w:id="91" w:author="Melanie Smith" w:date="2022-03-29T11:59:00Z">
        <w:r w:rsidR="00552B0F" w:rsidRPr="007671E7">
          <w:t>Since Ecuador is working on developing a flash flood forecasting system with national level, this study could contribute at increasing the lead times of the flash flood predictions up to medium-ranges (</w:t>
        </w:r>
        <w:proofErr w:type="gramStart"/>
        <w:r w:rsidR="00552B0F" w:rsidRPr="007671E7">
          <w:t>i.e.</w:t>
        </w:r>
        <w:proofErr w:type="gramEnd"/>
        <w:r w:rsidR="00552B0F" w:rsidRPr="007671E7">
          <w:t xml:space="preserve"> up to day 5 to day 10), and at correcting biases due to rainfall’s diurnal cycles. Furthermore, Ecuador Red Cross could also benefit from improved flash flood forecasts for decision making and anticipatory actions.</w:t>
        </w:r>
        <w:commentRangeEnd w:id="89"/>
        <w:r w:rsidR="00552B0F" w:rsidRPr="007671E7">
          <w:rPr>
            <w:rStyle w:val="CommentReference"/>
          </w:rPr>
          <w:commentReference w:id="89"/>
        </w:r>
        <w:commentRangeEnd w:id="90"/>
        <w:r w:rsidR="00552B0F" w:rsidRPr="007671E7">
          <w:rPr>
            <w:rStyle w:val="CommentReference"/>
          </w:rPr>
          <w:commentReference w:id="90"/>
        </w:r>
        <w:r w:rsidR="00552B0F" w:rsidRPr="007671E7">
          <w:t xml:space="preserve"> </w:t>
        </w:r>
      </w:moveTo>
    </w:p>
    <w:moveToRangeEnd w:id="88"/>
    <w:p w14:paraId="0532174B" w14:textId="4BBD7153" w:rsidR="00E42AB3" w:rsidRPr="007671E7" w:rsidRDefault="00E42AB3" w:rsidP="001D7149">
      <w:pPr>
        <w:pPrChange w:id="92" w:author="Fatima Pillosu" w:date="2022-03-31T17:30:00Z">
          <w:pPr/>
        </w:pPrChange>
      </w:pPr>
    </w:p>
    <w:p w14:paraId="6DB43BFC" w14:textId="16029FDB" w:rsidR="00E42AB3" w:rsidRPr="007671E7" w:rsidRDefault="00E42AB3" w:rsidP="00E42AB3">
      <w:moveFromRangeStart w:id="93" w:author="Melanie Smith" w:date="2022-03-29T11:54:00Z" w:name="move99447309"/>
      <w:moveFrom w:id="94" w:author="Melanie Smith" w:date="2022-03-29T11:54:00Z">
        <w:r w:rsidRPr="007671E7" w:rsidDel="00E42AB3">
          <w:t xml:space="preserve">Forecast-triggered strategies for flood risk reduction such as “early warning systems, EWSs” </w:t>
        </w:r>
        <w:r w:rsidRPr="007671E7" w:rsidDel="00E42AB3">
          <w:fldChar w:fldCharType="begin" w:fldLock="1"/>
        </w:r>
        <w:r w:rsidRPr="001414C6" w:rsidDel="00E42AB3">
          <w:rPr>
            <w:rPrChange w:id="95" w:author="Fatima Pillosu" w:date="2022-03-31T17:36:00Z">
              <w:rPr/>
            </w:rPrChange>
          </w:rPr>
          <w: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instrText>
        </w:r>
        <w:r w:rsidRPr="007671E7" w:rsidDel="00E42AB3">
          <w:fldChar w:fldCharType="separate"/>
        </w:r>
        <w:r w:rsidRPr="007671E7" w:rsidDel="00E42AB3">
          <w:rPr>
            <w:noProof/>
          </w:rPr>
          <w:t>(Golnaraghi 2012)</w:t>
        </w:r>
        <w:r w:rsidRPr="007671E7" w:rsidDel="00E42AB3">
          <w:fldChar w:fldCharType="end"/>
        </w:r>
        <w:r w:rsidRPr="007671E7" w:rsidDel="00E42AB3">
          <w:t xml:space="preserve"> and </w:t>
        </w:r>
        <w:r w:rsidRPr="007671E7" w:rsidDel="00E42AB3">
          <w:rPr>
            <w:color w:val="000000"/>
          </w:rPr>
          <w:t xml:space="preserve">“forecast-based financing, </w:t>
        </w:r>
        <w:r w:rsidRPr="007671E7" w:rsidDel="00E42AB3">
          <w:t>FbF</w:t>
        </w:r>
        <w:r w:rsidRPr="007671E7" w:rsidDel="00E42AB3">
          <w:rPr>
            <w:color w:val="000000"/>
          </w:rPr>
          <w:t>”</w:t>
        </w:r>
        <w:r w:rsidRPr="007671E7" w:rsidDel="00E42AB3">
          <w:t xml:space="preserve"> protocols </w:t>
        </w:r>
        <w:r w:rsidRPr="007671E7" w:rsidDel="00E42AB3">
          <w:fldChar w:fldCharType="begin" w:fldLock="1"/>
        </w:r>
        <w:r w:rsidRPr="007671E7" w:rsidDel="00E42AB3">
          <w:instrText>ADDIN CSL_CITATION {"citationItems":[{"id":"ITEM-1","itemData":{"DOI":"https://doi.org/10.5194/nhess-15-895-2015","author":[{"dropping-particle":"","family":"Coughlan De Perez","given":"E.","non-dropping-particle":"","parse-names":false,"suffix":""},{"dropping-particle":"","family":"Hurk","given":"B.","non-dropping-particle":"Van Den","parse-names":false,"suffix":""},{"dropping-particle":"","family":"Aalst","given":"M. K.","non-dropping-particle":"Van","parse-names":false,"suffix":""},{"dropping-particle":"","family":"Jongman","given":"B.","non-dropping-particle":"","parse-names":false,"suffix":""},{"dropping-particle":"","family":"Klose","given":"T.","non-dropping-particle":"","parse-names":false,"suffix":""},{"dropping-particle":"","family":"Suarez","given":"P.","non-dropping-particle":"","parse-names":false,"suffix":""}],"container-title":"Natural Hazards and Earth System Sciences","id":"ITEM-1","issue":"4","issued":{"date-parts":[["2015"]]},"page":"895-904","title":"Forecast-based financing: An approach for catalyzing humanitarian action based on extreme weather and climate forecasts","type":"article-journal","volume":"15"},"uris":["http://www.mendeley.com/documents/?uuid=1cc406db-e489-3208-aa31-116d10a0f693"]}],"mendeley":{"formattedCitation":"(Coughlan De Perez et al. 2015)","plainTextFormattedCitation":"(Coughlan De Perez et al. 2015)","previouslyFormattedCitation":"(Coughlan De Perez et al. 2015)"},"properties":{"noteIndex":0},"schema":"https://github.com/citation-style-language/schema/raw/master/csl-citation.json"}</w:instrText>
        </w:r>
        <w:r w:rsidRPr="007671E7" w:rsidDel="00E42AB3">
          <w:fldChar w:fldCharType="separate"/>
        </w:r>
        <w:r w:rsidRPr="007671E7" w:rsidDel="00E42AB3">
          <w:rPr>
            <w:noProof/>
          </w:rPr>
          <w:t>(Coughlan De Perez et al. 2015)</w:t>
        </w:r>
        <w:r w:rsidRPr="007671E7" w:rsidDel="00E42AB3">
          <w:fldChar w:fldCharType="end"/>
        </w:r>
        <w:r w:rsidRPr="007671E7" w:rsidDel="00E42AB3">
          <w:t xml:space="preserve"> can increase resilience, reduce mortality, and reduce recovery costs </w:t>
        </w:r>
        <w:r w:rsidRPr="007671E7" w:rsidDel="00E42AB3">
          <w:fldChar w:fldCharType="begin" w:fldLock="1"/>
        </w:r>
        <w:r w:rsidRPr="007671E7" w:rsidDel="00E42AB3">
          <w:instrText>ADDIN CSL_CITATION {"citationItems":[{"id":"ITEM-1","itemData":{"author":[{"dropping-particle":"","family":"UNICEF","given":"","non-dropping-particle":"","parse-names":false,"suffix":""},{"dropping-particle":"","family":"WFP","given":"","non-dropping-particle":"","parse-names":false,"suffix":""}],"id":"ITEM-1","issued":{"date-parts":[["2015"]]},"page":"34","title":"UNICEF/WFP Return on Investment for Emergency Preparedness Study","type":"article-journal"},"uris":["http://www.mendeley.com/documents/?uuid=803751b8-1e8e-4118-8f14-2549c4bdb279"]}],"mendeley":{"formattedCitation":"(UNICEF and WFP 2015)","plainTextFormattedCitation":"(UNICEF and WFP 2015)","previouslyFormattedCitation":"(UNICEF and WFP 2015)"},"properties":{"noteIndex":0},"schema":"https://github.com/citation-style-language/schema/raw/master/csl-citation.json"}</w:instrText>
        </w:r>
        <w:r w:rsidRPr="007671E7" w:rsidDel="00E42AB3">
          <w:fldChar w:fldCharType="separate"/>
        </w:r>
        <w:r w:rsidRPr="007671E7" w:rsidDel="00E42AB3">
          <w:rPr>
            <w:noProof/>
          </w:rPr>
          <w:t>(UNICEF and WFP 2015)</w:t>
        </w:r>
        <w:r w:rsidRPr="007671E7" w:rsidDel="00E42AB3">
          <w:fldChar w:fldCharType="end"/>
        </w:r>
        <w:r w:rsidRPr="007671E7" w:rsidDel="00E42AB3">
          <w:t xml:space="preserve">, especially in low-income countries with poor or no alternative solutions for flood protection </w:t>
        </w:r>
        <w:r w:rsidRPr="007671E7" w:rsidDel="00E42AB3">
          <w:fldChar w:fldCharType="begin" w:fldLock="1"/>
        </w:r>
        <w:r w:rsidRPr="007671E7" w:rsidDel="00E42AB3">
          <w: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instrText>
        </w:r>
        <w:r w:rsidRPr="007671E7" w:rsidDel="00E42AB3">
          <w:fldChar w:fldCharType="separate"/>
        </w:r>
        <w:r w:rsidRPr="007671E7" w:rsidDel="00E42AB3">
          <w:rPr>
            <w:noProof/>
          </w:rPr>
          <w:t>(Golnaraghi 2012)</w:t>
        </w:r>
        <w:r w:rsidRPr="007671E7" w:rsidDel="00E42AB3">
          <w:fldChar w:fldCharType="end"/>
        </w:r>
        <w:r w:rsidRPr="007671E7" w:rsidDel="00E42AB3">
          <w:t xml:space="preserve">. </w:t>
        </w:r>
      </w:moveFrom>
      <w:moveFromRangeEnd w:id="93"/>
      <w:del w:id="96" w:author="Melanie Smith" w:date="2022-03-29T11:55:00Z">
        <w:r w:rsidRPr="007671E7" w:rsidDel="00E42AB3">
          <w:delText xml:space="preserve">The success of forecast-triggered strategies relies on forecasting systems able to produce accurate predictions with sufficient lead time to help flood risk </w:delText>
        </w:r>
        <w:r w:rsidRPr="007671E7" w:rsidDel="00E42AB3">
          <w:rPr>
            <w:color w:val="000000"/>
          </w:rPr>
          <w:delText>managers</w:delText>
        </w:r>
        <w:r w:rsidRPr="007671E7" w:rsidDel="00E42AB3">
          <w:delText xml:space="preserve"> act in a timely manner </w:delText>
        </w:r>
        <w:r w:rsidRPr="007671E7" w:rsidDel="00E42AB3">
          <w:fldChar w:fldCharType="begin" w:fldLock="1"/>
        </w:r>
        <w:r w:rsidRPr="007671E7" w:rsidDel="00E42AB3">
          <w:delInstrText>ADDIN CSL_CITATION {"citationItems":[{"id":"ITEM-1","itemData":{"author":[{"dropping-particle":"","family":"UNICEF","given":"","non-dropping-particle":"","parse-names":false,"suffix":""},{"dropping-particle":"","family":"WFP","given":"","non-dropping-particle":"","parse-names":false,"suffix":""}],"id":"ITEM-1","issued":{"date-parts":[["2015"]]},"page":"34","title":"UNICEF/WFP Return on Investment for Emergency Preparedness Study","type":"article-journal"},"uris":["http://www.mendeley.com/documents/?uuid=803751b8-1e8e-4118-8f14-2549c4bdb279"]}],"mendeley":{"formattedCitation":"(UNICEF and WFP 2015)","plainTextFormattedCitation":"(UNICEF and WFP 2015)","previouslyFormattedCitation":"(UNICEF and WFP 2015)"},"properties":{"noteIndex":0},"schema":"https://github.com/citation-style-language/schema/raw/master/csl-citation.json"}</w:delInstrText>
        </w:r>
        <w:r w:rsidRPr="007671E7" w:rsidDel="00E42AB3">
          <w:fldChar w:fldCharType="separate"/>
        </w:r>
        <w:r w:rsidRPr="007671E7" w:rsidDel="00E42AB3">
          <w:rPr>
            <w:noProof/>
          </w:rPr>
          <w:delText>(UNICEF and WFP 2015)</w:delText>
        </w:r>
        <w:r w:rsidRPr="007671E7" w:rsidDel="00E42AB3">
          <w:fldChar w:fldCharType="end"/>
        </w:r>
        <w:r w:rsidRPr="007671E7" w:rsidDel="00E42AB3">
          <w:delText xml:space="preserve">, especially in low-income countries where longer preparation times might be needed </w:delText>
        </w:r>
        <w:r w:rsidRPr="007671E7" w:rsidDel="00E42AB3">
          <w:fldChar w:fldCharType="begin" w:fldLock="1"/>
        </w:r>
        <w:r w:rsidRPr="007671E7" w:rsidDel="00E42AB3">
          <w:delInstrText>ADDIN CSL_CITATION {"citationItems":[{"id":"ITEM-1","itemData":{"DOI":"10.1016/B978-0-12-811714-9.00018-8","author":[{"dropping-particle":"","family":"Bazo","given":"Juan","non-dropping-particle":"","parse-names":false,"suffix":""},{"dropping-particle":"","family":"Singh","given":"Roop","non-dropping-particle":"","parse-names":false,"suffix":""},{"dropping-particle":"","family":"Destrooper","given":"Mathieu","non-dropping-particle":"","parse-names":false,"suffix":""},{"dropping-particle":"","family":"Perez","given":"Erin Coughlan","non-dropping-particle":"De","parse-names":false,"suffix":""}],"container-title":"Sub-seasonal to Seasonal Prediction: The Gap Between Weather and Climate Forecasting","id":"ITEM-1","issued":{"date-parts":[["2018"]]},"page":"387-398","title":"Pilot experiences in using seamless forecasts for early action: The “ready-set-go!\" approach in the red cross","type":"chapter"},"uris":["http://www.mendeley.com/documents/?uuid=434f0e42-30aa-38a1-a3f7-3b7ffba78c32"]}],"mendeley":{"formattedCitation":"(Bazo et al. 2018)","plainTextFormattedCitation":"(Bazo et al. 2018)","previouslyFormattedCitation":"(Bazo et al. 2018)"},"properties":{"noteIndex":0},"schema":"https://github.com/citation-style-language/schema/raw/master/csl-citation.json"}</w:delInstrText>
        </w:r>
        <w:r w:rsidRPr="007671E7" w:rsidDel="00E42AB3">
          <w:fldChar w:fldCharType="separate"/>
        </w:r>
        <w:r w:rsidRPr="007671E7" w:rsidDel="00E42AB3">
          <w:rPr>
            <w:noProof/>
          </w:rPr>
          <w:delText>(Bazo et al. 2018)</w:delText>
        </w:r>
        <w:r w:rsidRPr="007671E7" w:rsidDel="00E42AB3">
          <w:fldChar w:fldCharType="end"/>
        </w:r>
        <w:r w:rsidRPr="007671E7" w:rsidDel="00E42AB3">
          <w:delText xml:space="preserve">. </w:delText>
        </w:r>
        <w:commentRangeStart w:id="97"/>
        <w:commentRangeStart w:id="98"/>
        <w:r w:rsidRPr="007671E7" w:rsidDel="00E42AB3">
          <w:delText xml:space="preserve">Flash flood forecasting systems are developed at regional </w:delText>
        </w:r>
        <w:r w:rsidRPr="007671E7" w:rsidDel="00E42AB3">
          <w:fldChar w:fldCharType="begin" w:fldLock="1"/>
        </w:r>
        <w:r w:rsidRPr="007671E7" w:rsidDel="00E42AB3">
          <w:delInstrText>ADDIN CSL_CITATION {"citationItems":[{"id":"ITEM-1","itemData":{"DOI":"10.1111/jfr3.12281","ISSN":"1753318X","author":[{"dropping-particle":"","family":"Speight","given":"L.","non-dropping-particle":"","parse-names":false,"suffix":""},{"dropping-particle":"","family":"Cole","given":"S. J.","non-dropping-particle":"","parse-names":false,"suffix":""},{"dropping-particle":"","family":"Moore","given":"R. J.","non-dropping-particle":"","parse-names":false,"suffix":""},{"dropping-particle":"","family":"Pierce","given":"C.","non-dropping-particle":"","parse-names":false,"suffix":""},{"dropping-particle":"","family":"Wright","given":"B.","non-dropping-particle":"","parse-names":false,"suffix":""},{"dropping-particle":"","family":"Golding","given":"B.","non-dropping-particle":"","parse-names":false,"suffix":""},{"dropping-particle":"","family":"Cranston","given":"M.","non-dropping-particle":"","parse-names":false,"suffix":""},{"dropping-particle":"","family":"Tavendale","given":"A.","non-dropping-particle":"","parse-names":false,"suffix":""},{"dropping-particle":"","family":"Dhondia","given":"J.","non-dropping-particle":"","parse-names":false,"suffix":""},{"dropping-particle":"","family":"Ghimire","given":"S.","non-dropping-particle":"","parse-names":false,"suffix":""}],"container-title":"Journal of Flood Risk Management","id":"ITEM-1","issued":{"date-parts":[["2018"]]},"page":"S884-S901","title":"Developing surface water flood forecasting capabilities in Scotland: an operational pilot for the 2014 Commonwealth Games in Glasgow","type":"article-journal","volume":"11"},"uris":["http://www.mendeley.com/documents/?uuid=db9c9887-7d96-3dc4-956a-65d55abeacb6"]},{"id":"ITEM-2","itemData":{"DOI":"10.1016/j.jhydrol.2019.03.026","author":[{"dropping-particle":"","family":"Corral","given":"Carles","non-dropping-particle":"","parse-names":false,"suffix":""},{"dropping-particle":"","family":"Berenguer","given":"Marc","non-dropping-particle":"","parse-names":false,"suffix":""},{"dropping-particle":"","family":"Sempere-Torres","given":"Daniel","non-dropping-particle":"","parse-names":false,"suffix":""},{"dropping-particle":"","family":"Poletti","given":"Laura","non-dropping-particle":"","parse-names":false,"suffix":""},{"dropping-particle":"","family":"Silvestro","given":"Francesco","non-dropping-particle":"","parse-names":false,"suffix":""},{"dropping-particle":"","family":"Rebora","given":"Nicola","non-dropping-particle":"","parse-names":false,"suffix":""}],"container-title":"Journal of Hydrology","id":"ITEM-2","issued":{"date-parts":[["2019"]]},"page":"603-619","title":"Comparison of two early warning systems for regional flash flood hazard forecasting","type":"article-journal","volume":"572"},"uris":["http://www.mendeley.com/documents/?uuid=46ef7690-6a4f-3b36-80e4-48df441ff444"]},{"id":"ITEM-3","itemData":{"DOI":"10.3390/s20185231","author":[{"dropping-particle":"","family":"Ibarreche","given":"José","non-dropping-particle":"","parse-names":false,"suffix":""},{"dropping-particle":"","family":"Aquino","given":"Raúl","non-dropping-particle":"","parse-names":false,"suffix":""},{"dropping-particle":"","family":"Edwards","given":"R. M.","non-dropping-particle":"","parse-names":false,"suffix":""},{"dropping-particle":"","family":"Rangel","given":"Víctor","non-dropping-particle":"","parse-names":false,"suffix":""},{"dropping-particle":"","family":"Pérez","given":"Ismael","non-dropping-particle":"","parse-names":false,"suffix":""},{"dropping-particle":"","family":"Martínez","given":"Miguel","non-dropping-particle":"","parse-names":false,"suffix":""},{"dropping-particle":"","family":"Castellanos","given":"Esli","non-dropping-particle":"","parse-names":false,"suffix":""},{"dropping-particle":"","family":"Álvarez","given":"Elisa","non-dropping-particle":"","parse-names":false,"suffix":""},{"dropping-particle":"","family":"Jimenez","given":"Saul","non-dropping-particle":"","parse-names":false,"suffix":""},{"dropping-particle":"","family":"Rentería","given":"Raúl","non-dropping-particle":"","parse-names":false,"suffix":""},{"dropping-particle":"","family":"Edwards","given":"Arthur","non-dropping-particle":"","parse-names":false,"suffix":""},{"dropping-particle":"","family":"Álvarez","given":"Omar","non-dropping-particle":"","parse-names":false,"suffix":""}],"container-title":"Sensors (Switzerland)","id":"ITEM-3","issue":"18","issued":{"date-parts":[["2020"]]},"page":"1-26","title":"Flash flood early warning system in Colima, Mexico","type":"article-journal","volume":"20"},"uris":["http://www.mendeley.com/documents/?uuid=e08ecfce-9ebf-328c-b115-fbd874e98bd0"]},{"id":"ITEM-4","itemData":{"DOI":"10.1007/s11069-020-04405-x","ISSN":"15730840","author":[{"dropping-particle":"","family":"Ramos Filho","given":"Geraldo Moura","non-dropping-particle":"","parse-names":false,"suffix":""},{"dropping-particle":"","family":"Coelho","given":"Victor Hugo Rabelo","non-dropping-particle":"","parse-names":false,"suffix":""},{"dropping-particle":"","family":"Freitas","given":"Emerson da Silva","non-dropping-particle":"","parse-names":false,"suffix":""},{"dropping-particle":"","family":"Xuan","given":"Yunqing","non-dropping-particle":"","parse-names":false,"suffix":""},{"dropping-particle":"","family":"Almeida","given":"Cristiano das Neves","non-dropping-particle":"","parse-names":false,"suffix":""}],"container-title":"Natural Hazards","id":"ITEM-4","issue":"3","issued":{"date-parts":[["2021"]]},"page":"2409-2429","title":"An improved rainfall-threshold approach for robust prediction and warning of flood and flash flood hazards","type":"article-journal","volume":"105"},"uris":["http://www.mendeley.com/documents/?uuid=b3f45a93-41ff-3172-a811-f8b5625517a4"]},{"id":"ITEM-5","itemData":{"DOI":"10.1007/s00703-021-00831-z","author":[{"dropping-particle":"","family":"Shuvo","given":"Saurav Dey","non-dropping-particle":"","parse-names":false,"suffix":""},{"dropping-particle":"","family":"Rashid","given":"Towhida","non-dropping-particle":"","parse-names":false,"suffix":""},{"dropping-particle":"","family":"Panda","given":"S. K.","non-dropping-particle":"","parse-names":false,"suffix":""},{"dropping-particle":"","family":"Das","given":"Someshwar","non-dropping-particle":"","parse-names":false,"suffix":""},{"dropping-particle":"","family":"Quadir","given":"Dewan Abdul","non-dropping-particle":"","parse-names":false,"suffix":""}],"container-title":"Meteorology and Atmospheric Physics","id":"ITEM-5","issued":{"date-parts":[["2021"]]},"page":"1-23","title":"Forecasting of pre-monsoon flash flood events in the northeastern Bangladesh using coupled hydrometeorological NWP modelling system","type":"article-journal"},"uris":["http://www.mendeley.com/documents/?uuid=48506134-2eb3-3905-a411-8bed0575dfab"]},{"id":"ITEM-6","itemData":{"DOI":"10.1175/bams-d-20-0241.1","author":[{"dropping-particle":"","family":"Georgakakos","given":"Konstantine P.","non-dropping-particle":"","parse-names":false,"suffix":""},{"dropping-particle":"","family":"Modrick","given":"Theresa M.","non-dropping-particle":"","parse-names":false,"suffix":""},{"dropping-particle":"","family":"Shamir","given":"Eylon","non-dropping-particle":"","parse-names":false,"suffix":""},{"dropping-particle":"","family":"Campbell","given":"Rochelle","non-dropping-particle":"","parse-names":false,"suffix":""},{"dropping-particle":"","family":"Cheng","given":"Zhengyang","non-dropping-particle":"","parse-names":false,"suffix":""},{"dropping-particle":"","family":"Jubach","given":"Robert","non-dropping-particle":"","parse-names":false,"suffix":""},{"dropping-particle":"","family":"Sperfslage","given":"Jason A.","non-dropping-particle":"","parse-names":false,"suffix":""},{"dropping-particle":"","family":"Spencer","given":"Cristopher R.","non-dropping-particle":"","parse-names":false,"suffix":""},{"dropping-particle":"","family":"Banks","given":"Randall","non-dropping-particle":"","parse-names":false,"suffix":""}],"container-title":"Bulletin of the American Meteorological Society","id":"ITEM-6","issue":"aop","issued":{"date-parts":[["2021"]]},"page":"1-35","title":"The Flash Flood Guidance System Implementation Worldwide: A Successful Multidecadal Research-To-Operations Effort","type":"article-journal","volume":"-1"},"uris":["http://www.mendeley.com/documents/?uuid=4af4b209-c630-36ed-bda6-caf1aaec4a02"]}],"mendeley":{"formattedCitation":"(Speight et al. 2018; Corral et al. 2019; Ibarreche et al. 2020; Ramos Filho et al. 2021; Shuvo et al. 2021; Georgakakos et al. 2021)","plainTextFormattedCitation":"(Speight et al. 2018; Corral et al. 2019; Ibarreche et al. 2020; Ramos Filho et al. 2021; Shuvo et al. 2021; Georgakakos et al. 2021)","previouslyFormattedCitation":"(Speight et al. 2018; Corral et al. 2019; Ibarreche et al. 2020; Ramos Filho et al. 2021; Shuvo et al. 2021; Georgakakos et al. 2021)"},"properties":{"noteIndex":0},"schema":"https://github.com/citation-style-language/schema/raw/master/csl-citation.json"}</w:delInstrText>
        </w:r>
        <w:r w:rsidRPr="007671E7" w:rsidDel="00E42AB3">
          <w:fldChar w:fldCharType="separate"/>
        </w:r>
        <w:r w:rsidRPr="007671E7" w:rsidDel="00E42AB3">
          <w:rPr>
            <w:noProof/>
          </w:rPr>
          <w:delText>(Speight et al. 2018; Corral et al. 2019; Ibarreche et al. 2020; Ramos Filho et al. 2021; Shuvo et al. 2021; Georgakakos et al. 2021)</w:delText>
        </w:r>
        <w:r w:rsidRPr="007671E7" w:rsidDel="00E42AB3">
          <w:fldChar w:fldCharType="end"/>
        </w:r>
        <w:r w:rsidRPr="007671E7" w:rsidDel="00E42AB3">
          <w:delText xml:space="preserve">, national </w:delText>
        </w:r>
        <w:r w:rsidRPr="007671E7" w:rsidDel="00E42AB3">
          <w:fldChar w:fldCharType="begin" w:fldLock="1"/>
        </w:r>
        <w:r w:rsidRPr="007671E7" w:rsidDel="00E42AB3">
          <w:delInstrText>ADDIN CSL_CITATION {"citationItems":[{"id":"ITEM-1","itemData":{"DOI":"10.1051/e3sconf/20160718010","ISSN":"22671242","author":[{"dropping-particle":"","family":"Javelle","given":"Pierre","non-dropping-particle":"","parse-names":false,"suffix":""},{"dropping-particle":"","family":"Organde","given":"Didier","non-dropping-particle":"","parse-names":false,"suffix":""},{"dropping-particle":"","family":"Demargne","given":"Julie","non-dropping-particle":"","parse-names":false,"suffix":""},{"dropping-particle":"","family":"Saint-Martin","given":"Clotilde","non-dropping-particle":"","parse-names":false,"suffix":""},{"dropping-particle":"","family":"Saint-Aubin","given":"Céline","non-dropping-particle":"De","parse-names":false,"suffix":""},{"dropping-particle":"","family":"Garandeau","given":"Leá","non-dropping-particle":"","parse-names":false,"suffix":""},{"dropping-particle":"","family":"Janet","given":"Bruno","non-dropping-particle":"","parse-names":false,"suffix":""}],"container-title":"E3S Web of Conferences","id":"ITEM-1","issued":{"date-parts":[["2016"]]},"page":"718010-18010","title":"Setting up a French national flash flood warning system for ungauged catchments based on the AIGA method","type":"paper-conference","volume":"7"},"uris":["http://www.mendeley.com/documents/?uuid=f875dbe1-e801-3002-b641-7ec12f5a7c59"]},{"id":"ITEM-2","itemData":{"DOI":"10.1007/s11069-018-3173-7","author":[{"dropping-particle":"","family":"Liu","given":"Changjun","non-dropping-particle":"","parse-names":false,"suffix":""},{"dropping-particle":"","family":"Guo","given":"Liang","non-dropping-particle":"","parse-names":false,"suffix":""},{"dropping-particle":"","family":"Ye","given":"Lei","non-dropping-particle":"","parse-names":false,"suffix":""},{"dropping-particle":"","family":"Zhang","given":"Shunfu","non-dropping-particle":"","parse-names":false,"suffix":""},{"dropping-particle":"","family":"Zhao","given":"Yanzeng","non-dropping-particle":"","parse-names":false,"suffix":""},{"dropping-particle":"","family":"Song","given":"Tianyu","non-dropping-particle":"","parse-names":false,"suffix":""}],"container-title":"Natural Hazards","id":"ITEM-2","issue":"2","issued":{"date-parts":[["2018"]]},"page":"619-634","title":"A review of advances in China’s flash flood early-warning system","type":"article-journal","volume":"92"},"uris":["http://www.mendeley.com/documents/?uuid=dd334f3b-26f1-39c8-9178-3633cd5dbaca"]}],"mendeley":{"formattedCitation":"(Javelle et al. 2016; Liu et al. 2018)","plainTextFormattedCitation":"(Javelle et al. 2016; Liu et al. 2018)","previouslyFormattedCitation":"(Javelle et al. 2016; Liu et al. 2018)"},"properties":{"noteIndex":0},"schema":"https://github.com/citation-style-language/schema/raw/master/csl-citation.json"}</w:delInstrText>
        </w:r>
        <w:r w:rsidRPr="007671E7" w:rsidDel="00E42AB3">
          <w:fldChar w:fldCharType="separate"/>
        </w:r>
        <w:r w:rsidRPr="007671E7" w:rsidDel="00E42AB3">
          <w:rPr>
            <w:noProof/>
          </w:rPr>
          <w:delText>(Javelle et al. 2016; Liu et al. 2018)</w:delText>
        </w:r>
        <w:r w:rsidRPr="007671E7" w:rsidDel="00E42AB3">
          <w:fldChar w:fldCharType="end"/>
        </w:r>
        <w:r w:rsidRPr="007671E7" w:rsidDel="00E42AB3">
          <w:delText xml:space="preserve">, and continental scale </w:delText>
        </w:r>
        <w:r w:rsidRPr="007671E7" w:rsidDel="00E42AB3">
          <w:fldChar w:fldCharType="begin" w:fldLock="1"/>
        </w:r>
        <w:r w:rsidRPr="007671E7" w:rsidDel="00E42AB3">
          <w:delInstrText>ADDIN CSL_CITATION {"citationItems":[{"id":"ITEM-1","itemData":{"DOI":"10.1002/met.1469","author":[{"dropping-particle":"","family":"Raynaud","given":"D.","non-dropping-particle":"","parse-names":false,"suffix":""},{"dropping-particle":"","family":"Thielen","given":"J.","non-dropping-particle":"","parse-names":false,"suffix":""},{"dropping-particle":"","family":"Salamon","given":"P.","non-dropping-particle":"","parse-names":false,"suffix":""},{"dropping-particle":"","family":"Burek","given":"P.","non-dropping-particle":"","parse-names":false,"suffix":""},{"dropping-particle":"","family":"Anquetin","given":"S.","non-dropping-particle":"","parse-names":false,"suffix":""},{"dropping-particle":"","family":"Alfieri","given":"L.","non-dropping-particle":"","parse-names":false,"suffix":""}],"container-title":"Meteorological Applications","id":"ITEM-1","issue":"3","issued":{"date-parts":[["2015"]]},"page":"410-418","title":"A dynamic runoff co-efficient to improve flash flood early warning in Europe: Evaluation on the 2013 central European floods in Germany","type":"article-journal","volume":"22"},"uris":["http://www.mendeley.com/documents/?uuid=b2c0ee77-b111-39b2-8048-0e4384f41532"]},{"id":"ITEM-2","itemData":{"DOI":"10.1016/j.jhydrol.2019.03.093","author":[{"dropping-particle":"","family":"Park","given":"Shinju","non-dropping-particle":"","parse-names":false,"suffix":""},{"dropping-particle":"","family":"Berenguer","given":"Marc","non-dropping-particle":"","parse-names":false,"suffix":""},{"dropping-particle":"","family":"Sempere-Torres","given":"Daniel","non-dropping-particle":"","parse-names":false,"suffix":""}],"container-title":"Journal of Hydrology","id":"ITEM-2","issued":{"date-parts":[["2019"]]},"page":"768-777","title":"Long-term analysis of gauge-adjusted radar rainfall accumulations at European scale","type":"article-journal","volume":"573"},"uris":["http://www.mendeley.com/documents/?uuid=44a38546-717e-3b0d-8ca4-25a2f89e3946"]}],"mendeley":{"formattedCitation":"(Raynaud et al. 2015; Park et al. 2019)","plainTextFormattedCitation":"(Raynaud et al. 2015; Park et al. 2019)","previouslyFormattedCitation":"(Raynaud et al. 2015; Park et al. 2019)"},"properties":{"noteIndex":0},"schema":"https://github.com/citation-style-language/schema/raw/master/csl-citation.json"}</w:delInstrText>
        </w:r>
        <w:r w:rsidRPr="007671E7" w:rsidDel="00E42AB3">
          <w:fldChar w:fldCharType="separate"/>
        </w:r>
        <w:r w:rsidRPr="007671E7" w:rsidDel="00E42AB3">
          <w:rPr>
            <w:noProof/>
          </w:rPr>
          <w:delText>(Raynaud et al. 2015; Park et al. 2019)</w:delText>
        </w:r>
        <w:r w:rsidRPr="007671E7" w:rsidDel="00E42AB3">
          <w:fldChar w:fldCharType="end"/>
        </w:r>
        <w:r w:rsidRPr="007671E7" w:rsidDel="00E42AB3">
          <w:delText>.</w:delText>
        </w:r>
        <w:commentRangeEnd w:id="97"/>
        <w:r w:rsidRPr="007671E7" w:rsidDel="00E42AB3">
          <w:commentReference w:id="97"/>
        </w:r>
        <w:commentRangeEnd w:id="98"/>
        <w:r w:rsidRPr="007671E7" w:rsidDel="00E42AB3">
          <w:rPr>
            <w:rStyle w:val="CommentReference"/>
          </w:rPr>
          <w:commentReference w:id="98"/>
        </w:r>
        <w:r w:rsidRPr="007671E7" w:rsidDel="00E42AB3">
          <w:delText xml:space="preserve"> Nonetheless, flash floods remain one of the most difficult types of flood to predict, with high levels of uncertainty in the overall forecasting process </w:delText>
        </w:r>
        <w:r w:rsidRPr="007671E7" w:rsidDel="00E42AB3">
          <w:fldChar w:fldCharType="begin" w:fldLock="1"/>
        </w:r>
        <w:r w:rsidRPr="007671E7" w:rsidDel="00E42AB3">
          <w:del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forecasting","type":"article","volume":"12"},"uris":["http://www.mendeley.com/documents/?uuid=460f498c-f6b1-39f8-92fb-0d00e1c735bc"]}],"mendeley":{"formattedCitation":"(Zanchetta and Coulibaly 2020)","plainTextFormattedCitation":"(Zanchetta and Coulibaly 2020)","previouslyFormattedCitation":"(Zanchetta and Coulibaly 2020)"},"properties":{"noteIndex":0},"schema":"https://github.com/citation-style-language/schema/raw/master/csl-citation.json"}</w:delInstrText>
        </w:r>
        <w:r w:rsidRPr="007671E7" w:rsidDel="00E42AB3">
          <w:fldChar w:fldCharType="separate"/>
        </w:r>
        <w:r w:rsidRPr="007671E7" w:rsidDel="00E42AB3">
          <w:rPr>
            <w:noProof/>
          </w:rPr>
          <w:delText>(Zanchetta and Coulibaly 2020)</w:delText>
        </w:r>
        <w:r w:rsidRPr="007671E7" w:rsidDel="00E42AB3">
          <w:fldChar w:fldCharType="end"/>
        </w:r>
        <w:r w:rsidRPr="007671E7" w:rsidDel="00E42AB3">
          <w:delText xml:space="preserve">. </w:delText>
        </w:r>
      </w:del>
      <w:del w:id="99" w:author="Melanie Smith" w:date="2022-03-29T11:56:00Z">
        <w:r w:rsidRPr="007671E7" w:rsidDel="00E42AB3">
          <w:delText xml:space="preserve">Flash floods are rapid-onset events, typically occurring in small areas within minutes or few hours after a torrential triggering-rainfall event. </w:delText>
        </w:r>
      </w:del>
      <w:r w:rsidRPr="007671E7">
        <w:t xml:space="preserve">Their limited predictability is linked to the challenge of predicting extreme localized rainfall accurately </w:t>
      </w:r>
      <w:r w:rsidRPr="007671E7">
        <w:fldChar w:fldCharType="begin" w:fldLock="1"/>
      </w:r>
      <w:r w:rsidRPr="007671E7">
        <w:instrText>ADDIN CSL_CITATION {"citationItems":[{"id":"ITEM-1","itemData":{"DOI":"10.1175/JHM-D-15-0083.1","author":[{"dropping-particle":"","family":"Golding","given":"Brian","non-dropping-particle":"","parse-names":false,"suffix":""},{"dropping-particle":"","family":"Roberts","given":"Nigel","non-dropping-particle":"","parse-names":false,"suffix":""},{"dropping-particle":"","family":"Leoncini","given":"Giovanni","non-dropping-particle":"","parse-names":false,"suffix":""},{"dropping-particle":"","family":"Mylne","given":"Ken","non-dropping-particle":"","parse-names":false,"suffix":""},{"dropping-particle":"","family":"Swinbank","given":"Richard","non-dropping-particle":"","parse-names":false,"suffix":""}],"container-title":"Journal of Hydrometeorology","id":"ITEM-1","issue":"5","issued":{"date-parts":[["2016"]]},"page":"1383-1406","title":"MOGREPS-UK convection-permitting ensemble products for surface water flood forecasting: Rationale and first results","type":"article-journal","volume":"17"},"uris":["http://www.mendeley.com/documents/?uuid=e3f4477e-49da-3892-bd02-e02fcc021705"]}],"mendeley":{"formattedCitation":"(Golding et al. 2016)","plainTextFormattedCitation":"(Golding et al. 2016)","previouslyFormattedCitation":"(Golding et al. 2016)"},"properties":{"noteIndex":0},"schema":"https://github.com/citation-style-language/schema/raw/master/csl-citation.json"}</w:instrText>
      </w:r>
      <w:r w:rsidRPr="007671E7">
        <w:fldChar w:fldCharType="separate"/>
      </w:r>
      <w:r w:rsidRPr="007671E7">
        <w:rPr>
          <w:noProof/>
        </w:rPr>
        <w:t>(Golding et al. 2016)</w:t>
      </w:r>
      <w:r w:rsidRPr="007671E7">
        <w:fldChar w:fldCharType="end"/>
      </w:r>
      <w:r w:rsidRPr="007671E7">
        <w:t xml:space="preserve">, and representing in detail hydrological factors such as topography, soil conditions, and terrain coverage that can modulate the occurrence and severity of flash floods </w:t>
      </w:r>
      <w:r w:rsidRPr="007671E7">
        <w:fldChar w:fldCharType="begin" w:fldLock="1"/>
      </w:r>
      <w:r w:rsidRPr="007671E7">
        <w:instrText>ADDIN CSL_CITATION {"citationItems":[{"id":"ITEM-1","itemData":{"DOI":"10.1007/s11069-018-3553-z","author":[{"dropping-particle":"","family":"Xing","given":"Yun","non-dropping-particle":"","parse-names":false,"suffix":""},{"dropping-particle":"","family":"Liang","given":"Qiuhua","non-dropping-particle":"","parse-names":false,"suffix":""},{"dropping-particle":"","family":"Wang","given":"Gang","non-dropping-particle":"","parse-names":false,"suffix":""},{"dropping-particle":"","family":"Ming","given":"Xiaodong","non-dropping-particle":"","parse-names":false,"suffix":""},{"dropping-particle":"","family":"Xia","given":"Xilin","non-dropping-particle":"","parse-names":false,"suffix":""}],"container-title":"Natural Hazards","id":"ITEM-1","issue":"1","issued":{"date-parts":[["2019"]]},"page":"473-496","title":"City-scale hydrodynamic modelling of urban flash floods: the issues of scale and resolution","type":"article-journal","volume":"96"},"uris":["http://www.mendeley.com/documents/?uuid=c3614fe7-1148-301e-9088-3dd5ef923614"]},{"id":"ITEM-2","itemData":{"DOI":"10.3390/hydrology7010012","ISSN":"23065338","author":[{"dropping-particle":"","family":"Kastridis","given":"Aristeidis","non-dropping-particle":"","parse-names":false,"suffix":""},{"dropping-particle":"","family":"Stathis","given":"Dimitrios","non-dropping-particle":"","parse-names":false,"suffix":""}],"container-title":"Hydrology","id":"ITEM-2","issue":"1","issued":{"date-parts":[["2020"]]},"page":"12","title":"Evaluation of hydrological and hydraulic models applied in typical mediterranean ungauged watersheds using post-flash-flood measurements","type":"article-journal","volume":"7"},"uris":["http://www.mendeley.com/documents/?uuid=35a927ec-6f46-3189-b8ca-dcb43cd1b03a"]}],"mendeley":{"formattedCitation":"(Xing et al. 2019; Kastridis and Stathis 2020)","plainTextFormattedCitation":"(Xing et al. 2019; Kastridis and Stathis 2020)","previouslyFormattedCitation":"(Xing et al. 2019; Kastridis and Stathis 2020)"},"properties":{"noteIndex":0},"schema":"https://github.com/citation-style-language/schema/raw/master/csl-citation.json"}</w:instrText>
      </w:r>
      <w:r w:rsidRPr="007671E7">
        <w:fldChar w:fldCharType="separate"/>
      </w:r>
      <w:r w:rsidRPr="007671E7">
        <w:rPr>
          <w:noProof/>
        </w:rPr>
        <w:t>(Xing et al. 2019; Kastridis and Stathis 2020)</w:t>
      </w:r>
      <w:r w:rsidRPr="007671E7">
        <w:fldChar w:fldCharType="end"/>
      </w:r>
      <w:r w:rsidRPr="007671E7">
        <w:t xml:space="preserve">. In a recent review, </w:t>
      </w:r>
      <w:r w:rsidRPr="007671E7">
        <w:rPr>
          <w:noProof/>
        </w:rPr>
        <w:t>Zanchetta and Coulibaly</w:t>
      </w:r>
      <w:r w:rsidRPr="007671E7">
        <w:t xml:space="preserve"> </w:t>
      </w:r>
      <w:r w:rsidRPr="007671E7">
        <w:fldChar w:fldCharType="begin" w:fldLock="1"/>
      </w:r>
      <w:r w:rsidRPr="007671E7">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suppress-author":1,"uris":["http://www.mendeley.com/documents/?uuid=460f498c-f6b1-39f8-92fb-0d00e1c735bc"]}],"mendeley":{"formattedCitation":"(2020)","plainTextFormattedCitation":"(2020)","previouslyFormattedCitation":"(2020)"},"properties":{"noteIndex":0},"schema":"https://github.com/citation-style-language/schema/raw/master/csl-citation.json"}</w:instrText>
      </w:r>
      <w:r w:rsidRPr="007671E7">
        <w:fldChar w:fldCharType="separate"/>
      </w:r>
      <w:r w:rsidRPr="007671E7">
        <w:rPr>
          <w:noProof/>
        </w:rPr>
        <w:t>(2020)</w:t>
      </w:r>
      <w:r w:rsidRPr="007671E7">
        <w:fldChar w:fldCharType="end"/>
      </w:r>
      <w:r w:rsidRPr="007671E7">
        <w:t xml:space="preserve"> have shown that, while km-scale numerical weather prediction (NWP) models have improved the skill of short-range forecasts for localized rainfall (up to 2 days ahead), issues related to extending the lead time of reliable predictions beyond day 3 are still not fully resolved. Furthermore, the need for high quantities of observational data and high computational costs can often be a limiting factor for the development of operational in-house flash flood forecasting systems for low-income and data-poor countries.</w:t>
      </w:r>
    </w:p>
    <w:p w14:paraId="366E250A" w14:textId="635B67CD" w:rsidR="00E42AB3" w:rsidRPr="007671E7" w:rsidRDefault="00E42AB3" w:rsidP="00E42AB3">
      <w:moveFromRangeStart w:id="100" w:author="Melanie Smith" w:date="2022-03-29T11:57:00Z" w:name="move99447472"/>
      <w:commentRangeStart w:id="101"/>
      <w:commentRangeStart w:id="102"/>
      <w:commentRangeStart w:id="103"/>
      <w:moveFrom w:id="104" w:author="Melanie Smith" w:date="2022-03-29T11:57:00Z">
        <w:r w:rsidRPr="007671E7" w:rsidDel="00E42AB3">
          <w:t xml:space="preserve">ecPoint is a statistical post-processing technique that transforms global, grid-based forecasts into probabilistic point-scale forecasts </w:t>
        </w:r>
        <w:r w:rsidRPr="007671E7" w:rsidDel="00E42AB3">
          <w:fldChar w:fldCharType="begin" w:fldLock="1"/>
        </w:r>
        <w:r w:rsidRPr="007671E7" w:rsidDel="00E42AB3">
          <w:instrText>ADDIN CSL_CITATION {"citationItems":[{"id":"ITEM-1","itemData":{"DOI":"10.1038/s43247-021-00185-9","author":[{"dropping-particle":"","family":"Hewson","given":"Timothy David","non-dropping-particle":"","parse-names":false,"suffix":""},{"dropping-particle":"","family":"Pillosu","given":"Fatima Maria","non-dropping-particle":"","parse-names":false,"suffix":""}],"container-title":"Communications Earth &amp; Environment","id":"ITEM-1","issue":"1","issued":{"date-parts":[["2021"]]},"page":"132","title":"A new low-cost technique improves weather forecasts across the world","type":"article-journal","volume":"2"},"uris":["http://www.mendeley.com/documents/?uuid=f187aded-411d-394f-8930-c35fba52828f"]}],"mendeley":{"formattedCitation":"(Hewson and Pillosu 2021)","plainTextFormattedCitation":"(Hewson and Pillosu 2021)","previouslyFormattedCitation":"(Hewson and Pillosu 2021)"},"properties":{"noteIndex":0},"schema":"https://github.com/citation-style-language/schema/raw/master/csl-citation.json"}</w:instrText>
        </w:r>
        <w:r w:rsidRPr="007671E7" w:rsidDel="00E42AB3">
          <w:fldChar w:fldCharType="separate"/>
        </w:r>
        <w:r w:rsidRPr="007671E7" w:rsidDel="00E42AB3">
          <w:rPr>
            <w:noProof/>
          </w:rPr>
          <w:t>(Hewson and Pillosu 2021)</w:t>
        </w:r>
        <w:r w:rsidRPr="007671E7" w:rsidDel="00E42AB3">
          <w:fldChar w:fldCharType="end"/>
        </w:r>
        <w:r w:rsidRPr="007671E7" w:rsidDel="00E42AB3">
          <w:t xml:space="preserve">. For rainfall, in particular for extremes, Hewson &amp; Pillosu </w:t>
        </w:r>
        <w:r w:rsidRPr="007671E7" w:rsidDel="00E42AB3">
          <w:fldChar w:fldCharType="begin" w:fldLock="1"/>
        </w:r>
        <w:r w:rsidRPr="007671E7" w:rsidDel="00E42AB3">
          <w:instrText>ADDIN CSL_CITATION {"citationItems":[{"id":"ITEM-1","itemData":{"DOI":"10.1038/s43247-021-00185-9","author":[{"dropping-particle":"","family":"Hewson","given":"Timothy David","non-dropping-particle":"","parse-names":false,"suffix":""},{"dropping-particle":"","family":"Pillosu","given":"Fatima Maria","non-dropping-particle":"","parse-names":false,"suffix":""}],"container-title":"Communications Earth &amp; Environment","id":"ITEM-1","issue":"1","issued":{"date-parts":[["2021"]]},"page":"132","title":"A new low-cost technique improves weather forecasts across the world","type":"article-journal","volume":"2"},"suppress-author":1,"uris":["http://www.mendeley.com/documents/?uuid=f187aded-411d-394f-8930-c35fba52828f"]}],"mendeley":{"formattedCitation":"(2021)","plainTextFormattedCitation":"(2021)","previouslyFormattedCitation":"(2021)"},"properties":{"noteIndex":0},"schema":"https://github.com/citation-style-language/schema/raw/master/csl-citation.json"}</w:instrText>
        </w:r>
        <w:r w:rsidRPr="007671E7" w:rsidDel="00E42AB3">
          <w:fldChar w:fldCharType="separate"/>
        </w:r>
        <w:r w:rsidRPr="007671E7" w:rsidDel="00E42AB3">
          <w:rPr>
            <w:noProof/>
          </w:rPr>
          <w:t>(2021)</w:t>
        </w:r>
        <w:r w:rsidRPr="007671E7" w:rsidDel="00E42AB3">
          <w:fldChar w:fldCharType="end"/>
        </w:r>
        <w:r w:rsidRPr="007671E7" w:rsidDel="00E42AB3">
          <w:t xml:space="preserve"> have shown that, against point verification, ecPoint provides more reliable and skilful forecasts than ECMWF’s ensemble (ENS) up to medium-range lead times (i.e., day 10). Furthermore, ecPoint provides global point-scale forecasts at a fraction of the cost of running a global km-scale NWP model. These features make ecPoint a good candidate for testing it as rainfall input in flash flood forecasting systems.</w:t>
        </w:r>
        <w:commentRangeEnd w:id="101"/>
        <w:r w:rsidRPr="007671E7" w:rsidDel="00E42AB3">
          <w:commentReference w:id="101"/>
        </w:r>
        <w:commentRangeEnd w:id="102"/>
        <w:r w:rsidRPr="007671E7" w:rsidDel="00E42AB3">
          <w:rPr>
            <w:rStyle w:val="CommentReference"/>
          </w:rPr>
          <w:commentReference w:id="102"/>
        </w:r>
        <w:commentRangeEnd w:id="103"/>
        <w:r w:rsidDel="00E42AB3">
          <w:rPr>
            <w:rStyle w:val="CommentReference"/>
          </w:rPr>
          <w:commentReference w:id="103"/>
        </w:r>
        <w:r w:rsidRPr="007671E7" w:rsidDel="00E42AB3">
          <w:t xml:space="preserve"> </w:t>
        </w:r>
      </w:moveFrom>
      <w:moveFromRangeEnd w:id="100"/>
      <w:commentRangeStart w:id="105"/>
      <w:commentRangeStart w:id="106"/>
      <w:r w:rsidRPr="007671E7">
        <w:t xml:space="preserve">Ecuador’s high susceptibility to flash flooding and its hydro-climatological diversity make the country a good test bed for the evaluation of ecPoint’s performance in the identification of areas at risk of flash flooding in diverse hydro-climatological scenarios. In addition, a well-documented flash flood database has been recently developed in Ecuador </w:t>
      </w:r>
      <w:r w:rsidRPr="007671E7">
        <w:fldChar w:fldCharType="begin" w:fldLock="1"/>
      </w:r>
      <w:r w:rsidRPr="007671E7">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et al. 2021b)","plainTextFormattedCitation":"(Kruczkiewicz et al. 2021b)","previouslyFormattedCitation":"(Kruczkiewicz et al. 2021b)"},"properties":{"noteIndex":0},"schema":"https://github.com/citation-style-language/schema/raw/master/csl-citation.json"}</w:instrText>
      </w:r>
      <w:r w:rsidRPr="007671E7">
        <w:fldChar w:fldCharType="separate"/>
      </w:r>
      <w:r w:rsidRPr="007671E7">
        <w:rPr>
          <w:noProof/>
        </w:rPr>
        <w:t>(Kruczkiewicz et al. 2021b)</w:t>
      </w:r>
      <w:r w:rsidRPr="007671E7">
        <w:fldChar w:fldCharType="end"/>
      </w:r>
      <w:r w:rsidRPr="007671E7">
        <w:t xml:space="preserve"> which allows for the analysis to be conducted. This paper assesses the ability of ecPoint-Rainfall forecasts to identify areas at flash flood risk in Ecuador but proposing a methodology that uses historical flash flood reports to define the extreme rainfall events that can potentially generate flash floods. The first research questions asked in this study is: can ecPoint rainfall forecasts provide added value in capturing flash floods compared to ENS, in particular in terms of forecast accuracy and lead-time extension to medium-ranges?</w:t>
      </w:r>
      <w:commentRangeEnd w:id="105"/>
      <w:r w:rsidRPr="007671E7">
        <w:commentReference w:id="105"/>
      </w:r>
      <w:commentRangeEnd w:id="106"/>
      <w:r w:rsidRPr="007671E7">
        <w:rPr>
          <w:rStyle w:val="CommentReference"/>
        </w:rPr>
        <w:commentReference w:id="106"/>
      </w:r>
      <w:r w:rsidRPr="007671E7">
        <w:t xml:space="preserve">  </w:t>
      </w:r>
      <w:commentRangeStart w:id="107"/>
      <w:commentRangeStart w:id="108"/>
      <w:r w:rsidRPr="007671E7">
        <w:t xml:space="preserve">Since Ecuador has also strong rainfall diurnal cycles </w:t>
      </w:r>
      <w:r w:rsidRPr="007671E7">
        <w:fldChar w:fldCharType="begin" w:fldLock="1"/>
      </w:r>
      <w:r w:rsidRPr="007671E7">
        <w:instrText>ADDIN CSL_CITATION {"citationItems":[{"id":"ITEM-1","itemData":{"DOI":"10.1175/2007JCLI2051.1","author":[{"dropping-particle":"","family":"Kikuchi","given":"Kazuyoshi","non-dropping-particle":"","parse-names":false,"suffix":""},{"dropping-particle":"","family":"Wang","given":"Bin","non-dropping-particle":"","parse-names":false,"suffix":""}],"container-title":"Journal of Climate","id":"ITEM-1","issue":"11","issued":{"date-parts":[["2008"]]},"page":"2680-2696","title":"Diurnal precipitation regimes in the global tropics","type":"article-journal","volume":"21"},"uris":["http://www.mendeley.com/documents/?uuid=abf21a12-2af1-3556-b908-7a48ae95b433"]}],"mendeley":{"formattedCitation":"(Kikuchi and Wang 2008)","plainTextFormattedCitation":"(Kikuchi and Wang 2008)","previouslyFormattedCitation":"(Kikuchi and Wang 2008)"},"properties":{"noteIndex":0},"schema":"https://github.com/citation-style-language/schema/raw/master/csl-citation.json"}</w:instrText>
      </w:r>
      <w:r w:rsidRPr="007671E7">
        <w:fldChar w:fldCharType="separate"/>
      </w:r>
      <w:r w:rsidRPr="007671E7">
        <w:rPr>
          <w:noProof/>
        </w:rPr>
        <w:t>(Kikuchi and Wang 2008)</w:t>
      </w:r>
      <w:r w:rsidRPr="007671E7">
        <w:fldChar w:fldCharType="end"/>
      </w:r>
      <w:r w:rsidRPr="007671E7">
        <w:t xml:space="preserve">, which tend to not be well represented in models with parametrized convection schemes, adversely affecting the timing of extreme rainfall forecasts </w:t>
      </w:r>
      <w:r w:rsidRPr="007671E7">
        <w:fldChar w:fldCharType="begin" w:fldLock="1"/>
      </w:r>
      <w:r w:rsidRPr="007671E7">
        <w:instrText>ADDIN CSL_CITATION {"citationItems":[{"id":"ITEM-1","itemData":{"DOI":"10.1029/2010JD014532","author":[{"dropping-particle":"","family":"Stephens","given":"Graeme L.","non-dropping-particle":"","parse-names":false,"suffix":""},{"dropping-particle":"","family":"L'Ecuyer","given":"Tristan","non-dropping-particle":"","parse-names":false,"suffix":""},{"dropping-particle":"","family":"Forbes","given":"Richard","non-dropping-particle":"","parse-names":false,"suffix":""},{"dropping-particle":"","family":"Gettlemen","given":"Andrew","non-dropping-particle":"","parse-names":false,"suffix":""},{"dropping-particle":"","family":"Golaz","given":"Jean Christophe","non-dropping-particle":"","parse-names":false,"suffix":""},{"dropping-particle":"","family":"Bodas-Salcedo","given":"Alejandro","non-dropping-particle":"","parse-names":false,"suffix":""},{"dropping-particle":"","family":"Suzuki","given":"Kentaroh","non-dropping-particle":"","parse-names":false,"suffix":""},{"dropping-particle":"","family":"Gabriel","given":"Philip","non-dropping-particle":"","parse-names":false,"suffix":""},{"dropping-particle":"","family":"Haynes","given":"John","non-dropping-particle":"","parse-names":false,"suffix":""}],"container-title":"Journal of Geophysical Research Atmospheres","id":"ITEM-1","issue":"24","issued":{"date-parts":[["2010","12","27"]]},"page":"24211","publisher":"John Wiley &amp; Sons, Ltd","title":"Dreary state of precipitation in global models","type":"article-journal","volume":"115"},"uris":["http://www.mendeley.com/documents/?uuid=6d96cdad-1ad4-38ab-bf05-792eb74b8fdc"]}],"mendeley":{"formattedCitation":"(Stephens et al. 2010)","plainTextFormattedCitation":"(Stephens et al. 2010)","previouslyFormattedCitation":"(Stephens et al. 2010)"},"properties":{"noteIndex":0},"schema":"https://github.com/citation-style-language/schema/raw/master/csl-citation.json"}</w:instrText>
      </w:r>
      <w:r w:rsidRPr="007671E7">
        <w:fldChar w:fldCharType="separate"/>
      </w:r>
      <w:r w:rsidRPr="007671E7">
        <w:rPr>
          <w:noProof/>
        </w:rPr>
        <w:t>(Stephens et al. 2010)</w:t>
      </w:r>
      <w:r w:rsidRPr="007671E7">
        <w:fldChar w:fldCharType="end"/>
      </w:r>
      <w:r w:rsidRPr="007671E7">
        <w:t xml:space="preserve">, the second research question asked in this study is: are ecPoint-Rainfall forecasts able to maintain a constant performance during different parts of the day compared to ECMWF ENS which tend to not represent correctly rainfall’s diurnal cycles in the tropics </w:t>
      </w:r>
      <w:r w:rsidRPr="007671E7">
        <w:fldChar w:fldCharType="begin" w:fldLock="1"/>
      </w:r>
      <w:r w:rsidRPr="007671E7">
        <w:instrText>ADDIN CSL_CITATION {"citationItems":[{"id":"ITEM-1","itemData":{"DOI":"10.21957/6njp8byz4","author":[{"dropping-particle":"","family":"Haiden","given":"T.","non-dropping-particle":"","parse-names":false,"suffix":""},{"dropping-particle":"","family":"Jannousek","given":"M.","non-dropping-particle":"","parse-names":false,"suffix":""},{"dropping-particle":"","family":"Vitart","given":"F.","non-dropping-particle":"","parse-names":false,"suffix":""},{"dropping-particle":"","family":"Ben-Bouallegue","given":"Z.","non-dropping-particle":"","parse-names":false,"suffix":""},{"dropping-particle":"","family":"Ferranti","given":"L.","non-dropping-particle":"","parse-names":false,"suffix":""},{"dropping-particle":"","family":"Prates","given":"C.","non-dropping-particle":"","parse-names":false,"suffix":""},{"dropping-particle":"","family":"Richardson","given":"D.","non-dropping-particle":"","parse-names":false,"suffix":""}],"container-title":"ECMWF Technical Memoranda","id":"ITEM-1","issued":{"date-parts":[["2021"]]},"title":"Evaluation of ECMWF forecasts, including the 2020 upgrade","type":"article-journal","volume":"880"},"uris":["http://www.mendeley.com/documents/?uuid=5470af4c-084f-3e8d-87ef-985cd1106905"]}],"mendeley":{"formattedCitation":"(Haiden et al. 2021)","plainTextFormattedCitation":"(Haiden et al. 2021)","previouslyFormattedCitation":"(Haiden et al. 2021)"},"properties":{"noteIndex":0},"schema":"https://github.com/citation-style-language/schema/raw/master/csl-citation.json"}</w:instrText>
      </w:r>
      <w:r w:rsidRPr="007671E7">
        <w:fldChar w:fldCharType="separate"/>
      </w:r>
      <w:r w:rsidRPr="007671E7">
        <w:rPr>
          <w:noProof/>
        </w:rPr>
        <w:t>(Haiden et al. 2021)</w:t>
      </w:r>
      <w:r w:rsidRPr="007671E7">
        <w:fldChar w:fldCharType="end"/>
      </w:r>
      <w:r w:rsidRPr="007671E7">
        <w:t>?</w:t>
      </w:r>
      <w:commentRangeEnd w:id="107"/>
      <w:r w:rsidRPr="007671E7">
        <w:commentReference w:id="107"/>
      </w:r>
      <w:commentRangeEnd w:id="108"/>
      <w:r w:rsidRPr="007671E7">
        <w:rPr>
          <w:rStyle w:val="CommentReference"/>
        </w:rPr>
        <w:commentReference w:id="108"/>
      </w:r>
      <w:r w:rsidRPr="007671E7">
        <w:t xml:space="preserve"> </w:t>
      </w:r>
      <w:moveFromRangeStart w:id="109" w:author="Melanie Smith" w:date="2022-03-29T11:59:00Z" w:name="move99447610"/>
      <w:commentRangeStart w:id="110"/>
      <w:commentRangeStart w:id="111"/>
      <w:moveFrom w:id="112" w:author="Melanie Smith" w:date="2022-03-29T11:59:00Z">
        <w:r w:rsidRPr="007671E7" w:rsidDel="00552B0F">
          <w:t>Since Ecuador is working on developing a flash flood forecasting system with national level, this study could contribute at increasing the lead times of the flash flood predictions up to medium-ranges (i.e. up to day 5 to day 10), and at correcting biases due to rainfall’s diurnal cycles. Furthermore, Ecuador Red Cross could also benefit from improved flash flood forecasts for decision making and anticipatory actions.</w:t>
        </w:r>
        <w:commentRangeEnd w:id="110"/>
        <w:r w:rsidRPr="007671E7" w:rsidDel="00552B0F">
          <w:rPr>
            <w:rStyle w:val="CommentReference"/>
          </w:rPr>
          <w:commentReference w:id="110"/>
        </w:r>
        <w:commentRangeEnd w:id="111"/>
        <w:r w:rsidRPr="007671E7" w:rsidDel="00552B0F">
          <w:rPr>
            <w:rStyle w:val="CommentReference"/>
          </w:rPr>
          <w:commentReference w:id="111"/>
        </w:r>
        <w:r w:rsidRPr="007671E7" w:rsidDel="00552B0F">
          <w:t xml:space="preserve"> </w:t>
        </w:r>
      </w:moveFrom>
      <w:moveFromRangeEnd w:id="109"/>
    </w:p>
    <w:p w14:paraId="070F4244" w14:textId="77777777" w:rsidR="00502025" w:rsidRDefault="00502025"/>
    <w:sectPr w:rsidR="00502025" w:rsidSect="00C62A6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atima Pillosu" w:date="2022-03-22T16:05:00Z" w:initials="FP">
    <w:p w14:paraId="3A8FB917" w14:textId="77777777" w:rsidR="00E42AB3" w:rsidRDefault="00E42AB3" w:rsidP="00E42AB3">
      <w:pPr>
        <w:pStyle w:val="CommentText"/>
      </w:pPr>
      <w:r>
        <w:rPr>
          <w:rStyle w:val="CommentReference"/>
        </w:rPr>
        <w:annotationRef/>
      </w:r>
      <w:r>
        <w:t>@Agathe, I have moved these lines here as I thought they might have been more appropriate for the introduction. What do you think?</w:t>
      </w:r>
    </w:p>
  </w:comment>
  <w:comment w:id="15" w:author="Christel Prudhomme" w:date="2022-02-18T13:00:00Z" w:initials="">
    <w:p w14:paraId="4061EE37"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sure you need so many references here. I would pick the most relevant/ recent</w:t>
      </w:r>
    </w:p>
  </w:comment>
  <w:comment w:id="16" w:author="Fatima Pillosu" w:date="2022-03-21T14:34:00Z" w:initials="FMP">
    <w:p w14:paraId="07FC9265"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Style w:val="CommentReference"/>
        </w:rPr>
        <w:annotationRef/>
      </w:r>
      <w:r>
        <w:rPr>
          <w:rFonts w:ascii="Arial" w:eastAsia="Arial" w:hAnsi="Arial" w:cs="Arial"/>
          <w:color w:val="000000"/>
          <w:sz w:val="22"/>
          <w:szCs w:val="22"/>
        </w:rPr>
        <w:t>I added them to show the variety of systems that are currently in place, especially at regional scale. They are already mostly very recent citations, also showing that the implementation of flash flood forecasting systems have taken off relatively recently. I have deleted some though.</w:t>
      </w:r>
    </w:p>
    <w:p w14:paraId="7F88DB12" w14:textId="77777777" w:rsidR="00E42AB3" w:rsidRDefault="00E42AB3" w:rsidP="00E42AB3">
      <w:pPr>
        <w:pStyle w:val="CommentText"/>
      </w:pPr>
      <w:r>
        <w:rPr>
          <w:rFonts w:ascii="Arial" w:eastAsia="Arial" w:hAnsi="Arial" w:cs="Arial"/>
          <w:color w:val="000000"/>
          <w:sz w:val="22"/>
          <w:szCs w:val="22"/>
        </w:rPr>
        <w:t>Reply from your note below about not having cited ERIC and ERICHA. I have cited them here as part of the systems developed at continental scale. I didn’t find anything for Tamir though. Is there already a publication?</w:t>
      </w:r>
    </w:p>
  </w:comment>
  <w:comment w:id="65" w:author="Christel Prudhomme" w:date="2022-02-18T15:53:00Z" w:initials="">
    <w:p w14:paraId="2244E5AA"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Wondering if this could be either expended, saying why do you think it would be relevant for flash flood; or reduced (i.e. removing the second technique).</w:t>
      </w:r>
    </w:p>
  </w:comment>
  <w:comment w:id="66" w:author="Fatima Pillosu" w:date="2022-03-21T15:22:00Z" w:initials="FMP">
    <w:p w14:paraId="482B716A" w14:textId="77777777" w:rsidR="00E42AB3" w:rsidRDefault="00E42AB3" w:rsidP="00E42AB3">
      <w:pPr>
        <w:pStyle w:val="CommentText"/>
      </w:pPr>
      <w:r>
        <w:rPr>
          <w:rStyle w:val="CommentReference"/>
        </w:rPr>
        <w:annotationRef/>
      </w:r>
      <w:r>
        <w:rPr>
          <w:rFonts w:ascii="Arial" w:eastAsia="Arial" w:hAnsi="Arial" w:cs="Arial"/>
          <w:color w:val="000000"/>
          <w:sz w:val="22"/>
          <w:szCs w:val="22"/>
        </w:rPr>
        <w:t>So, I tried here to give an idea on why ecPoint could be a good alternative by saying (1) it would be cheaper than running a global, km-scale model, and (2) longer lead times than what normally one would have with km-scale models (10 days, instead of max 5 days). This is in the context of what I just said are the main problems of flash flood forecasting systems, especially in low-income countries. What do you think?</w:t>
      </w:r>
    </w:p>
  </w:comment>
  <w:comment w:id="67" w:author="Melanie Smith" w:date="2022-03-29T11:44:00Z" w:initials="MS">
    <w:p w14:paraId="45AAD45C" w14:textId="77777777" w:rsidR="00E42AB3" w:rsidRDefault="00E42AB3" w:rsidP="00E42AB3">
      <w:pPr>
        <w:jc w:val="left"/>
      </w:pPr>
      <w:r>
        <w:rPr>
          <w:rStyle w:val="CommentReference"/>
        </w:rPr>
        <w:annotationRef/>
      </w:r>
      <w:r>
        <w:t>Fatima, say it like you say it ^. This should be a sentence or two in the introduction paragraph, 1 [How we are doing it, what we are doing]</w:t>
      </w:r>
    </w:p>
    <w:p w14:paraId="45A1B9FE" w14:textId="77777777" w:rsidR="00E42AB3" w:rsidRDefault="00E42AB3" w:rsidP="00E42AB3">
      <w:pPr>
        <w:jc w:val="left"/>
      </w:pPr>
    </w:p>
  </w:comment>
  <w:comment w:id="83" w:author="Melanie Smith" w:date="2022-03-29T11:33:00Z" w:initials="MS">
    <w:p w14:paraId="36BC73A2" w14:textId="77777777" w:rsidR="00E42AB3" w:rsidRDefault="00E42AB3" w:rsidP="00E42AB3">
      <w:pPr>
        <w:jc w:val="left"/>
      </w:pPr>
      <w:r>
        <w:rPr>
          <w:rStyle w:val="CommentReference"/>
        </w:rPr>
        <w:annotationRef/>
      </w:r>
      <w:r>
        <w:t>OK so there is nothing wrong with this paragraph in and of itself - The sentence construction is fine, the English is good, the writing is vastly improved! It does though have a lot of content which is repetitive - flash floods are bad, and are very bad in an area like Ecuador - now i think you can choose which bits you use here to be more succinct so you leave room in this first paragraph to say: what you paper is about, and what the contribution is. So right now, your first paragraph is ‘background’ to why Ecuador and flashflooding, which is important, but I think could be half as long, because this paper is not about Ecuador per se. So for me, I would situate the site of study in one or two lines here, I would say more about Ecuador in the why it matters - devastation flashflooding can cause - paragraph (3), intertwined with why the outcomes of your study matters - ie why what we will know after reading he paper was worth knowing.</w:t>
      </w:r>
    </w:p>
  </w:comment>
  <w:comment w:id="84" w:author="Melanie Smith" w:date="2022-03-29T11:34:00Z" w:initials="MS">
    <w:p w14:paraId="76ACE43E" w14:textId="77777777" w:rsidR="00E42AB3" w:rsidRDefault="00E42AB3" w:rsidP="00E42AB3">
      <w:pPr>
        <w:jc w:val="left"/>
      </w:pPr>
      <w:r>
        <w:rPr>
          <w:rStyle w:val="CommentReference"/>
        </w:rPr>
        <w:annotationRef/>
      </w:r>
      <w:r>
        <w:t>This all means I read the first paragraph and all I know is - flooding is bad, this paper is talking about flooding in ecuador. That in and of itself is not that interesting - what are you doing? with flash flooding and ecuador?</w:t>
      </w:r>
    </w:p>
  </w:comment>
  <w:comment w:id="85" w:author="Melanie Smith" w:date="2022-03-29T11:41:00Z" w:initials="MS">
    <w:p w14:paraId="61BD08EB" w14:textId="77777777" w:rsidR="00E42AB3" w:rsidRDefault="00E42AB3" w:rsidP="00E42AB3">
      <w:pPr>
        <w:jc w:val="left"/>
      </w:pPr>
      <w:r>
        <w:rPr>
          <w:rStyle w:val="CommentReference"/>
        </w:rPr>
        <w:annotationRef/>
      </w:r>
      <w:r>
        <w:t>Remember the introduction template:</w:t>
      </w:r>
    </w:p>
    <w:p w14:paraId="2C0C1CE1" w14:textId="77777777" w:rsidR="00E42AB3" w:rsidRDefault="00E42AB3" w:rsidP="00E42AB3">
      <w:pPr>
        <w:jc w:val="left"/>
      </w:pPr>
      <w:r>
        <w:t>1.Purpose of paper, how it contributes to scholarship, how you will do it (this is the ecuador in mini part), your overall argument</w:t>
      </w:r>
    </w:p>
    <w:p w14:paraId="67BCA0BA" w14:textId="77777777" w:rsidR="00E42AB3" w:rsidRDefault="00E42AB3" w:rsidP="00E42AB3">
      <w:pPr>
        <w:jc w:val="left"/>
      </w:pPr>
      <w:r>
        <w:t>2.Extant literature shows this and this, but looking here and there, we are going to show that, by looking here and doing this. This builds on work of XYZ and shows new knowledge on X.</w:t>
      </w:r>
    </w:p>
    <w:p w14:paraId="4A6EFA3A" w14:textId="77777777" w:rsidR="00E42AB3" w:rsidRDefault="00E42AB3" w:rsidP="00E42AB3">
      <w:pPr>
        <w:jc w:val="left"/>
      </w:pPr>
      <w:r>
        <w:t>3.Why does it matter? to scholarship? Practically? (again a bit more about consequences for other regions like Ecuador - so climate change, way geography is used etc)</w:t>
      </w:r>
    </w:p>
    <w:p w14:paraId="1E826A2D" w14:textId="77777777" w:rsidR="00E42AB3" w:rsidRDefault="00E42AB3" w:rsidP="00E42AB3">
      <w:pPr>
        <w:jc w:val="left"/>
      </w:pPr>
      <w:r>
        <w:t>4, Signposting - this, then this, then this</w:t>
      </w:r>
    </w:p>
  </w:comment>
  <w:comment w:id="82" w:author="Melanie Smith" w:date="2022-03-29T11:44:00Z" w:initials="MS">
    <w:p w14:paraId="0C2FF16E" w14:textId="77777777" w:rsidR="00E42AB3" w:rsidRDefault="00E42AB3" w:rsidP="00E42AB3">
      <w:pPr>
        <w:jc w:val="left"/>
      </w:pPr>
      <w:r>
        <w:rPr>
          <w:rStyle w:val="CommentReference"/>
        </w:rPr>
        <w:annotationRef/>
      </w:r>
      <w:r>
        <w:t>Why it matters paragraph</w:t>
      </w:r>
    </w:p>
  </w:comment>
  <w:comment w:id="89" w:author="Agathe Bucherie" w:date="2022-03-22T10:46:00Z" w:initials="">
    <w:p w14:paraId="3DB15A37" w14:textId="77777777" w:rsidR="00552B0F" w:rsidRDefault="00552B0F" w:rsidP="00552B0F">
      <w:pPr>
        <w:widowControl w:val="0"/>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would rather delete or say that Ecuador is working on developing a FF forecasting system with national level, and this study can contribute to it (improved understanding of rainfall triggers with ecPoint...) . I would  maybe rearrange the intro from here. Until now we are still general. we should make sure we identified the gaps, then we should probably introduce ecpoint first, then state what we are trying to achieve. And introduce Ecuador as the case study at the end of the intro, identifying their needs (also mentioning that Ecuador Red Cross would benefit from improved forecasts for decision making/anticipatory actions)?</w:t>
      </w:r>
    </w:p>
  </w:comment>
  <w:comment w:id="90" w:author="Fatima Pillosu" w:date="2022-03-22T11:19:00Z" w:initials="FP">
    <w:p w14:paraId="57DEBA62" w14:textId="77777777" w:rsidR="00552B0F" w:rsidRDefault="00552B0F" w:rsidP="00552B0F">
      <w:pPr>
        <w:pStyle w:val="CommentText"/>
      </w:pPr>
      <w:r>
        <w:rPr>
          <w:rStyle w:val="CommentReference"/>
        </w:rPr>
        <w:annotationRef/>
      </w:r>
      <w:r>
        <w:t xml:space="preserve">I went with some of your suggestions here. </w:t>
      </w:r>
    </w:p>
    <w:p w14:paraId="16A1299B" w14:textId="77777777" w:rsidR="00552B0F" w:rsidRDefault="00552B0F" w:rsidP="00552B0F">
      <w:pPr>
        <w:pStyle w:val="CommentText"/>
      </w:pPr>
      <w:r>
        <w:t>I tried to identify the gaps in flash flood forecasting (lines 53 to 57) and show how ecPoint could help to solve them.</w:t>
      </w:r>
    </w:p>
    <w:p w14:paraId="3FC5D748" w14:textId="77777777" w:rsidR="00552B0F" w:rsidRDefault="00552B0F" w:rsidP="00552B0F">
      <w:pPr>
        <w:pStyle w:val="CommentText"/>
        <w:ind w:firstLine="0"/>
      </w:pPr>
    </w:p>
    <w:p w14:paraId="23E0B2EF" w14:textId="77777777" w:rsidR="00552B0F" w:rsidRDefault="00552B0F" w:rsidP="00552B0F">
      <w:pPr>
        <w:pStyle w:val="CommentText"/>
        <w:ind w:firstLine="0"/>
      </w:pPr>
      <w:r>
        <w:t>However, I don’t fully understand what you mean with “Introduce ecPoint first”. At what point? I tried to introduce it after stating the problems that flash flood forecasting system have with their rainfall inputs. Would you still do something different?</w:t>
      </w:r>
    </w:p>
    <w:p w14:paraId="7E3D4320" w14:textId="77777777" w:rsidR="00552B0F" w:rsidRDefault="00552B0F" w:rsidP="00552B0F">
      <w:pPr>
        <w:pStyle w:val="CommentText"/>
        <w:ind w:firstLine="0"/>
      </w:pPr>
    </w:p>
    <w:p w14:paraId="0F452DB2" w14:textId="77777777" w:rsidR="00552B0F" w:rsidRDefault="00552B0F" w:rsidP="00552B0F">
      <w:pPr>
        <w:pStyle w:val="CommentText"/>
        <w:ind w:firstLine="0"/>
      </w:pPr>
      <w:r>
        <w:t>Finally, I would not agree on introducing Ecuador at the end as a case study because otherwise it might give the impression to the readers that we can develop this methodology globally and we are just showing Ecuador as a case study. The paper is about Ecuador, and I think we should state it clear at the beginning to avoid confusion, and leave for the discussion section a door open to more general, global applications for the future. What do you think?</w:t>
      </w:r>
    </w:p>
  </w:comment>
  <w:comment w:id="97" w:author="Christel Prudhomme" w:date="2022-02-18T13:00:00Z" w:initials="">
    <w:p w14:paraId="264DBB77"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sure you need so many references here. I would pick the most relevant/ recent</w:t>
      </w:r>
    </w:p>
  </w:comment>
  <w:comment w:id="98" w:author="Fatima Pillosu" w:date="2022-03-21T14:34:00Z" w:initials="FMP">
    <w:p w14:paraId="0F1D880B"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Style w:val="CommentReference"/>
        </w:rPr>
        <w:annotationRef/>
      </w:r>
      <w:r>
        <w:rPr>
          <w:rFonts w:ascii="Arial" w:eastAsia="Arial" w:hAnsi="Arial" w:cs="Arial"/>
          <w:color w:val="000000"/>
          <w:sz w:val="22"/>
          <w:szCs w:val="22"/>
        </w:rPr>
        <w:t>I added them to show the variety of systems that are currently in place, especially at regional scale. They are already mostly very recent citations, also showing that the implementation of flash flood forecasting systems have taken off relatively recently. I have deleted some though.</w:t>
      </w:r>
    </w:p>
    <w:p w14:paraId="7AF8D03B" w14:textId="77777777" w:rsidR="00E42AB3" w:rsidRDefault="00E42AB3" w:rsidP="00E42AB3">
      <w:pPr>
        <w:pStyle w:val="CommentText"/>
      </w:pPr>
      <w:r>
        <w:rPr>
          <w:rFonts w:ascii="Arial" w:eastAsia="Arial" w:hAnsi="Arial" w:cs="Arial"/>
          <w:color w:val="000000"/>
          <w:sz w:val="22"/>
          <w:szCs w:val="22"/>
        </w:rPr>
        <w:t>Reply from your note below about not having cited ERIC and ERICHA. I have cited them here as part of the systems developed at continental scale. I didn’t find anything for Tamir though. Is there already a publication?</w:t>
      </w:r>
    </w:p>
  </w:comment>
  <w:comment w:id="101" w:author="Christel Prudhomme" w:date="2022-02-18T15:53:00Z" w:initials="">
    <w:p w14:paraId="36595727"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Wondering if this could be either expended, saying why do you think it would be relevant for flash flood; or reduced (i.e. removing the second technique).</w:t>
      </w:r>
    </w:p>
  </w:comment>
  <w:comment w:id="102" w:author="Fatima Pillosu" w:date="2022-03-21T15:22:00Z" w:initials="FMP">
    <w:p w14:paraId="1C71466A" w14:textId="77777777" w:rsidR="00E42AB3" w:rsidRDefault="00E42AB3" w:rsidP="00E42AB3">
      <w:pPr>
        <w:pStyle w:val="CommentText"/>
      </w:pPr>
      <w:r>
        <w:rPr>
          <w:rStyle w:val="CommentReference"/>
        </w:rPr>
        <w:annotationRef/>
      </w:r>
      <w:r>
        <w:rPr>
          <w:rFonts w:ascii="Arial" w:eastAsia="Arial" w:hAnsi="Arial" w:cs="Arial"/>
          <w:color w:val="000000"/>
          <w:sz w:val="22"/>
          <w:szCs w:val="22"/>
        </w:rPr>
        <w:t>So, I tried here to give an idea on why ecPoint could be a good alternative by saying (1) it would be cheaper than running a global, km-scale model, and (2) longer lead times than what normally one would have with km-scale models (10 days, instead of max 5 days). This is in the context of what I just said are the main problems of flash flood forecasting systems, especially in low-income countries. What do you think?</w:t>
      </w:r>
    </w:p>
  </w:comment>
  <w:comment w:id="103" w:author="Melanie Smith" w:date="2022-03-29T11:44:00Z" w:initials="MS">
    <w:p w14:paraId="40A722C8" w14:textId="77777777" w:rsidR="00E42AB3" w:rsidRDefault="00E42AB3" w:rsidP="00E42AB3">
      <w:pPr>
        <w:jc w:val="left"/>
      </w:pPr>
      <w:r>
        <w:rPr>
          <w:rStyle w:val="CommentReference"/>
        </w:rPr>
        <w:annotationRef/>
      </w:r>
      <w:r>
        <w:t>Fatima, say it like you say it ^. This should be a sentence or two in the introduction paragraph, 1 [How we are doing it, what we are doing]</w:t>
      </w:r>
    </w:p>
    <w:p w14:paraId="66EE1710" w14:textId="77777777" w:rsidR="00E42AB3" w:rsidRDefault="00E42AB3" w:rsidP="00E42AB3">
      <w:pPr>
        <w:jc w:val="left"/>
      </w:pPr>
    </w:p>
  </w:comment>
  <w:comment w:id="105" w:author="Christel Prudhomme" w:date="2022-02-18T16:08:00Z" w:initials="">
    <w:p w14:paraId="56F7BACB"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Ecuador? I think you need to introduce somewhere in the introduction why this is an interesting test bed, and perhaps the state of the forecast system to put your researcj into a useful context. Otherwise it sounds like you are doing something random.</w:t>
      </w:r>
    </w:p>
    <w:p w14:paraId="78C5F2DB"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realise you have 2 lines on Ecuador first – maybe move them more towards what the paper is about and why it is important to do the research there.</w:t>
      </w:r>
    </w:p>
  </w:comment>
  <w:comment w:id="106" w:author="Fatima Pillosu" w:date="2022-03-21T15:35:00Z" w:initials="FMP">
    <w:p w14:paraId="5D02B817" w14:textId="77777777" w:rsidR="00E42AB3" w:rsidRDefault="00E42AB3" w:rsidP="00E42AB3">
      <w:pPr>
        <w:pStyle w:val="CommentText"/>
      </w:pPr>
      <w:r>
        <w:rPr>
          <w:rStyle w:val="CommentReference"/>
        </w:rPr>
        <w:annotationRef/>
      </w:r>
      <w:r>
        <w:rPr>
          <w:rFonts w:ascii="Arial" w:eastAsia="Arial" w:hAnsi="Arial" w:cs="Arial"/>
          <w:color w:val="000000"/>
          <w:sz w:val="22"/>
          <w:szCs w:val="22"/>
        </w:rPr>
        <w:t>I have said that Ecuador climatology makes it a good test bed. Is it ok? I would rather keep the first sentence of the paper where it is at the moment, otherwise a reader might have the impression that I’m verifying ecPoint for the whole world, and that would be wrong. What do you think?</w:t>
      </w:r>
    </w:p>
  </w:comment>
  <w:comment w:id="107" w:author="Christel Prudhomme" w:date="2022-02-18T15:44:00Z" w:initials="">
    <w:p w14:paraId="4C5D2000"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Not sure why this is here. </w:t>
      </w:r>
    </w:p>
    <w:p w14:paraId="2BA16B14"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you should simply mention the 2 research questions and then say the structure of the paper – although I personally never do this last bit because I don’t like it and found it useless but many authors are keen on this so really up to you</w:t>
      </w:r>
    </w:p>
  </w:comment>
  <w:comment w:id="108" w:author="Fatima Pillosu" w:date="2022-03-21T15:38:00Z" w:initials="FMP">
    <w:p w14:paraId="6A95B841" w14:textId="77777777" w:rsidR="00E42AB3" w:rsidRDefault="00E42AB3" w:rsidP="00E42AB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Style w:val="CommentReference"/>
        </w:rPr>
        <w:annotationRef/>
      </w:r>
      <w:r>
        <w:rPr>
          <w:rFonts w:ascii="Arial" w:eastAsia="Arial" w:hAnsi="Arial" w:cs="Arial"/>
          <w:color w:val="000000"/>
          <w:sz w:val="22"/>
          <w:szCs w:val="22"/>
        </w:rPr>
        <w:t>While I agree on your other comment about that the following second research question was too short (see my comment above), I think that in this case it is important to have this sentence here to explain why I am considering this second research question, otherwise it seems to me that the question came out of the blue. What do you think?</w:t>
      </w:r>
    </w:p>
    <w:p w14:paraId="0CCA753A" w14:textId="77777777" w:rsidR="00E42AB3" w:rsidRPr="003B27EE" w:rsidRDefault="00E42AB3" w:rsidP="00E42AB3">
      <w:pPr>
        <w:pStyle w:val="CommentText"/>
        <w:rPr>
          <w:rFonts w:ascii="Arial" w:eastAsia="Arial" w:hAnsi="Arial" w:cs="Arial"/>
          <w:color w:val="000000"/>
          <w:sz w:val="22"/>
          <w:szCs w:val="22"/>
        </w:rPr>
      </w:pPr>
      <w:r>
        <w:rPr>
          <w:rFonts w:ascii="Arial" w:eastAsia="Arial" w:hAnsi="Arial" w:cs="Arial"/>
          <w:color w:val="000000"/>
          <w:sz w:val="22"/>
          <w:szCs w:val="22"/>
        </w:rPr>
        <w:t xml:space="preserve">Regarding the paragraph where I state the structure of the paper, I had it at some point but then I deleted it because the introduction was too long. I can re-introduce it but as you also say, it doesn’t add much value, so I rather don’t have it at all. </w:t>
      </w:r>
    </w:p>
  </w:comment>
  <w:comment w:id="110" w:author="Agathe Bucherie" w:date="2022-03-22T10:46:00Z" w:initials="">
    <w:p w14:paraId="4DFFDCDB" w14:textId="77777777" w:rsidR="00E42AB3" w:rsidRDefault="00E42AB3" w:rsidP="00E42AB3">
      <w:pPr>
        <w:widowControl w:val="0"/>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would rather delete or say that Ecuador is working on developing a FF forecasting system with national level, and this study can contribute to it (improved understanding of rainfall triggers with ecPoint...) . I would  maybe rearrange the intro from here. Until now we are still general. we should make sure we identified the gaps, then we should probably introduce ecpoint first, then state what we are trying to achieve. And introduce Ecuador as the case study at the end of the intro, identifying their needs (also mentioning that Ecuador Red Cross would benefit from improved forecasts for decision making/anticipatory actions)?</w:t>
      </w:r>
    </w:p>
  </w:comment>
  <w:comment w:id="111" w:author="Fatima Pillosu" w:date="2022-03-22T11:19:00Z" w:initials="FP">
    <w:p w14:paraId="6BC88C88" w14:textId="77777777" w:rsidR="00E42AB3" w:rsidRDefault="00E42AB3" w:rsidP="00E42AB3">
      <w:pPr>
        <w:pStyle w:val="CommentText"/>
      </w:pPr>
      <w:r>
        <w:rPr>
          <w:rStyle w:val="CommentReference"/>
        </w:rPr>
        <w:annotationRef/>
      </w:r>
      <w:r>
        <w:t xml:space="preserve">I went with some of your suggestions here. </w:t>
      </w:r>
    </w:p>
    <w:p w14:paraId="07C4287C" w14:textId="77777777" w:rsidR="00E42AB3" w:rsidRDefault="00E42AB3" w:rsidP="00E42AB3">
      <w:pPr>
        <w:pStyle w:val="CommentText"/>
      </w:pPr>
      <w:r>
        <w:t>I tried to identify the gaps in flash flood forecasting (lines 53 to 57) and show how ecPoint could help to solve them.</w:t>
      </w:r>
    </w:p>
    <w:p w14:paraId="0B51BFE4" w14:textId="77777777" w:rsidR="00E42AB3" w:rsidRDefault="00E42AB3" w:rsidP="00E42AB3">
      <w:pPr>
        <w:pStyle w:val="CommentText"/>
        <w:ind w:firstLine="0"/>
      </w:pPr>
    </w:p>
    <w:p w14:paraId="5A3B5310" w14:textId="77777777" w:rsidR="00E42AB3" w:rsidRDefault="00E42AB3" w:rsidP="00E42AB3">
      <w:pPr>
        <w:pStyle w:val="CommentText"/>
        <w:ind w:firstLine="0"/>
      </w:pPr>
      <w:r>
        <w:t>However, I don’t fully understand what you mean with “Introduce ecPoint first”. At what point? I tried to introduce it after stating the problems that flash flood forecasting system have with their rainfall inputs. Would you still do something different?</w:t>
      </w:r>
    </w:p>
    <w:p w14:paraId="30EE605C" w14:textId="77777777" w:rsidR="00E42AB3" w:rsidRDefault="00E42AB3" w:rsidP="00E42AB3">
      <w:pPr>
        <w:pStyle w:val="CommentText"/>
        <w:ind w:firstLine="0"/>
      </w:pPr>
    </w:p>
    <w:p w14:paraId="43F37134" w14:textId="77777777" w:rsidR="00E42AB3" w:rsidRDefault="00E42AB3" w:rsidP="00E42AB3">
      <w:pPr>
        <w:pStyle w:val="CommentText"/>
        <w:ind w:firstLine="0"/>
      </w:pPr>
      <w:r>
        <w:t>Finally, I would not agree on introducing Ecuador at the end as a case study because otherwise it might give the impression to the readers that we can develop this methodology globally and we are just showing Ecuador as a case study. The paper is about Ecuador, and I think we should state it clear at the beginning to avoid confusion, and leave for the discussion section a door open to more general, global applications for the future.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8FB917" w15:done="0"/>
  <w15:commentEx w15:paraId="4061EE37" w15:done="0"/>
  <w15:commentEx w15:paraId="7F88DB12" w15:paraIdParent="4061EE37" w15:done="0"/>
  <w15:commentEx w15:paraId="2244E5AA" w15:done="0"/>
  <w15:commentEx w15:paraId="482B716A" w15:paraIdParent="2244E5AA" w15:done="0"/>
  <w15:commentEx w15:paraId="45A1B9FE" w15:paraIdParent="2244E5AA" w15:done="0"/>
  <w15:commentEx w15:paraId="36BC73A2" w15:done="0"/>
  <w15:commentEx w15:paraId="76ACE43E" w15:paraIdParent="36BC73A2" w15:done="0"/>
  <w15:commentEx w15:paraId="1E826A2D" w15:paraIdParent="36BC73A2" w15:done="0"/>
  <w15:commentEx w15:paraId="0C2FF16E" w15:done="0"/>
  <w15:commentEx w15:paraId="3DB15A37" w15:done="0"/>
  <w15:commentEx w15:paraId="0F452DB2" w15:paraIdParent="3DB15A37" w15:done="0"/>
  <w15:commentEx w15:paraId="264DBB77" w15:done="0"/>
  <w15:commentEx w15:paraId="7AF8D03B" w15:paraIdParent="264DBB77" w15:done="0"/>
  <w15:commentEx w15:paraId="36595727" w15:done="0"/>
  <w15:commentEx w15:paraId="1C71466A" w15:paraIdParent="36595727" w15:done="0"/>
  <w15:commentEx w15:paraId="66EE1710" w15:paraIdParent="36595727" w15:done="0"/>
  <w15:commentEx w15:paraId="78C5F2DB" w15:done="0"/>
  <w15:commentEx w15:paraId="5D02B817" w15:paraIdParent="78C5F2DB" w15:done="0"/>
  <w15:commentEx w15:paraId="2BA16B14" w15:done="0"/>
  <w15:commentEx w15:paraId="0CCA753A" w15:paraIdParent="2BA16B14" w15:done="0"/>
  <w15:commentEx w15:paraId="4DFFDCDB" w15:done="0"/>
  <w15:commentEx w15:paraId="43F37134" w15:paraIdParent="4DFFDC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7250" w16cex:dateUtc="2022-03-22T16:05:00Z"/>
  <w16cex:commentExtensible w16cex:durableId="25ED723F" w16cex:dateUtc="2022-02-18T13:00:00Z"/>
  <w16cex:commentExtensible w16cex:durableId="25ED723E" w16cex:dateUtc="2022-03-21T14:34:00Z"/>
  <w16cex:commentExtensible w16cex:durableId="25ED72B2" w16cex:dateUtc="2022-02-18T15:53:00Z"/>
  <w16cex:commentExtensible w16cex:durableId="25ED72B1" w16cex:dateUtc="2022-03-21T15:22:00Z"/>
  <w16cex:commentExtensible w16cex:durableId="25ED72B0" w16cex:dateUtc="2022-03-29T10:44:00Z"/>
  <w16cex:commentExtensible w16cex:durableId="25ED6D07" w16cex:dateUtc="2022-03-29T10:33:00Z"/>
  <w16cex:commentExtensible w16cex:durableId="25ED6D5B" w16cex:dateUtc="2022-03-29T10:34:00Z"/>
  <w16cex:commentExtensible w16cex:durableId="25ED6F07" w16cex:dateUtc="2022-03-29T10:41:00Z"/>
  <w16cex:commentExtensible w16cex:durableId="25ED6FB3" w16cex:dateUtc="2022-03-29T10:44:00Z"/>
  <w16cex:commentExtensible w16cex:durableId="25ED733B" w16cex:dateUtc="2022-03-22T10:46:00Z"/>
  <w16cex:commentExtensible w16cex:durableId="25ED733A" w16cex:dateUtc="2022-03-22T11:19:00Z"/>
  <w16cex:commentExtensible w16cex:durableId="25E2D4F6" w16cex:dateUtc="2022-02-18T13:00:00Z"/>
  <w16cex:commentExtensible w16cex:durableId="25E30B59" w16cex:dateUtc="2022-03-21T14:34:00Z"/>
  <w16cex:commentExtensible w16cex:durableId="25E2D4FE" w16cex:dateUtc="2022-02-18T15:53:00Z"/>
  <w16cex:commentExtensible w16cex:durableId="25E316C0" w16cex:dateUtc="2022-03-21T15:22:00Z"/>
  <w16cex:commentExtensible w16cex:durableId="25ED6F93" w16cex:dateUtc="2022-03-29T10:44:00Z"/>
  <w16cex:commentExtensible w16cex:durableId="25E2D501" w16cex:dateUtc="2022-02-18T16:08:00Z"/>
  <w16cex:commentExtensible w16cex:durableId="25E319AB" w16cex:dateUtc="2022-03-21T15:35:00Z"/>
  <w16cex:commentExtensible w16cex:durableId="25E2D505" w16cex:dateUtc="2022-02-18T15:44:00Z"/>
  <w16cex:commentExtensible w16cex:durableId="25E31A89" w16cex:dateUtc="2022-03-21T15:38:00Z"/>
  <w16cex:commentExtensible w16cex:durableId="25E42779" w16cex:dateUtc="2022-03-22T10:46:00Z"/>
  <w16cex:commentExtensible w16cex:durableId="25E42F5A" w16cex:dateUtc="2022-03-22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8FB917" w16cid:durableId="25E47250"/>
  <w16cid:commentId w16cid:paraId="4061EE37" w16cid:durableId="25ED723F"/>
  <w16cid:commentId w16cid:paraId="7F88DB12" w16cid:durableId="25ED723E"/>
  <w16cid:commentId w16cid:paraId="2244E5AA" w16cid:durableId="25ED72B2"/>
  <w16cid:commentId w16cid:paraId="482B716A" w16cid:durableId="25ED72B1"/>
  <w16cid:commentId w16cid:paraId="45A1B9FE" w16cid:durableId="25ED72B0"/>
  <w16cid:commentId w16cid:paraId="36BC73A2" w16cid:durableId="25ED6D07"/>
  <w16cid:commentId w16cid:paraId="76ACE43E" w16cid:durableId="25ED6D5B"/>
  <w16cid:commentId w16cid:paraId="1E826A2D" w16cid:durableId="25ED6F07"/>
  <w16cid:commentId w16cid:paraId="0C2FF16E" w16cid:durableId="25ED6FB3"/>
  <w16cid:commentId w16cid:paraId="3DB15A37" w16cid:durableId="25ED733B"/>
  <w16cid:commentId w16cid:paraId="0F452DB2" w16cid:durableId="25ED733A"/>
  <w16cid:commentId w16cid:paraId="264DBB77" w16cid:durableId="25E2D4F6"/>
  <w16cid:commentId w16cid:paraId="7AF8D03B" w16cid:durableId="25E30B59"/>
  <w16cid:commentId w16cid:paraId="36595727" w16cid:durableId="25E2D4FE"/>
  <w16cid:commentId w16cid:paraId="1C71466A" w16cid:durableId="25E316C0"/>
  <w16cid:commentId w16cid:paraId="66EE1710" w16cid:durableId="25ED6F93"/>
  <w16cid:commentId w16cid:paraId="78C5F2DB" w16cid:durableId="25E2D501"/>
  <w16cid:commentId w16cid:paraId="5D02B817" w16cid:durableId="25E319AB"/>
  <w16cid:commentId w16cid:paraId="2BA16B14" w16cid:durableId="25E2D505"/>
  <w16cid:commentId w16cid:paraId="0CCA753A" w16cid:durableId="25E31A89"/>
  <w16cid:commentId w16cid:paraId="4DFFDCDB" w16cid:durableId="25E42779"/>
  <w16cid:commentId w16cid:paraId="43F37134" w16cid:durableId="25E42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9727" w14:textId="77777777" w:rsidR="00430816" w:rsidRDefault="00430816" w:rsidP="00E42AB3">
      <w:pPr>
        <w:spacing w:before="0" w:line="240" w:lineRule="auto"/>
      </w:pPr>
      <w:r>
        <w:separator/>
      </w:r>
    </w:p>
  </w:endnote>
  <w:endnote w:type="continuationSeparator" w:id="0">
    <w:p w14:paraId="47261E7F" w14:textId="77777777" w:rsidR="00430816" w:rsidRDefault="00430816" w:rsidP="00E42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E9D27" w14:textId="77777777" w:rsidR="00430816" w:rsidRDefault="00430816" w:rsidP="00E42AB3">
      <w:pPr>
        <w:spacing w:before="0" w:line="240" w:lineRule="auto"/>
      </w:pPr>
      <w:r>
        <w:separator/>
      </w:r>
    </w:p>
  </w:footnote>
  <w:footnote w:type="continuationSeparator" w:id="0">
    <w:p w14:paraId="2D7E8BE8" w14:textId="77777777" w:rsidR="00430816" w:rsidRDefault="00430816" w:rsidP="00E42AB3">
      <w:pPr>
        <w:spacing w:before="0" w:line="240" w:lineRule="auto"/>
      </w:pPr>
      <w:r>
        <w:continuationSeparator/>
      </w:r>
    </w:p>
  </w:footnote>
  <w:footnote w:id="1">
    <w:p w14:paraId="6D4AB22D" w14:textId="77777777" w:rsidR="00E42AB3" w:rsidRDefault="00E42AB3" w:rsidP="00E42AB3">
      <w:pPr>
        <w:pStyle w:val="FootnoteText"/>
      </w:pPr>
      <w:r>
        <w:rPr>
          <w:rStyle w:val="FootnoteReference"/>
        </w:rPr>
        <w:footnoteRef/>
      </w:r>
      <w:r>
        <w:t xml:space="preserve"> </w:t>
      </w:r>
      <w:hyperlink r:id="rId1" w:history="1">
        <w:r w:rsidRPr="002C1235">
          <w:rPr>
            <w:rStyle w:val="Hyperlink"/>
          </w:rPr>
          <w:t>https://floodlist.com/</w:t>
        </w:r>
      </w:hyperlink>
    </w:p>
  </w:footnote>
  <w:footnote w:id="2">
    <w:p w14:paraId="65A263D4" w14:textId="77777777" w:rsidR="00E42AB3" w:rsidRDefault="00E42AB3" w:rsidP="00E42AB3">
      <w:pPr>
        <w:pStyle w:val="FootnoteText"/>
      </w:pPr>
      <w:r>
        <w:rPr>
          <w:rStyle w:val="FootnoteReference"/>
        </w:rPr>
        <w:footnoteRef/>
      </w:r>
      <w:r>
        <w:t xml:space="preserve"> </w:t>
      </w:r>
      <w:hyperlink r:id="rId2" w:history="1">
        <w:r w:rsidRPr="002C1235">
          <w:rPr>
            <w:rStyle w:val="Hyperlink"/>
          </w:rPr>
          <w:t>https://reliefweb.int/disasters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4DDF"/>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7DA1C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Smith">
    <w15:presenceInfo w15:providerId="Windows Live" w15:userId="5e7c2cee0c79cd4f"/>
  </w15:person>
  <w15:person w15:author="Fatima Pillosu">
    <w15:presenceInfo w15:providerId="Windows Live" w15:userId="a6295d4dc9e22643"/>
  </w15:person>
  <w15:person w15:author="Christel Prudhomme">
    <w15:presenceInfo w15:providerId="AD" w15:userId="S::Christel.Prudhomme@ecmwf.int::ac45beae-7560-49ff-9c83-98abe99fb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DcyNjOwtDQ3NjVU0lEKTi0uzszPAykwrAUANlbCRiwAAAA="/>
  </w:docVars>
  <w:rsids>
    <w:rsidRoot w:val="00E42AB3"/>
    <w:rsid w:val="001414C6"/>
    <w:rsid w:val="001D7149"/>
    <w:rsid w:val="00364891"/>
    <w:rsid w:val="00384F13"/>
    <w:rsid w:val="003A02D1"/>
    <w:rsid w:val="00430816"/>
    <w:rsid w:val="00502025"/>
    <w:rsid w:val="00552B0F"/>
    <w:rsid w:val="005F6CCA"/>
    <w:rsid w:val="00C62A67"/>
    <w:rsid w:val="00E42AB3"/>
    <w:rsid w:val="00F13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A0C7"/>
  <w15:chartTrackingRefBased/>
  <w15:docId w15:val="{5D1D8384-E9BD-434E-8124-8A8517DF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B3"/>
    <w:pPr>
      <w:spacing w:before="60" w:line="360" w:lineRule="auto"/>
      <w:ind w:firstLine="284"/>
      <w:jc w:val="both"/>
    </w:pPr>
    <w:rPr>
      <w:rFonts w:ascii="Calibri" w:eastAsia="Calibri" w:hAnsi="Calibri" w:cs="Calibri"/>
      <w:sz w:val="20"/>
      <w:szCs w:val="20"/>
      <w:lang w:eastAsia="en-GB"/>
    </w:rPr>
  </w:style>
  <w:style w:type="paragraph" w:styleId="Heading1">
    <w:name w:val="heading 1"/>
    <w:basedOn w:val="Normal"/>
    <w:next w:val="Normal"/>
    <w:link w:val="Heading1Char"/>
    <w:uiPriority w:val="9"/>
    <w:qFormat/>
    <w:rsid w:val="00E42AB3"/>
    <w:pPr>
      <w:keepNext/>
      <w:keepLines/>
      <w:numPr>
        <w:numId w:val="2"/>
      </w:numPr>
      <w:spacing w:before="240" w:after="240" w:line="240" w:lineRule="auto"/>
      <w:jc w:val="left"/>
      <w:outlineLvl w:val="0"/>
    </w:pPr>
    <w:rPr>
      <w:b/>
      <w:sz w:val="26"/>
      <w:szCs w:val="26"/>
    </w:rPr>
  </w:style>
  <w:style w:type="paragraph" w:styleId="Heading2">
    <w:name w:val="heading 2"/>
    <w:basedOn w:val="Heading1"/>
    <w:next w:val="Normal"/>
    <w:link w:val="Heading2Char"/>
    <w:uiPriority w:val="9"/>
    <w:unhideWhenUsed/>
    <w:qFormat/>
    <w:rsid w:val="00E42AB3"/>
    <w:pPr>
      <w:numPr>
        <w:ilvl w:val="1"/>
      </w:numPr>
      <w:outlineLvl w:val="1"/>
    </w:pPr>
  </w:style>
  <w:style w:type="paragraph" w:styleId="Heading3">
    <w:name w:val="heading 3"/>
    <w:basedOn w:val="Normal"/>
    <w:next w:val="Normal"/>
    <w:link w:val="Heading3Char"/>
    <w:uiPriority w:val="9"/>
    <w:unhideWhenUsed/>
    <w:qFormat/>
    <w:rsid w:val="00E42AB3"/>
    <w:pPr>
      <w:keepNext/>
      <w:keepLines/>
      <w:numPr>
        <w:ilvl w:val="2"/>
        <w:numId w:val="2"/>
      </w:numPr>
      <w:spacing w:before="240"/>
      <w:jc w:val="left"/>
      <w:outlineLvl w:val="2"/>
    </w:pPr>
    <w:rPr>
      <w:b/>
      <w:sz w:val="26"/>
      <w:szCs w:val="26"/>
    </w:rPr>
  </w:style>
  <w:style w:type="paragraph" w:styleId="Heading4">
    <w:name w:val="heading 4"/>
    <w:basedOn w:val="Normal"/>
    <w:next w:val="Normal"/>
    <w:link w:val="Heading4Char"/>
    <w:uiPriority w:val="9"/>
    <w:semiHidden/>
    <w:unhideWhenUsed/>
    <w:rsid w:val="00E42AB3"/>
    <w:pPr>
      <w:keepNext/>
      <w:keepLines/>
      <w:numPr>
        <w:ilvl w:val="3"/>
        <w:numId w:val="2"/>
      </w:numPr>
      <w:spacing w:before="40"/>
      <w:jc w:val="left"/>
      <w:outlineLvl w:val="3"/>
    </w:pPr>
    <w:rPr>
      <w:i/>
      <w:smallCaps/>
      <w:sz w:val="26"/>
      <w:szCs w:val="26"/>
    </w:rPr>
  </w:style>
  <w:style w:type="paragraph" w:styleId="Heading5">
    <w:name w:val="heading 5"/>
    <w:basedOn w:val="Normal"/>
    <w:next w:val="Normal"/>
    <w:link w:val="Heading5Char"/>
    <w:uiPriority w:val="9"/>
    <w:semiHidden/>
    <w:unhideWhenUsed/>
    <w:qFormat/>
    <w:rsid w:val="00E42AB3"/>
    <w:pPr>
      <w:keepNext/>
      <w:keepLines/>
      <w:numPr>
        <w:ilvl w:val="4"/>
        <w:numId w:val="2"/>
      </w:numPr>
      <w:spacing w:before="40"/>
      <w:outlineLvl w:val="4"/>
    </w:pPr>
    <w:rPr>
      <w:color w:val="2F5496"/>
    </w:rPr>
  </w:style>
  <w:style w:type="paragraph" w:styleId="Heading6">
    <w:name w:val="heading 6"/>
    <w:basedOn w:val="Normal"/>
    <w:next w:val="Normal"/>
    <w:link w:val="Heading6Char"/>
    <w:uiPriority w:val="9"/>
    <w:semiHidden/>
    <w:unhideWhenUsed/>
    <w:qFormat/>
    <w:rsid w:val="00E42AB3"/>
    <w:pPr>
      <w:keepNext/>
      <w:keepLines/>
      <w:numPr>
        <w:ilvl w:val="5"/>
        <w:numId w:val="2"/>
      </w:numPr>
      <w:spacing w:before="40"/>
      <w:outlineLvl w:val="5"/>
    </w:pPr>
    <w:rPr>
      <w:color w:val="1F3863"/>
    </w:rPr>
  </w:style>
  <w:style w:type="paragraph" w:styleId="Heading7">
    <w:name w:val="heading 7"/>
    <w:basedOn w:val="Normal"/>
    <w:next w:val="Normal"/>
    <w:link w:val="Heading7Char"/>
    <w:uiPriority w:val="9"/>
    <w:semiHidden/>
    <w:unhideWhenUsed/>
    <w:qFormat/>
    <w:rsid w:val="00E42A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2A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2A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B3"/>
    <w:rPr>
      <w:rFonts w:ascii="Calibri" w:eastAsia="Calibri" w:hAnsi="Calibri" w:cs="Calibri"/>
      <w:b/>
      <w:sz w:val="26"/>
      <w:szCs w:val="26"/>
      <w:lang w:eastAsia="en-GB"/>
    </w:rPr>
  </w:style>
  <w:style w:type="character" w:customStyle="1" w:styleId="Heading2Char">
    <w:name w:val="Heading 2 Char"/>
    <w:basedOn w:val="DefaultParagraphFont"/>
    <w:link w:val="Heading2"/>
    <w:uiPriority w:val="9"/>
    <w:rsid w:val="00E42AB3"/>
    <w:rPr>
      <w:rFonts w:ascii="Calibri" w:eastAsia="Calibri" w:hAnsi="Calibri" w:cs="Calibri"/>
      <w:b/>
      <w:sz w:val="26"/>
      <w:szCs w:val="26"/>
      <w:lang w:eastAsia="en-GB"/>
    </w:rPr>
  </w:style>
  <w:style w:type="character" w:customStyle="1" w:styleId="Heading3Char">
    <w:name w:val="Heading 3 Char"/>
    <w:basedOn w:val="DefaultParagraphFont"/>
    <w:link w:val="Heading3"/>
    <w:uiPriority w:val="9"/>
    <w:rsid w:val="00E42AB3"/>
    <w:rPr>
      <w:rFonts w:ascii="Calibri" w:eastAsia="Calibri" w:hAnsi="Calibri" w:cs="Calibri"/>
      <w:b/>
      <w:sz w:val="26"/>
      <w:szCs w:val="26"/>
      <w:lang w:eastAsia="en-GB"/>
    </w:rPr>
  </w:style>
  <w:style w:type="character" w:customStyle="1" w:styleId="Heading4Char">
    <w:name w:val="Heading 4 Char"/>
    <w:basedOn w:val="DefaultParagraphFont"/>
    <w:link w:val="Heading4"/>
    <w:uiPriority w:val="9"/>
    <w:semiHidden/>
    <w:rsid w:val="00E42AB3"/>
    <w:rPr>
      <w:rFonts w:ascii="Calibri" w:eastAsia="Calibri" w:hAnsi="Calibri" w:cs="Calibri"/>
      <w:i/>
      <w:smallCaps/>
      <w:sz w:val="26"/>
      <w:szCs w:val="26"/>
      <w:lang w:eastAsia="en-GB"/>
    </w:rPr>
  </w:style>
  <w:style w:type="character" w:customStyle="1" w:styleId="Heading5Char">
    <w:name w:val="Heading 5 Char"/>
    <w:basedOn w:val="DefaultParagraphFont"/>
    <w:link w:val="Heading5"/>
    <w:uiPriority w:val="9"/>
    <w:semiHidden/>
    <w:rsid w:val="00E42AB3"/>
    <w:rPr>
      <w:rFonts w:ascii="Calibri" w:eastAsia="Calibri" w:hAnsi="Calibri" w:cs="Calibri"/>
      <w:color w:val="2F5496"/>
      <w:sz w:val="20"/>
      <w:szCs w:val="20"/>
      <w:lang w:eastAsia="en-GB"/>
    </w:rPr>
  </w:style>
  <w:style w:type="character" w:customStyle="1" w:styleId="Heading6Char">
    <w:name w:val="Heading 6 Char"/>
    <w:basedOn w:val="DefaultParagraphFont"/>
    <w:link w:val="Heading6"/>
    <w:uiPriority w:val="9"/>
    <w:semiHidden/>
    <w:rsid w:val="00E42AB3"/>
    <w:rPr>
      <w:rFonts w:ascii="Calibri" w:eastAsia="Calibri" w:hAnsi="Calibri" w:cs="Calibri"/>
      <w:color w:val="1F3863"/>
      <w:sz w:val="20"/>
      <w:szCs w:val="20"/>
      <w:lang w:eastAsia="en-GB"/>
    </w:rPr>
  </w:style>
  <w:style w:type="character" w:customStyle="1" w:styleId="Heading7Char">
    <w:name w:val="Heading 7 Char"/>
    <w:basedOn w:val="DefaultParagraphFont"/>
    <w:link w:val="Heading7"/>
    <w:uiPriority w:val="9"/>
    <w:semiHidden/>
    <w:rsid w:val="00E42AB3"/>
    <w:rPr>
      <w:rFonts w:asciiTheme="majorHAnsi" w:eastAsiaTheme="majorEastAsia" w:hAnsiTheme="majorHAnsi" w:cstheme="majorBidi"/>
      <w:i/>
      <w:iCs/>
      <w:color w:val="1F3763" w:themeColor="accent1" w:themeShade="7F"/>
      <w:sz w:val="20"/>
      <w:szCs w:val="20"/>
      <w:lang w:eastAsia="en-GB"/>
    </w:rPr>
  </w:style>
  <w:style w:type="character" w:customStyle="1" w:styleId="Heading8Char">
    <w:name w:val="Heading 8 Char"/>
    <w:basedOn w:val="DefaultParagraphFont"/>
    <w:link w:val="Heading8"/>
    <w:uiPriority w:val="9"/>
    <w:semiHidden/>
    <w:rsid w:val="00E42AB3"/>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E42AB3"/>
    <w:rPr>
      <w:rFonts w:asciiTheme="majorHAnsi" w:eastAsiaTheme="majorEastAsia" w:hAnsiTheme="majorHAnsi" w:cstheme="majorBidi"/>
      <w:i/>
      <w:iCs/>
      <w:color w:val="272727" w:themeColor="text1" w:themeTint="D8"/>
      <w:sz w:val="21"/>
      <w:szCs w:val="21"/>
      <w:lang w:eastAsia="en-GB"/>
    </w:rPr>
  </w:style>
  <w:style w:type="paragraph" w:styleId="CommentText">
    <w:name w:val="annotation text"/>
    <w:basedOn w:val="Normal"/>
    <w:link w:val="CommentTextChar"/>
    <w:uiPriority w:val="99"/>
    <w:unhideWhenUsed/>
    <w:rsid w:val="00E42AB3"/>
    <w:pPr>
      <w:spacing w:line="240" w:lineRule="auto"/>
    </w:pPr>
  </w:style>
  <w:style w:type="character" w:customStyle="1" w:styleId="CommentTextChar">
    <w:name w:val="Comment Text Char"/>
    <w:basedOn w:val="DefaultParagraphFont"/>
    <w:link w:val="CommentText"/>
    <w:uiPriority w:val="99"/>
    <w:rsid w:val="00E42AB3"/>
    <w:rPr>
      <w:rFonts w:ascii="Calibri" w:eastAsia="Calibri" w:hAnsi="Calibri" w:cs="Calibri"/>
      <w:sz w:val="20"/>
      <w:szCs w:val="20"/>
      <w:lang w:eastAsia="en-GB"/>
    </w:rPr>
  </w:style>
  <w:style w:type="character" w:styleId="CommentReference">
    <w:name w:val="annotation reference"/>
    <w:basedOn w:val="DefaultParagraphFont"/>
    <w:uiPriority w:val="99"/>
    <w:semiHidden/>
    <w:unhideWhenUsed/>
    <w:rsid w:val="00E42AB3"/>
    <w:rPr>
      <w:sz w:val="16"/>
      <w:szCs w:val="16"/>
    </w:rPr>
  </w:style>
  <w:style w:type="character" w:styleId="Hyperlink">
    <w:name w:val="Hyperlink"/>
    <w:basedOn w:val="DefaultParagraphFont"/>
    <w:uiPriority w:val="99"/>
    <w:unhideWhenUsed/>
    <w:rsid w:val="00E42AB3"/>
    <w:rPr>
      <w:color w:val="0563C1" w:themeColor="hyperlink"/>
      <w:u w:val="single"/>
    </w:rPr>
  </w:style>
  <w:style w:type="paragraph" w:styleId="FootnoteText">
    <w:name w:val="footnote text"/>
    <w:basedOn w:val="Normal"/>
    <w:link w:val="FootnoteTextChar"/>
    <w:uiPriority w:val="99"/>
    <w:semiHidden/>
    <w:unhideWhenUsed/>
    <w:rsid w:val="00E42AB3"/>
    <w:pPr>
      <w:spacing w:before="0" w:line="240" w:lineRule="auto"/>
    </w:pPr>
  </w:style>
  <w:style w:type="character" w:customStyle="1" w:styleId="FootnoteTextChar">
    <w:name w:val="Footnote Text Char"/>
    <w:basedOn w:val="DefaultParagraphFont"/>
    <w:link w:val="FootnoteText"/>
    <w:uiPriority w:val="99"/>
    <w:semiHidden/>
    <w:rsid w:val="00E42AB3"/>
    <w:rPr>
      <w:rFonts w:ascii="Calibri" w:eastAsia="Calibri" w:hAnsi="Calibri" w:cs="Calibri"/>
      <w:sz w:val="20"/>
      <w:szCs w:val="20"/>
      <w:lang w:eastAsia="en-GB"/>
    </w:rPr>
  </w:style>
  <w:style w:type="character" w:styleId="FootnoteReference">
    <w:name w:val="footnote reference"/>
    <w:basedOn w:val="DefaultParagraphFont"/>
    <w:uiPriority w:val="99"/>
    <w:semiHidden/>
    <w:unhideWhenUsed/>
    <w:rsid w:val="00E42A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reliefweb.int/disasters" TargetMode="External"/><Relationship Id="rId1" Type="http://schemas.openxmlformats.org/officeDocument/2006/relationships/hyperlink" Target="https://floodl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12178</Words>
  <Characters>69420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Smith</dc:creator>
  <cp:keywords/>
  <dc:description/>
  <cp:lastModifiedBy>Fatima Pillosu</cp:lastModifiedBy>
  <cp:revision>7</cp:revision>
  <dcterms:created xsi:type="dcterms:W3CDTF">2022-03-29T10:52:00Z</dcterms:created>
  <dcterms:modified xsi:type="dcterms:W3CDTF">2022-03-31T16:36:00Z</dcterms:modified>
</cp:coreProperties>
</file>